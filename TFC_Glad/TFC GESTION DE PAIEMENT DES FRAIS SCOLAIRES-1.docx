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D01" w:rsidRDefault="00E86D01" w:rsidP="00E86D01">
      <w:pPr>
        <w:pStyle w:val="NormalWeb"/>
        <w:ind w:left="720"/>
        <w:jc w:val="center"/>
      </w:pPr>
      <w:r>
        <w:rPr>
          <w:rStyle w:val="Accentuation"/>
          <w:b/>
          <w:bCs/>
        </w:rPr>
        <w:t>REPUBLIQUE DEMOCRATIQUE DU CONGO</w:t>
      </w:r>
    </w:p>
    <w:p w:rsidR="00E86D01" w:rsidRDefault="00E86D01" w:rsidP="00E86D01">
      <w:pPr>
        <w:pStyle w:val="NormalWeb"/>
        <w:ind w:left="720"/>
        <w:jc w:val="center"/>
      </w:pPr>
      <w:r>
        <w:rPr>
          <w:rStyle w:val="Accentuation"/>
          <w:b/>
          <w:bCs/>
        </w:rPr>
        <w:t>ENSEIGNEMENT SUPERIEUR ET UNIVERSITAIRE</w:t>
      </w:r>
    </w:p>
    <w:p w:rsidR="00E86D01" w:rsidRDefault="00E86D01" w:rsidP="00E86D01">
      <w:pPr>
        <w:pStyle w:val="NormalWeb"/>
        <w:ind w:left="720"/>
        <w:jc w:val="center"/>
      </w:pPr>
      <w:r>
        <w:rPr>
          <w:rStyle w:val="Accentuation"/>
          <w:b/>
          <w:bCs/>
        </w:rPr>
        <w:t xml:space="preserve">INSTITUT SUPERIEUR DE COMMERCE </w:t>
      </w:r>
    </w:p>
    <w:p w:rsidR="00E86D01" w:rsidRDefault="00E86D01" w:rsidP="00E86D01">
      <w:pPr>
        <w:pStyle w:val="NormalWeb"/>
        <w:ind w:left="720"/>
        <w:jc w:val="center"/>
      </w:pPr>
      <w:r>
        <w:rPr>
          <w:rStyle w:val="Accentuation"/>
          <w:b/>
          <w:bCs/>
          <w:u w:val="single"/>
        </w:rPr>
        <w:t>« ISC /GOMA»</w:t>
      </w:r>
    </w:p>
    <w:p w:rsidR="00E86D01" w:rsidRDefault="00E86D01" w:rsidP="00E86D01">
      <w:pPr>
        <w:pStyle w:val="NormalWeb"/>
        <w:ind w:left="720"/>
        <w:jc w:val="center"/>
      </w:pPr>
      <w:r>
        <w:rPr>
          <w:i/>
          <w:iCs/>
          <w:noProof/>
        </w:rPr>
        <w:drawing>
          <wp:inline distT="0" distB="0" distL="0" distR="0" wp14:anchorId="6424E35A" wp14:editId="7632EC54">
            <wp:extent cx="885825" cy="809625"/>
            <wp:effectExtent l="0" t="0" r="9525" b="9525"/>
            <wp:docPr id="15" name="Image 15" descr="http://www.memoireonline.com/10/12/6205/Mise-en-place-dun-modele-de-gestion-des-paiements-des-frais-scolaires-Cas-de-lInstitut-Kye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moireonline.com/10/12/6205/Mise-en-place-dun-modele-de-gestion-des-paiements-des-frais-scolaires-Cas-de-lInstitut-Kyesh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p w:rsidR="00E86D01" w:rsidRDefault="00E86D01" w:rsidP="00E86D01">
      <w:pPr>
        <w:pStyle w:val="NormalWeb"/>
        <w:ind w:left="720"/>
        <w:jc w:val="center"/>
      </w:pPr>
      <w:r>
        <w:rPr>
          <w:rStyle w:val="Accentuation"/>
          <w:b/>
          <w:bCs/>
        </w:rPr>
        <w:t xml:space="preserve">B.P 67/GOMA </w:t>
      </w:r>
    </w:p>
    <w:p w:rsidR="00E86D01" w:rsidRPr="00CC7C46" w:rsidRDefault="00E86D01" w:rsidP="00E86D01">
      <w:pPr>
        <w:tabs>
          <w:tab w:val="left" w:pos="1170"/>
        </w:tabs>
        <w:spacing w:after="0" w:line="360" w:lineRule="auto"/>
        <w:jc w:val="center"/>
        <w:rPr>
          <w:rFonts w:ascii="Times New Roman" w:hAnsi="Times New Roman"/>
          <w:sz w:val="24"/>
          <w:szCs w:val="24"/>
        </w:rPr>
      </w:pPr>
    </w:p>
    <w:p w:rsidR="00E86D01" w:rsidRPr="00CC7C46" w:rsidRDefault="00E86D01" w:rsidP="00E86D01">
      <w:pPr>
        <w:tabs>
          <w:tab w:val="left" w:pos="1170"/>
        </w:tabs>
        <w:spacing w:after="0" w:line="360" w:lineRule="auto"/>
        <w:jc w:val="center"/>
        <w:rPr>
          <w:rFonts w:ascii="Times New Roman" w:hAnsi="Times New Roman"/>
          <w:sz w:val="24"/>
          <w:szCs w:val="24"/>
        </w:rPr>
      </w:pPr>
      <w:r>
        <w:rPr>
          <w:noProof/>
          <w:lang w:eastAsia="fr-FR"/>
        </w:rPr>
        <mc:AlternateContent>
          <mc:Choice Requires="wps">
            <w:drawing>
              <wp:anchor distT="0" distB="0" distL="114300" distR="114300" simplePos="0" relativeHeight="251659264" behindDoc="0" locked="0" layoutInCell="1" allowOverlap="1" wp14:anchorId="0427FE73" wp14:editId="0D593542">
                <wp:simplePos x="0" y="0"/>
                <wp:positionH relativeFrom="column">
                  <wp:posOffset>-109220</wp:posOffset>
                </wp:positionH>
                <wp:positionV relativeFrom="paragraph">
                  <wp:posOffset>188595</wp:posOffset>
                </wp:positionV>
                <wp:extent cx="5895975" cy="1847850"/>
                <wp:effectExtent l="5080" t="7620" r="13970" b="11430"/>
                <wp:wrapNone/>
                <wp:docPr id="14" name="Parchemin horizont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1847850"/>
                        </a:xfrm>
                        <a:prstGeom prst="horizontalScroll">
                          <a:avLst>
                            <a:gd name="adj" fmla="val 12500"/>
                          </a:avLst>
                        </a:prstGeom>
                        <a:solidFill>
                          <a:schemeClr val="bg2">
                            <a:lumMod val="100000"/>
                            <a:lumOff val="0"/>
                          </a:schemeClr>
                        </a:solidFill>
                        <a:ln w="9525">
                          <a:solidFill>
                            <a:srgbClr val="000000"/>
                          </a:solidFill>
                          <a:round/>
                          <a:headEnd/>
                          <a:tailEnd/>
                        </a:ln>
                      </wps:spPr>
                      <wps:txbx>
                        <w:txbxContent>
                          <w:p w:rsidR="00E86D01" w:rsidRDefault="00E86D01" w:rsidP="00E86D01">
                            <w:pPr>
                              <w:rPr>
                                <w:rFonts w:ascii="Arial Black" w:hAnsi="Arial Black"/>
                                <w:sz w:val="24"/>
                                <w:szCs w:val="24"/>
                              </w:rPr>
                            </w:pPr>
                          </w:p>
                          <w:p w:rsidR="00E86D01" w:rsidRPr="00E86D01" w:rsidRDefault="00E86D01" w:rsidP="00E86D01">
                            <w:pPr>
                              <w:pStyle w:val="NormalWeb"/>
                              <w:ind w:left="720"/>
                              <w:jc w:val="center"/>
                              <w:rPr>
                                <w:sz w:val="32"/>
                                <w:szCs w:val="32"/>
                              </w:rPr>
                            </w:pPr>
                            <w:r w:rsidRPr="00E86D01">
                              <w:rPr>
                                <w:rFonts w:ascii="Bodoni MT Black" w:hAnsi="Bodoni MT Black"/>
                                <w:sz w:val="32"/>
                                <w:szCs w:val="32"/>
                              </w:rPr>
                              <w:t xml:space="preserve"> </w:t>
                            </w:r>
                            <w:r w:rsidRPr="00E86D01">
                              <w:rPr>
                                <w:rStyle w:val="Accentuation"/>
                                <w:b/>
                                <w:bCs/>
                                <w:i w:val="0"/>
                                <w:sz w:val="32"/>
                                <w:szCs w:val="32"/>
                              </w:rPr>
                              <w:t>MISE EN PLACE D'UN MODELE DE GESTION DES PAIEMENTS DES FRAIS SCOLAIRES</w:t>
                            </w:r>
                          </w:p>
                          <w:p w:rsidR="00E86D01" w:rsidRPr="00E86D01" w:rsidRDefault="00E86D01" w:rsidP="00E86D01">
                            <w:pPr>
                              <w:pStyle w:val="NormalWeb"/>
                              <w:ind w:left="720"/>
                              <w:jc w:val="center"/>
                              <w:rPr>
                                <w:sz w:val="32"/>
                                <w:szCs w:val="32"/>
                              </w:rPr>
                            </w:pPr>
                            <w:r w:rsidRPr="00E86D01">
                              <w:rPr>
                                <w:rStyle w:val="Accentuation"/>
                                <w:b/>
                                <w:bCs/>
                                <w:i w:val="0"/>
                                <w:sz w:val="32"/>
                                <w:szCs w:val="32"/>
                              </w:rPr>
                              <w:t>« Cas de l'Institut KYESHERO »</w:t>
                            </w:r>
                          </w:p>
                          <w:p w:rsidR="00E86D01" w:rsidRPr="00CC7C46" w:rsidRDefault="00E86D01" w:rsidP="00E86D0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4" o:spid="_x0000_s1026" type="#_x0000_t98" style="position:absolute;left:0;text-align:left;margin-left:-8.6pt;margin-top:14.85pt;width:464.25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" fillcolor="#eeece1 [3214]">
                <v:textbox>
                  <w:txbxContent>
                    <w:p w:rsidR="00E86D01" w:rsidRDefault="00E86D01" w:rsidP="00E86D01">
                      <w:pPr>
                        <w:rPr>
                          <w:rFonts w:ascii="Arial Black" w:hAnsi="Arial Black"/>
                          <w:sz w:val="24"/>
                          <w:szCs w:val="24"/>
                        </w:rPr>
                      </w:pPr>
                    </w:p>
                    <w:p w:rsidR="00E86D01" w:rsidRPr="00E86D01" w:rsidRDefault="00E86D01" w:rsidP="00E86D01">
                      <w:pPr>
                        <w:pStyle w:val="NormalWeb"/>
                        <w:ind w:left="720"/>
                        <w:jc w:val="center"/>
                        <w:rPr>
                          <w:sz w:val="32"/>
                          <w:szCs w:val="32"/>
                        </w:rPr>
                      </w:pPr>
                      <w:r w:rsidRPr="00E86D01">
                        <w:rPr>
                          <w:rFonts w:ascii="Bodoni MT Black" w:hAnsi="Bodoni MT Black"/>
                          <w:sz w:val="32"/>
                          <w:szCs w:val="32"/>
                        </w:rPr>
                        <w:t xml:space="preserve"> </w:t>
                      </w:r>
                      <w:r w:rsidRPr="00E86D01">
                        <w:rPr>
                          <w:rStyle w:val="Accentuation"/>
                          <w:b/>
                          <w:bCs/>
                          <w:i w:val="0"/>
                          <w:sz w:val="32"/>
                          <w:szCs w:val="32"/>
                        </w:rPr>
                        <w:t>MISE EN PLACE D'UN MODELE DE GESTION DES PAIEMENTS DES FRAIS SCOLAIRES</w:t>
                      </w:r>
                    </w:p>
                    <w:p w:rsidR="00E86D01" w:rsidRPr="00E86D01" w:rsidRDefault="00E86D01" w:rsidP="00E86D01">
                      <w:pPr>
                        <w:pStyle w:val="NormalWeb"/>
                        <w:ind w:left="720"/>
                        <w:jc w:val="center"/>
                        <w:rPr>
                          <w:sz w:val="32"/>
                          <w:szCs w:val="32"/>
                        </w:rPr>
                      </w:pPr>
                      <w:r w:rsidRPr="00E86D01">
                        <w:rPr>
                          <w:rStyle w:val="Accentuation"/>
                          <w:b/>
                          <w:bCs/>
                          <w:i w:val="0"/>
                          <w:sz w:val="32"/>
                          <w:szCs w:val="32"/>
                        </w:rPr>
                        <w:t>« Cas de l'Institut KYESHERO »</w:t>
                      </w:r>
                    </w:p>
                    <w:p w:rsidR="00E86D01" w:rsidRPr="00CC7C46" w:rsidRDefault="00E86D01" w:rsidP="00E86D01">
                      <w:pPr>
                        <w:jc w:val="center"/>
                      </w:pPr>
                    </w:p>
                  </w:txbxContent>
                </v:textbox>
              </v:shape>
            </w:pict>
          </mc:Fallback>
        </mc:AlternateContent>
      </w:r>
    </w:p>
    <w:p w:rsidR="00E86D01" w:rsidRPr="00CC7C46" w:rsidRDefault="00E86D01" w:rsidP="00E86D01">
      <w:pPr>
        <w:tabs>
          <w:tab w:val="left" w:pos="1170"/>
        </w:tabs>
        <w:spacing w:after="0" w:line="360" w:lineRule="auto"/>
        <w:jc w:val="center"/>
        <w:rPr>
          <w:rFonts w:ascii="Times New Roman" w:hAnsi="Times New Roman"/>
          <w:sz w:val="24"/>
          <w:szCs w:val="24"/>
        </w:rPr>
      </w:pPr>
    </w:p>
    <w:p w:rsidR="00E86D01" w:rsidRPr="00CC7C46" w:rsidRDefault="00E86D01" w:rsidP="00E86D01">
      <w:pPr>
        <w:tabs>
          <w:tab w:val="left" w:pos="1170"/>
        </w:tabs>
        <w:spacing w:after="0" w:line="360" w:lineRule="auto"/>
        <w:jc w:val="center"/>
        <w:rPr>
          <w:rFonts w:ascii="Times New Roman" w:hAnsi="Times New Roman"/>
          <w:sz w:val="24"/>
          <w:szCs w:val="24"/>
        </w:rPr>
      </w:pPr>
    </w:p>
    <w:p w:rsidR="00E86D01" w:rsidRPr="00CC7C46" w:rsidRDefault="00E86D01" w:rsidP="00E86D01">
      <w:pPr>
        <w:tabs>
          <w:tab w:val="left" w:pos="1170"/>
        </w:tabs>
        <w:spacing w:after="0" w:line="360" w:lineRule="auto"/>
        <w:jc w:val="center"/>
        <w:rPr>
          <w:rFonts w:ascii="Times New Roman" w:hAnsi="Times New Roman"/>
          <w:sz w:val="24"/>
          <w:szCs w:val="24"/>
        </w:rPr>
      </w:pPr>
    </w:p>
    <w:p w:rsidR="00E86D01" w:rsidRPr="00CC7C46" w:rsidRDefault="00E86D01" w:rsidP="00E86D01">
      <w:pPr>
        <w:tabs>
          <w:tab w:val="left" w:pos="1170"/>
        </w:tabs>
        <w:spacing w:after="0" w:line="360" w:lineRule="auto"/>
        <w:jc w:val="center"/>
        <w:rPr>
          <w:rFonts w:ascii="Times New Roman" w:hAnsi="Times New Roman"/>
          <w:sz w:val="24"/>
          <w:szCs w:val="24"/>
        </w:rPr>
      </w:pPr>
    </w:p>
    <w:p w:rsidR="00E86D01" w:rsidRPr="00CC7C46" w:rsidRDefault="00E86D01" w:rsidP="00E86D01">
      <w:pPr>
        <w:tabs>
          <w:tab w:val="left" w:pos="1170"/>
        </w:tabs>
        <w:spacing w:after="0" w:line="360" w:lineRule="auto"/>
        <w:jc w:val="center"/>
        <w:rPr>
          <w:rFonts w:ascii="Times New Roman" w:hAnsi="Times New Roman"/>
          <w:sz w:val="24"/>
          <w:szCs w:val="24"/>
        </w:rPr>
      </w:pPr>
    </w:p>
    <w:p w:rsidR="00E86D01" w:rsidRPr="00CC7C46" w:rsidRDefault="00E86D01" w:rsidP="00E86D01">
      <w:pPr>
        <w:tabs>
          <w:tab w:val="left" w:pos="1170"/>
        </w:tabs>
        <w:spacing w:after="0" w:line="360" w:lineRule="auto"/>
        <w:jc w:val="center"/>
        <w:rPr>
          <w:rFonts w:ascii="Times New Roman" w:hAnsi="Times New Roman"/>
          <w:sz w:val="24"/>
          <w:szCs w:val="24"/>
        </w:rPr>
      </w:pPr>
    </w:p>
    <w:p w:rsidR="00E86D01" w:rsidRPr="00CC7C46" w:rsidRDefault="00E86D01" w:rsidP="00E86D01">
      <w:pPr>
        <w:tabs>
          <w:tab w:val="left" w:pos="1170"/>
        </w:tabs>
        <w:spacing w:after="0" w:line="360" w:lineRule="auto"/>
        <w:jc w:val="center"/>
        <w:rPr>
          <w:rFonts w:ascii="Times New Roman" w:hAnsi="Times New Roman"/>
          <w:sz w:val="24"/>
          <w:szCs w:val="24"/>
        </w:rPr>
      </w:pPr>
    </w:p>
    <w:p w:rsidR="00E86D01" w:rsidRPr="00CC7C46" w:rsidRDefault="00E86D01" w:rsidP="00E86D01">
      <w:pPr>
        <w:tabs>
          <w:tab w:val="left" w:pos="1170"/>
        </w:tabs>
        <w:spacing w:after="0" w:line="360" w:lineRule="auto"/>
        <w:rPr>
          <w:rFonts w:ascii="Times New Roman" w:hAnsi="Times New Roman"/>
          <w:sz w:val="24"/>
          <w:szCs w:val="24"/>
        </w:rPr>
      </w:pPr>
    </w:p>
    <w:p w:rsidR="00E86D01" w:rsidRPr="00CC7C46" w:rsidRDefault="00E86D01" w:rsidP="00E86D01">
      <w:pPr>
        <w:tabs>
          <w:tab w:val="left" w:pos="1170"/>
        </w:tabs>
        <w:spacing w:after="0" w:line="360" w:lineRule="auto"/>
        <w:rPr>
          <w:rFonts w:ascii="Times New Roman" w:hAnsi="Times New Roman"/>
          <w:sz w:val="24"/>
          <w:szCs w:val="24"/>
        </w:rPr>
      </w:pPr>
    </w:p>
    <w:p w:rsidR="00E86D01" w:rsidRDefault="00E86D01" w:rsidP="00E86D01">
      <w:pPr>
        <w:pStyle w:val="NormalWeb"/>
      </w:pPr>
      <w:r>
        <w:rPr>
          <w:rStyle w:val="Accentuation"/>
          <w:b/>
          <w:bCs/>
        </w:rPr>
        <w:t xml:space="preserve">                                      Par  MVUVU LIKOKO Benjamin </w:t>
      </w:r>
    </w:p>
    <w:p w:rsidR="00E86D01" w:rsidRDefault="00E86D01" w:rsidP="00E86D01">
      <w:pPr>
        <w:pStyle w:val="NormalWeb"/>
        <w:ind w:left="2136"/>
      </w:pPr>
      <w:r>
        <w:rPr>
          <w:rStyle w:val="Accentuation"/>
        </w:rPr>
        <w:t xml:space="preserve">   Travail de fin de cycle présenté et défendu en vue de l'obtention du diplôme de graduat en </w:t>
      </w:r>
      <w:r>
        <w:rPr>
          <w:rStyle w:val="Accentuation"/>
          <w:b/>
          <w:bCs/>
        </w:rPr>
        <w:t>Informatique de Gestion.</w:t>
      </w:r>
      <w:r>
        <w:rPr>
          <w:rStyle w:val="Accentuation"/>
        </w:rPr>
        <w:t xml:space="preserve"> </w:t>
      </w:r>
    </w:p>
    <w:p w:rsidR="00E86D01" w:rsidRDefault="00E86D01" w:rsidP="00E86D01">
      <w:pPr>
        <w:pStyle w:val="NormalWeb"/>
        <w:ind w:left="720"/>
      </w:pPr>
      <w:r>
        <w:rPr>
          <w:rStyle w:val="Accentuation"/>
          <w:b/>
          <w:bCs/>
        </w:rPr>
        <w:t xml:space="preserve">                      Directeur : C.T KASA-VUBU BYALAHIRE </w:t>
      </w:r>
    </w:p>
    <w:p w:rsidR="00E86D01" w:rsidRDefault="00E86D01" w:rsidP="00E86D01">
      <w:pPr>
        <w:pStyle w:val="NormalWeb"/>
        <w:ind w:left="720"/>
        <w:jc w:val="center"/>
        <w:rPr>
          <w:rStyle w:val="Accentuation"/>
          <w:b/>
          <w:bCs/>
        </w:rPr>
      </w:pPr>
    </w:p>
    <w:p w:rsidR="00E86D01" w:rsidRDefault="00E86D01" w:rsidP="00E86D01">
      <w:pPr>
        <w:pStyle w:val="NormalWeb"/>
        <w:ind w:left="720"/>
        <w:jc w:val="center"/>
        <w:rPr>
          <w:rStyle w:val="Accentuation"/>
          <w:b/>
          <w:bCs/>
        </w:rPr>
      </w:pPr>
    </w:p>
    <w:p w:rsidR="00E86D01" w:rsidRDefault="00E86D01" w:rsidP="00E86D01">
      <w:pPr>
        <w:pStyle w:val="NormalWeb"/>
        <w:ind w:left="720"/>
        <w:jc w:val="center"/>
        <w:rPr>
          <w:rStyle w:val="Accentuation"/>
          <w:b/>
          <w:bCs/>
        </w:rPr>
      </w:pPr>
    </w:p>
    <w:p w:rsidR="00E86D01" w:rsidRDefault="00E86D01" w:rsidP="00E86D01">
      <w:pPr>
        <w:pStyle w:val="NormalWeb"/>
        <w:ind w:left="720"/>
        <w:jc w:val="center"/>
      </w:pPr>
      <w:r>
        <w:rPr>
          <w:rStyle w:val="Accentuation"/>
          <w:b/>
          <w:bCs/>
        </w:rPr>
        <w:t>Année Académique 2011 - 2012</w:t>
      </w:r>
      <w:r>
        <w:rPr>
          <w:rStyle w:val="Accentuation"/>
        </w:rPr>
        <w:t xml:space="preserve"> </w:t>
      </w:r>
    </w:p>
    <w:p w:rsidR="00E86D01" w:rsidRDefault="00E86D01" w:rsidP="000A13DA">
      <w:pPr>
        <w:rPr>
          <w:rFonts w:ascii="Arial" w:eastAsia="Times New Roman" w:hAnsi="Arial" w:cs="Arial"/>
          <w:sz w:val="20"/>
          <w:szCs w:val="20"/>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4"/>
        <w:gridCol w:w="78"/>
      </w:tblGrid>
      <w:tr w:rsidR="000A13DA" w:rsidTr="000A13DA">
        <w:trPr>
          <w:tblCellSpacing w:w="15" w:type="dxa"/>
        </w:trPr>
        <w:tc>
          <w:tcPr>
            <w:tcW w:w="0" w:type="auto"/>
            <w:vAlign w:val="center"/>
            <w:hideMark/>
          </w:tcPr>
          <w:p w:rsidR="000A13DA" w:rsidRDefault="000A13DA" w:rsidP="00E86D01">
            <w:pPr>
              <w:pStyle w:val="Titre1"/>
            </w:pPr>
            <w:bookmarkStart w:id="0" w:name="toc0"/>
            <w:bookmarkStart w:id="1" w:name="_Toc329631529"/>
            <w:bookmarkEnd w:id="0"/>
            <w:bookmarkEnd w:id="1"/>
            <w:r>
              <w:lastRenderedPageBreak/>
              <w:t>EPIGRAPHE</w:t>
            </w:r>
          </w:p>
          <w:p w:rsidR="000A13DA" w:rsidRDefault="000A13DA">
            <w:pPr>
              <w:pStyle w:val="NormalWeb"/>
              <w:ind w:left="720"/>
              <w:jc w:val="center"/>
            </w:pPr>
            <w:r>
              <w:rPr>
                <w:rStyle w:val="lev"/>
              </w:rPr>
              <w:t xml:space="preserve">« Tes mains m'ont créé, elles m'ont formé ; </w:t>
            </w:r>
            <w:proofErr w:type="gramStart"/>
            <w:r>
              <w:rPr>
                <w:rStyle w:val="lev"/>
              </w:rPr>
              <w:t>donne -</w:t>
            </w:r>
            <w:proofErr w:type="gramEnd"/>
            <w:r>
              <w:rPr>
                <w:rStyle w:val="lev"/>
              </w:rPr>
              <w:t xml:space="preserve"> moi l'intelligence, pour que j'apprenne tes commandements ! »</w:t>
            </w:r>
          </w:p>
          <w:p w:rsidR="000A13DA" w:rsidRDefault="000A13DA">
            <w:pPr>
              <w:pStyle w:val="NormalWeb"/>
              <w:ind w:left="720"/>
              <w:jc w:val="center"/>
            </w:pPr>
            <w:r>
              <w:rPr>
                <w:rStyle w:val="lev"/>
              </w:rPr>
              <w:t>Psaumes 119 :73</w:t>
            </w:r>
          </w:p>
          <w:p w:rsidR="000A13DA" w:rsidRDefault="000A13DA">
            <w:pPr>
              <w:pStyle w:val="Titre1"/>
              <w:ind w:left="720"/>
            </w:pPr>
            <w:bookmarkStart w:id="2" w:name="toc1"/>
            <w:bookmarkStart w:id="3" w:name="_Toc329631530"/>
            <w:bookmarkEnd w:id="2"/>
            <w:bookmarkEnd w:id="3"/>
            <w:r>
              <w:t>DEDICACE</w:t>
            </w:r>
          </w:p>
          <w:p w:rsidR="000A13DA" w:rsidRDefault="000A13DA">
            <w:pPr>
              <w:pStyle w:val="NormalWeb"/>
              <w:ind w:left="720"/>
            </w:pPr>
            <w:r>
              <w:rPr>
                <w:rStyle w:val="Accentuation"/>
              </w:rPr>
              <w:t xml:space="preserve">A nos chers parents LIKOKO Alfred et KASIGWA Charlotte; </w:t>
            </w:r>
          </w:p>
          <w:p w:rsidR="000A13DA" w:rsidRDefault="000A13DA">
            <w:pPr>
              <w:pStyle w:val="NormalWeb"/>
              <w:ind w:left="720"/>
            </w:pPr>
            <w:r>
              <w:rPr>
                <w:rStyle w:val="Accentuation"/>
              </w:rPr>
              <w:t xml:space="preserve">A nos oncles et tantes ; </w:t>
            </w:r>
          </w:p>
          <w:p w:rsidR="000A13DA" w:rsidRDefault="000A13DA">
            <w:pPr>
              <w:pStyle w:val="NormalWeb"/>
              <w:ind w:left="720"/>
            </w:pPr>
            <w:r>
              <w:rPr>
                <w:rStyle w:val="Accentuation"/>
              </w:rPr>
              <w:t xml:space="preserve">A nos frères et </w:t>
            </w:r>
            <w:proofErr w:type="spellStart"/>
            <w:r>
              <w:rPr>
                <w:rStyle w:val="Accentuation"/>
              </w:rPr>
              <w:t>soeurs</w:t>
            </w:r>
            <w:proofErr w:type="spellEnd"/>
            <w:r>
              <w:rPr>
                <w:rStyle w:val="Accentuation"/>
              </w:rPr>
              <w:t xml:space="preserve"> ; </w:t>
            </w:r>
          </w:p>
          <w:p w:rsidR="000A13DA" w:rsidRDefault="000A13DA">
            <w:pPr>
              <w:pStyle w:val="NormalWeb"/>
              <w:ind w:left="720"/>
            </w:pPr>
            <w:r>
              <w:rPr>
                <w:rStyle w:val="Accentuation"/>
              </w:rPr>
              <w:t xml:space="preserve">A nos cousins et cousines ; </w:t>
            </w:r>
          </w:p>
          <w:p w:rsidR="000A13DA" w:rsidRDefault="000A13DA">
            <w:pPr>
              <w:pStyle w:val="NormalWeb"/>
              <w:ind w:left="720"/>
            </w:pPr>
            <w:r>
              <w:rPr>
                <w:rStyle w:val="Accentuation"/>
              </w:rPr>
              <w:t xml:space="preserve">A nos ami (e) s et connaissances ; </w:t>
            </w:r>
          </w:p>
          <w:p w:rsidR="000A13DA" w:rsidRDefault="000A13DA">
            <w:pPr>
              <w:pStyle w:val="NormalWeb"/>
              <w:ind w:left="720"/>
            </w:pPr>
            <w:r>
              <w:rPr>
                <w:rStyle w:val="Accentuation"/>
              </w:rPr>
              <w:t xml:space="preserve">A notre future progéniture. </w:t>
            </w:r>
          </w:p>
          <w:p w:rsidR="000A13DA" w:rsidRDefault="000A13DA">
            <w:pPr>
              <w:pStyle w:val="NormalWeb"/>
              <w:ind w:left="720"/>
            </w:pPr>
            <w:r>
              <w:rPr>
                <w:rStyle w:val="lev"/>
                <w:i/>
                <w:iCs/>
              </w:rPr>
              <w:t xml:space="preserve">MVUVU LIKOKO Benjamin </w:t>
            </w:r>
          </w:p>
          <w:p w:rsidR="000A13DA" w:rsidRDefault="000A13DA">
            <w:pPr>
              <w:pStyle w:val="Titre1"/>
              <w:ind w:left="720"/>
            </w:pPr>
            <w:bookmarkStart w:id="4" w:name="toc2"/>
            <w:bookmarkStart w:id="5" w:name="_Toc329631531"/>
            <w:bookmarkEnd w:id="4"/>
            <w:bookmarkEnd w:id="5"/>
            <w:r>
              <w:t>REMERCIEMENTS</w:t>
            </w:r>
          </w:p>
          <w:p w:rsidR="000A13DA" w:rsidRDefault="000A13DA">
            <w:pPr>
              <w:pStyle w:val="NormalWeb"/>
              <w:ind w:left="720"/>
            </w:pPr>
            <w:r>
              <w:rPr>
                <w:rStyle w:val="Accentuation"/>
              </w:rPr>
              <w:t xml:space="preserve">Qu'il soit digne et reconnaissant, au terme de ce travail qui sanctionne la fin du premier cycle de nos études supérieures, de témoigner nos sentiments d'attachement à tous ceux qui, matériellement, moralement et même scientifiquement nous ont assisté. </w:t>
            </w:r>
          </w:p>
          <w:p w:rsidR="000A13DA" w:rsidRDefault="000A13DA">
            <w:pPr>
              <w:pStyle w:val="NormalWeb"/>
              <w:ind w:left="720"/>
            </w:pPr>
            <w:r>
              <w:rPr>
                <w:rStyle w:val="Accentuation"/>
              </w:rPr>
              <w:t xml:space="preserve">A l'éternel Dieu Tout-puissant, source d'intelligence et de sagesse qui nous a donné la vie et qui continue à nous remplir de son amour. </w:t>
            </w:r>
          </w:p>
          <w:p w:rsidR="000A13DA" w:rsidRDefault="000A13DA">
            <w:pPr>
              <w:pStyle w:val="NormalWeb"/>
              <w:ind w:left="720"/>
            </w:pPr>
            <w:r>
              <w:rPr>
                <w:rStyle w:val="Accentuation"/>
              </w:rPr>
              <w:t xml:space="preserve">Nous exprimons nos remerciements à </w:t>
            </w:r>
            <w:proofErr w:type="spellStart"/>
            <w:r>
              <w:rPr>
                <w:rStyle w:val="Accentuation"/>
              </w:rPr>
              <w:t>coeur</w:t>
            </w:r>
            <w:proofErr w:type="spellEnd"/>
            <w:r>
              <w:rPr>
                <w:rStyle w:val="Accentuation"/>
              </w:rPr>
              <w:t xml:space="preserve"> de joie à tous les professeurs, chefs de travaux et aux assistants pour tous les enseignements bien riches et l'encadrement adéquat qu'ils nous ont fournis tout au long de notre formation.</w:t>
            </w:r>
          </w:p>
          <w:p w:rsidR="000A13DA" w:rsidRDefault="000A13DA">
            <w:pPr>
              <w:pStyle w:val="NormalWeb"/>
              <w:ind w:left="720"/>
            </w:pPr>
            <w:r>
              <w:rPr>
                <w:rStyle w:val="Accentuation"/>
              </w:rPr>
              <w:t xml:space="preserve">Nos vifs remerciements vont tout droit au Chef de Travaux Jean Claude KASA-VUBU pour nous avoir dirigé malgré ses multiples occupations, à tous les assistants et chefs de travaux qui nous ont enseigné et à tout le corps professoral de l'ISC - Goma pour leurs conseils et une bonne formation dont nous en sommes </w:t>
            </w:r>
            <w:proofErr w:type="gramStart"/>
            <w:r>
              <w:rPr>
                <w:rStyle w:val="Accentuation"/>
              </w:rPr>
              <w:t>reconnaissant</w:t>
            </w:r>
            <w:proofErr w:type="gramEnd"/>
            <w:r>
              <w:rPr>
                <w:rStyle w:val="Accentuation"/>
              </w:rPr>
              <w:t xml:space="preserve">. </w:t>
            </w:r>
          </w:p>
          <w:p w:rsidR="000A13DA" w:rsidRDefault="000A13DA">
            <w:pPr>
              <w:pStyle w:val="NormalWeb"/>
              <w:ind w:left="720"/>
            </w:pPr>
            <w:r>
              <w:rPr>
                <w:rStyle w:val="Accentuation"/>
              </w:rPr>
              <w:t xml:space="preserve">Notre profonde gratitude s'adresse à nos chers parents LIKOKO Alfred et GASIGWA Charlotte, pour nous avoir </w:t>
            </w:r>
            <w:proofErr w:type="gramStart"/>
            <w:r>
              <w:rPr>
                <w:rStyle w:val="Accentuation"/>
              </w:rPr>
              <w:t>engendré</w:t>
            </w:r>
            <w:proofErr w:type="gramEnd"/>
            <w:r>
              <w:rPr>
                <w:rStyle w:val="Accentuation"/>
              </w:rPr>
              <w:t xml:space="preserve"> et nous supporter tout au long de notre formation jusqu'à l'élaboration de ce travail. </w:t>
            </w:r>
          </w:p>
          <w:p w:rsidR="000A13DA" w:rsidRDefault="000A13DA">
            <w:pPr>
              <w:pStyle w:val="NormalWeb"/>
              <w:ind w:left="720"/>
            </w:pPr>
            <w:r>
              <w:rPr>
                <w:rStyle w:val="Accentuation"/>
              </w:rPr>
              <w:t xml:space="preserve">Nous serons ingrat de passer sous silence sans pour autant remercier l'Ir. GAGIGWA Robert et Martin </w:t>
            </w:r>
            <w:proofErr w:type="spellStart"/>
            <w:r>
              <w:rPr>
                <w:rStyle w:val="Accentuation"/>
              </w:rPr>
              <w:t>Edbom</w:t>
            </w:r>
            <w:proofErr w:type="spellEnd"/>
            <w:r>
              <w:rPr>
                <w:rStyle w:val="Accentuation"/>
              </w:rPr>
              <w:t xml:space="preserve"> pour leurs soutiens tant moral, matériel que financier, que </w:t>
            </w:r>
            <w:r>
              <w:rPr>
                <w:rStyle w:val="Accentuation"/>
              </w:rPr>
              <w:lastRenderedPageBreak/>
              <w:t xml:space="preserve">Dieu vous comble des bénédictions. </w:t>
            </w:r>
          </w:p>
          <w:p w:rsidR="000A13DA" w:rsidRDefault="000A13DA">
            <w:pPr>
              <w:pStyle w:val="NormalWeb"/>
              <w:ind w:left="720"/>
            </w:pPr>
            <w:r>
              <w:rPr>
                <w:rStyle w:val="Accentuation"/>
              </w:rPr>
              <w:t xml:space="preserve">Nous remercions également nos frères et </w:t>
            </w:r>
            <w:proofErr w:type="spellStart"/>
            <w:r>
              <w:rPr>
                <w:rStyle w:val="Accentuation"/>
              </w:rPr>
              <w:t>soeurs</w:t>
            </w:r>
            <w:proofErr w:type="spellEnd"/>
            <w:r>
              <w:rPr>
                <w:rStyle w:val="Accentuation"/>
              </w:rPr>
              <w:t xml:space="preserve"> Placide LIKOKO, Julien LIKOKO, Joselyne LIKOKO, Grâce LIKOKO, Alida LIKOKO, Anne-Marie LIKOKO, Fabien LIKOKO, Salomon LIKOKO.</w:t>
            </w:r>
          </w:p>
          <w:p w:rsidR="000A13DA" w:rsidRDefault="000A13DA">
            <w:pPr>
              <w:pStyle w:val="NormalWeb"/>
              <w:ind w:left="720"/>
            </w:pPr>
            <w:r>
              <w:rPr>
                <w:rStyle w:val="Accentuation"/>
              </w:rPr>
              <w:t xml:space="preserve">Nos remerciements s'adressent également à nos camarades, ami (e)s et connaissances : Joséphine NTOTO UMBA, META MUSUABONSO, BUKURU MUTUNGWE, CHIBANGU MUKWIT Patient, NABINTU Valence, </w:t>
            </w:r>
            <w:proofErr w:type="spellStart"/>
            <w:r>
              <w:rPr>
                <w:rStyle w:val="Accentuation"/>
              </w:rPr>
              <w:t>Abelier</w:t>
            </w:r>
            <w:proofErr w:type="spellEnd"/>
            <w:r>
              <w:rPr>
                <w:rStyle w:val="Accentuation"/>
              </w:rPr>
              <w:t xml:space="preserve"> DUNIA, BAMO KULINDEMA, BATENDE Pascal </w:t>
            </w:r>
            <w:proofErr w:type="spellStart"/>
            <w:r>
              <w:rPr>
                <w:rStyle w:val="Accentuation"/>
              </w:rPr>
              <w:t>Piscas</w:t>
            </w:r>
            <w:proofErr w:type="spellEnd"/>
            <w:r>
              <w:rPr>
                <w:rStyle w:val="Accentuation"/>
              </w:rPr>
              <w:t xml:space="preserve">, </w:t>
            </w:r>
            <w:proofErr w:type="spellStart"/>
            <w:r>
              <w:rPr>
                <w:rStyle w:val="Accentuation"/>
              </w:rPr>
              <w:t>Ceracuse</w:t>
            </w:r>
            <w:proofErr w:type="spellEnd"/>
            <w:r>
              <w:rPr>
                <w:rStyle w:val="Accentuation"/>
              </w:rPr>
              <w:t xml:space="preserve"> KIKA, Jeannine KALIMUNDA, Gautier MUPENZI, Bienvenu KASONIA. </w:t>
            </w:r>
          </w:p>
          <w:p w:rsidR="000A13DA" w:rsidRDefault="000A13DA">
            <w:pPr>
              <w:pStyle w:val="NormalWeb"/>
              <w:ind w:left="720"/>
            </w:pPr>
            <w:r>
              <w:rPr>
                <w:rStyle w:val="Accentuation"/>
              </w:rPr>
              <w:t xml:space="preserve">Enfin, à tous ceux de près ou de loin, ont apporté leur pierre pour notre formation, dont leurs noms ne figurent pas sur cette liste nous les portons toujours au </w:t>
            </w:r>
            <w:proofErr w:type="spellStart"/>
            <w:r>
              <w:rPr>
                <w:rStyle w:val="Accentuation"/>
              </w:rPr>
              <w:t>coeur</w:t>
            </w:r>
            <w:proofErr w:type="spellEnd"/>
            <w:r>
              <w:rPr>
                <w:rStyle w:val="Accentuation"/>
              </w:rPr>
              <w:t xml:space="preserve">. </w:t>
            </w:r>
          </w:p>
          <w:p w:rsidR="000A13DA" w:rsidRDefault="000A13DA">
            <w:pPr>
              <w:pStyle w:val="NormalWeb"/>
              <w:ind w:left="720"/>
              <w:rPr>
                <w:rStyle w:val="Accentuation"/>
                <w:b/>
                <w:bCs/>
              </w:rPr>
            </w:pPr>
            <w:r>
              <w:rPr>
                <w:rStyle w:val="Accentuation"/>
                <w:b/>
                <w:bCs/>
              </w:rPr>
              <w:t xml:space="preserve">MVUVU LIKOKO Benjamin </w:t>
            </w: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D8743A" w:rsidRDefault="00D8743A">
            <w:pPr>
              <w:pStyle w:val="NormalWeb"/>
              <w:ind w:left="720"/>
              <w:rPr>
                <w:rStyle w:val="Accentuation"/>
                <w:b/>
                <w:bCs/>
              </w:rPr>
            </w:pPr>
          </w:p>
          <w:p w:rsidR="000A13DA" w:rsidRDefault="000A13DA" w:rsidP="00D8743A">
            <w:pPr>
              <w:pStyle w:val="NormalWeb"/>
            </w:pPr>
            <w:bookmarkStart w:id="6" w:name="toc3"/>
            <w:bookmarkStart w:id="7" w:name="_Toc329631532"/>
            <w:bookmarkStart w:id="8" w:name="_GoBack"/>
            <w:bookmarkEnd w:id="6"/>
            <w:bookmarkEnd w:id="7"/>
            <w:bookmarkEnd w:id="8"/>
            <w:r>
              <w:t>SIGLES ET ABREVIATIONS</w:t>
            </w:r>
          </w:p>
          <w:p w:rsidR="000A13DA" w:rsidRDefault="000A13DA">
            <w:pPr>
              <w:pStyle w:val="NormalWeb"/>
              <w:ind w:left="720"/>
            </w:pPr>
            <w:r>
              <w:rPr>
                <w:rStyle w:val="Accentuation"/>
              </w:rPr>
              <w:t xml:space="preserve">A : Alphabétique </w:t>
            </w:r>
          </w:p>
          <w:p w:rsidR="000A13DA" w:rsidRDefault="000A13DA">
            <w:pPr>
              <w:pStyle w:val="NormalWeb"/>
              <w:ind w:left="720"/>
            </w:pPr>
            <w:r>
              <w:rPr>
                <w:rStyle w:val="Accentuation"/>
              </w:rPr>
              <w:t>AB : Automatisée Batch</w:t>
            </w:r>
          </w:p>
          <w:p w:rsidR="000A13DA" w:rsidRDefault="000A13DA">
            <w:pPr>
              <w:pStyle w:val="NormalWeb"/>
              <w:ind w:left="720"/>
            </w:pPr>
            <w:r>
              <w:rPr>
                <w:rStyle w:val="Accentuation"/>
              </w:rPr>
              <w:t>AC : Automatisée Conventionnelle</w:t>
            </w:r>
          </w:p>
          <w:p w:rsidR="000A13DA" w:rsidRDefault="000A13DA">
            <w:pPr>
              <w:pStyle w:val="NormalWeb"/>
              <w:ind w:left="720"/>
            </w:pPr>
            <w:r>
              <w:rPr>
                <w:rStyle w:val="Accentuation"/>
              </w:rPr>
              <w:t xml:space="preserve">AN : Alphanumérique </w:t>
            </w:r>
          </w:p>
          <w:p w:rsidR="000A13DA" w:rsidRDefault="000A13DA">
            <w:pPr>
              <w:pStyle w:val="NormalWeb"/>
              <w:ind w:left="720"/>
            </w:pPr>
            <w:r>
              <w:rPr>
                <w:rStyle w:val="Accentuation"/>
              </w:rPr>
              <w:t xml:space="preserve">CBCA : Communauté Baptiste du Congo en Afrique </w:t>
            </w:r>
          </w:p>
          <w:p w:rsidR="000A13DA" w:rsidRDefault="000A13DA">
            <w:pPr>
              <w:pStyle w:val="NormalWeb"/>
              <w:ind w:left="720"/>
            </w:pPr>
            <w:r>
              <w:rPr>
                <w:rStyle w:val="Accentuation"/>
              </w:rPr>
              <w:t xml:space="preserve">Ca : Calculée </w:t>
            </w:r>
          </w:p>
          <w:p w:rsidR="000A13DA" w:rsidRDefault="000A13DA">
            <w:pPr>
              <w:pStyle w:val="NormalWeb"/>
              <w:ind w:left="720"/>
            </w:pPr>
            <w:r>
              <w:rPr>
                <w:rStyle w:val="Accentuation"/>
              </w:rPr>
              <w:t>Co : Concaténée</w:t>
            </w:r>
          </w:p>
          <w:p w:rsidR="000A13DA" w:rsidRDefault="000A13DA">
            <w:pPr>
              <w:pStyle w:val="NormalWeb"/>
              <w:ind w:left="720"/>
            </w:pPr>
            <w:r>
              <w:rPr>
                <w:rStyle w:val="Accentuation"/>
              </w:rPr>
              <w:t xml:space="preserve">E : Elémentaire </w:t>
            </w:r>
          </w:p>
          <w:p w:rsidR="000A13DA" w:rsidRDefault="000A13DA">
            <w:pPr>
              <w:pStyle w:val="NormalWeb"/>
              <w:ind w:left="720"/>
            </w:pPr>
            <w:r>
              <w:rPr>
                <w:rStyle w:val="Accentuation"/>
              </w:rPr>
              <w:t xml:space="preserve">EPSP : Enseignement Primaire, Secondaire et Professionnel </w:t>
            </w:r>
          </w:p>
          <w:p w:rsidR="000A13DA" w:rsidRDefault="000A13DA">
            <w:pPr>
              <w:pStyle w:val="NormalWeb"/>
              <w:ind w:left="720"/>
            </w:pPr>
            <w:r>
              <w:rPr>
                <w:rStyle w:val="Accentuation"/>
              </w:rPr>
              <w:t xml:space="preserve">ISC : Institut Supérieur de Commerce </w:t>
            </w:r>
          </w:p>
          <w:p w:rsidR="000A13DA" w:rsidRDefault="000A13DA">
            <w:pPr>
              <w:pStyle w:val="NormalWeb"/>
              <w:ind w:left="720"/>
            </w:pPr>
            <w:r>
              <w:rPr>
                <w:rStyle w:val="Accentuation"/>
              </w:rPr>
              <w:t xml:space="preserve">Ma : Manuelle </w:t>
            </w:r>
          </w:p>
          <w:p w:rsidR="000A13DA" w:rsidRDefault="000A13DA">
            <w:pPr>
              <w:pStyle w:val="NormalWeb"/>
              <w:ind w:left="720"/>
            </w:pPr>
            <w:r>
              <w:rPr>
                <w:rStyle w:val="Accentuation"/>
              </w:rPr>
              <w:t xml:space="preserve">MCC : Modèle Conceptuel de Communication </w:t>
            </w:r>
          </w:p>
          <w:p w:rsidR="000A13DA" w:rsidRDefault="000A13DA">
            <w:pPr>
              <w:pStyle w:val="NormalWeb"/>
              <w:ind w:left="720"/>
            </w:pPr>
            <w:r>
              <w:rPr>
                <w:rStyle w:val="Accentuation"/>
              </w:rPr>
              <w:t xml:space="preserve">MCC : Modèle Conceptuel de Communication </w:t>
            </w:r>
          </w:p>
          <w:p w:rsidR="000A13DA" w:rsidRDefault="000A13DA">
            <w:pPr>
              <w:pStyle w:val="NormalWeb"/>
              <w:ind w:left="720"/>
            </w:pPr>
            <w:r>
              <w:rPr>
                <w:rStyle w:val="Accentuation"/>
              </w:rPr>
              <w:t xml:space="preserve">MCD : Modèle Conceptuel de Données </w:t>
            </w:r>
          </w:p>
          <w:p w:rsidR="000A13DA" w:rsidRDefault="000A13DA">
            <w:pPr>
              <w:pStyle w:val="NormalWeb"/>
              <w:ind w:left="720"/>
            </w:pPr>
            <w:r>
              <w:rPr>
                <w:rStyle w:val="Accentuation"/>
              </w:rPr>
              <w:t xml:space="preserve">MERISE : Méthode d'Etude et Réalisation Informatique des Systèmes d'Entreprise. </w:t>
            </w:r>
          </w:p>
          <w:p w:rsidR="000A13DA" w:rsidRDefault="000A13DA">
            <w:pPr>
              <w:pStyle w:val="NormalWeb"/>
              <w:ind w:left="720"/>
            </w:pPr>
            <w:r>
              <w:rPr>
                <w:rStyle w:val="Accentuation"/>
              </w:rPr>
              <w:t xml:space="preserve">MINEPSP : Ministère de l'Enseignement, Primaire, Secondaire et Professionnel </w:t>
            </w:r>
          </w:p>
          <w:p w:rsidR="000A13DA" w:rsidRDefault="000A13DA">
            <w:pPr>
              <w:pStyle w:val="NormalWeb"/>
              <w:ind w:left="720"/>
            </w:pPr>
            <w:r>
              <w:rPr>
                <w:rStyle w:val="Accentuation"/>
              </w:rPr>
              <w:t xml:space="preserve">MLD : Modèle Logique de Données </w:t>
            </w:r>
          </w:p>
          <w:p w:rsidR="000A13DA" w:rsidRDefault="000A13DA">
            <w:pPr>
              <w:pStyle w:val="NormalWeb"/>
              <w:ind w:left="720"/>
            </w:pPr>
            <w:r>
              <w:rPr>
                <w:rStyle w:val="Accentuation"/>
              </w:rPr>
              <w:t xml:space="preserve">MLT : Modèle Logique de Traitement </w:t>
            </w:r>
          </w:p>
          <w:p w:rsidR="000A13DA" w:rsidRDefault="000A13DA">
            <w:pPr>
              <w:pStyle w:val="NormalWeb"/>
              <w:ind w:left="720"/>
            </w:pPr>
            <w:r>
              <w:rPr>
                <w:rStyle w:val="Accentuation"/>
              </w:rPr>
              <w:t xml:space="preserve">MOD : Modèle Organisationnel des Données </w:t>
            </w:r>
          </w:p>
          <w:p w:rsidR="000A13DA" w:rsidRDefault="000A13DA">
            <w:pPr>
              <w:pStyle w:val="NormalWeb"/>
              <w:ind w:left="720"/>
            </w:pPr>
            <w:r>
              <w:rPr>
                <w:rStyle w:val="Accentuation"/>
              </w:rPr>
              <w:t xml:space="preserve">MOT : Modèle Organisationnel de Traitement </w:t>
            </w:r>
          </w:p>
          <w:p w:rsidR="000A13DA" w:rsidRDefault="000A13DA">
            <w:pPr>
              <w:pStyle w:val="NormalWeb"/>
              <w:ind w:left="720"/>
            </w:pPr>
            <w:r>
              <w:rPr>
                <w:rStyle w:val="Accentuation"/>
              </w:rPr>
              <w:t>MPD : Modèle Physique de Données</w:t>
            </w:r>
          </w:p>
          <w:p w:rsidR="000A13DA" w:rsidRDefault="000A13DA">
            <w:pPr>
              <w:pStyle w:val="NormalWeb"/>
              <w:ind w:left="720"/>
            </w:pPr>
            <w:r>
              <w:rPr>
                <w:rStyle w:val="Accentuation"/>
              </w:rPr>
              <w:t xml:space="preserve">MVT : Mouvement </w:t>
            </w:r>
          </w:p>
          <w:p w:rsidR="000A13DA" w:rsidRDefault="000A13DA">
            <w:pPr>
              <w:pStyle w:val="NormalWeb"/>
              <w:ind w:left="720"/>
            </w:pPr>
            <w:r>
              <w:rPr>
                <w:rStyle w:val="Accentuation"/>
              </w:rPr>
              <w:t>Nat : Nature</w:t>
            </w:r>
          </w:p>
          <w:p w:rsidR="000A13DA" w:rsidRDefault="000A13DA">
            <w:pPr>
              <w:pStyle w:val="NormalWeb"/>
              <w:ind w:left="720"/>
            </w:pPr>
            <w:r>
              <w:rPr>
                <w:rStyle w:val="Accentuation"/>
              </w:rPr>
              <w:lastRenderedPageBreak/>
              <w:t xml:space="preserve">PF : Procédure Fonctionnelle </w:t>
            </w:r>
          </w:p>
          <w:p w:rsidR="000A13DA" w:rsidRDefault="000A13DA">
            <w:pPr>
              <w:pStyle w:val="NormalWeb"/>
              <w:ind w:left="720"/>
            </w:pPr>
            <w:r>
              <w:rPr>
                <w:rStyle w:val="Accentuation"/>
              </w:rPr>
              <w:t>RG : Règles de Gestion</w:t>
            </w:r>
          </w:p>
          <w:p w:rsidR="000A13DA" w:rsidRDefault="000A13DA">
            <w:pPr>
              <w:pStyle w:val="NormalWeb"/>
              <w:ind w:left="720"/>
            </w:pPr>
            <w:r>
              <w:rPr>
                <w:rStyle w:val="Accentuation"/>
              </w:rPr>
              <w:t xml:space="preserve">RO : Règles d'Organisation </w:t>
            </w:r>
          </w:p>
          <w:p w:rsidR="000A13DA" w:rsidRDefault="000A13DA">
            <w:pPr>
              <w:pStyle w:val="NormalWeb"/>
              <w:ind w:left="720"/>
            </w:pPr>
            <w:r>
              <w:rPr>
                <w:rStyle w:val="Accentuation"/>
              </w:rPr>
              <w:t xml:space="preserve">SIT : Situation </w:t>
            </w:r>
          </w:p>
          <w:p w:rsidR="000A13DA" w:rsidRDefault="000A13DA">
            <w:pPr>
              <w:pStyle w:val="NormalWeb"/>
              <w:ind w:left="720"/>
            </w:pPr>
            <w:r>
              <w:rPr>
                <w:rStyle w:val="Accentuation"/>
              </w:rPr>
              <w:t xml:space="preserve">SIG : Signalétique </w:t>
            </w:r>
          </w:p>
          <w:p w:rsidR="000A13DA" w:rsidRDefault="000A13DA">
            <w:pPr>
              <w:pStyle w:val="Titre1"/>
              <w:ind w:left="720"/>
            </w:pPr>
            <w:bookmarkStart w:id="9" w:name="toc4"/>
            <w:bookmarkStart w:id="10" w:name="_Toc329631533"/>
            <w:bookmarkEnd w:id="9"/>
            <w:bookmarkEnd w:id="10"/>
            <w:r>
              <w:t>INTRODUCTION</w:t>
            </w:r>
          </w:p>
          <w:p w:rsidR="000A13DA" w:rsidRDefault="000A13DA">
            <w:pPr>
              <w:pStyle w:val="Titre2"/>
              <w:ind w:left="720"/>
            </w:pPr>
            <w:bookmarkStart w:id="11" w:name="toc5"/>
            <w:bookmarkStart w:id="12" w:name="_Toc329631534"/>
            <w:bookmarkEnd w:id="11"/>
            <w:bookmarkEnd w:id="12"/>
            <w:r>
              <w:t xml:space="preserve">1. ETAT DE LA QUESTION </w:t>
            </w:r>
          </w:p>
          <w:p w:rsidR="000A13DA" w:rsidRDefault="000A13DA">
            <w:pPr>
              <w:pStyle w:val="NormalWeb"/>
              <w:ind w:left="720"/>
            </w:pPr>
            <w:r>
              <w:rPr>
                <w:rStyle w:val="Accentuation"/>
              </w:rPr>
              <w:t>Au cours de cette subsistance de notre recherche qui lève la voile à l'ensemble de notre étude, nous allons, tour à tour, nous fixer sur les grandes préoccupations qui nous animent, les réponses provisoires à infirmer ou à confirmer après analyse et démonstration, l'intérêt porté à ce sujet d'investigation, le périmètre spatial et temporel de notre recherche sans oublier la démarche scientifique suivie et enfin sa schématisation.</w:t>
            </w:r>
          </w:p>
          <w:p w:rsidR="000A13DA" w:rsidRDefault="000A13DA">
            <w:pPr>
              <w:pStyle w:val="NormalWeb"/>
              <w:ind w:left="720"/>
            </w:pPr>
            <w:r>
              <w:rPr>
                <w:rStyle w:val="Accentuation"/>
              </w:rPr>
              <w:t xml:space="preserve">Nous ne sommes pas le premier à parler sur ce sujet et faire des recherches sur ce domaine. </w:t>
            </w:r>
          </w:p>
          <w:p w:rsidR="000A13DA" w:rsidRDefault="000A13DA">
            <w:pPr>
              <w:pStyle w:val="NormalWeb"/>
              <w:ind w:left="720"/>
            </w:pPr>
            <w:r>
              <w:rPr>
                <w:rStyle w:val="Accentuation"/>
              </w:rPr>
              <w:t xml:space="preserve">Certes il y a d'autres personnes qui ont précédé ont parlé sur ce domaine. Nous sommes dans l'obligation de présenter quelques travaux antérieurs de ceux qui nous ont devancés et ouvrages qui cadrent avec notre sujet d'étude pour pouvoir émaner quelques nouvelles pistes de solution. </w:t>
            </w:r>
          </w:p>
          <w:p w:rsidR="000A13DA" w:rsidRDefault="000A13DA">
            <w:pPr>
              <w:pStyle w:val="NormalWeb"/>
              <w:ind w:left="720"/>
            </w:pPr>
            <w:r>
              <w:rPr>
                <w:rStyle w:val="Accentuation"/>
              </w:rPr>
              <w:t xml:space="preserve">Les travaux ci - dessous nous ont intéressés : </w:t>
            </w:r>
          </w:p>
          <w:p w:rsidR="000A13DA" w:rsidRDefault="000A13DA">
            <w:pPr>
              <w:pStyle w:val="NormalWeb"/>
              <w:ind w:left="720"/>
            </w:pPr>
            <w:r>
              <w:rPr>
                <w:rStyle w:val="Accentuation"/>
                <w:b/>
                <w:bCs/>
              </w:rPr>
              <w:t>Ø TWIZERIMANA SINDAMBIWE Janvier</w:t>
            </w:r>
            <w:r>
              <w:rPr>
                <w:rStyle w:val="Accentuation"/>
              </w:rPr>
              <w:t>, dans son intitulé « Suivi automatisé de la gestion des frais scolaires dans une institution d'enseignement secondaire : cas de l'Institut HEKIMA ». C'est sur base de ses méthodes et techniques utilisées qu'il a abouti à une application permettant de dévier les difficultés causées par la gestion manuelle des frais scolaires au sein de l'Institut HEKIMA ; application susceptible de donner à tout moment la liste des élèves inscrits selon les années scolaires, l'évolution de paiement de chaque élève, la preuve de paiement de chaque élève (reçu) et le reste du montant perçu après chaque dépense</w:t>
            </w:r>
            <w:r>
              <w:rPr>
                <w:rStyle w:val="Accentuation"/>
                <w:vertAlign w:val="superscript"/>
              </w:rPr>
              <w:t>1</w:t>
            </w:r>
            <w:bookmarkStart w:id="13" w:name="fnref1"/>
            <w:bookmarkEnd w:id="13"/>
            <w:r>
              <w:rPr>
                <w:rStyle w:val="Accentuation"/>
                <w:vertAlign w:val="superscript"/>
              </w:rPr>
              <w:t>(</w:t>
            </w:r>
            <w:hyperlink r:id="rId9" w:anchor="fn1" w:history="1">
              <w:r>
                <w:rPr>
                  <w:rStyle w:val="Lienhypertexte"/>
                  <w:i/>
                  <w:iCs/>
                  <w:vertAlign w:val="superscript"/>
                </w:rPr>
                <w:t>*</w:t>
              </w:r>
            </w:hyperlink>
            <w:r>
              <w:rPr>
                <w:rStyle w:val="Accentuation"/>
                <w:vertAlign w:val="superscript"/>
              </w:rPr>
              <w:t>)</w:t>
            </w:r>
            <w:r>
              <w:rPr>
                <w:rStyle w:val="Accentuation"/>
              </w:rPr>
              <w:t xml:space="preserve">. </w:t>
            </w:r>
          </w:p>
          <w:p w:rsidR="000A13DA" w:rsidRDefault="000A13DA">
            <w:pPr>
              <w:pStyle w:val="NormalWeb"/>
              <w:ind w:left="720"/>
            </w:pPr>
            <w:r>
              <w:rPr>
                <w:rStyle w:val="Accentuation"/>
                <w:b/>
                <w:bCs/>
              </w:rPr>
              <w:t xml:space="preserve">Ø KAHAMBU VAGHENI Odette, </w:t>
            </w:r>
            <w:r>
              <w:rPr>
                <w:rStyle w:val="Accentuation"/>
              </w:rPr>
              <w:t>dans son travail intitulé « Automatisation de la gestion du personnel dans une coordination des écoles cas de la CBCA/ Goma »</w:t>
            </w:r>
            <w:r>
              <w:rPr>
                <w:rStyle w:val="Accentuation"/>
                <w:vertAlign w:val="superscript"/>
              </w:rPr>
              <w:t>2</w:t>
            </w:r>
            <w:bookmarkStart w:id="14" w:name="fnref2"/>
            <w:bookmarkEnd w:id="14"/>
            <w:r>
              <w:rPr>
                <w:rStyle w:val="Accentuation"/>
                <w:vertAlign w:val="superscript"/>
              </w:rPr>
              <w:t>(</w:t>
            </w:r>
            <w:hyperlink r:id="rId10" w:anchor="fn2" w:history="1">
              <w:r>
                <w:rPr>
                  <w:rStyle w:val="Lienhypertexte"/>
                  <w:i/>
                  <w:iCs/>
                  <w:vertAlign w:val="superscript"/>
                </w:rPr>
                <w:t>*</w:t>
              </w:r>
            </w:hyperlink>
            <w:r>
              <w:rPr>
                <w:rStyle w:val="Accentuation"/>
                <w:vertAlign w:val="superscript"/>
              </w:rPr>
              <w:t>)</w:t>
            </w:r>
            <w:r>
              <w:rPr>
                <w:rStyle w:val="lev"/>
                <w:i/>
                <w:iCs/>
              </w:rPr>
              <w:t xml:space="preserve">. </w:t>
            </w:r>
            <w:r>
              <w:rPr>
                <w:rStyle w:val="Accentuation"/>
              </w:rPr>
              <w:t xml:space="preserve">Tout au long de sa recherche, sa grande préoccupation majeure était de mettre en place un système d'information informatisé qui permettra à la CBCA/Goma de bien gérer leurs personnels et de répondre aux différentes difficultés de la gestion de quelques tâches manuelles au sein de la coordination des écoles tout en utilisant les différentes techniques et méthodes informatiques. Son système de gestion de base de données consentira en cas de besoin aux utilisateurs de l'application de faire sortir </w:t>
            </w:r>
            <w:r>
              <w:rPr>
                <w:rStyle w:val="Accentuation"/>
              </w:rPr>
              <w:lastRenderedPageBreak/>
              <w:t xml:space="preserve">une liste par sexe, liste par service, listing de paie et la liste globale des agents. </w:t>
            </w:r>
          </w:p>
          <w:p w:rsidR="000A13DA" w:rsidRDefault="000A13DA">
            <w:pPr>
              <w:pStyle w:val="NormalWeb"/>
              <w:ind w:left="720"/>
            </w:pPr>
            <w:r>
              <w:rPr>
                <w:rStyle w:val="Accentuation"/>
              </w:rPr>
              <w:t xml:space="preserve">Quant à nous, étant donné que l'enseignement est un domaine plus vaste, notre recherche se bornera sur la mise en place d'un modèle de gestion des paiements des frais scolaires dans un établissement scolaire. </w:t>
            </w:r>
          </w:p>
          <w:p w:rsidR="000A13DA" w:rsidRDefault="000A13DA">
            <w:pPr>
              <w:pStyle w:val="NormalWeb"/>
              <w:ind w:left="720"/>
            </w:pPr>
            <w:r>
              <w:rPr>
                <w:rStyle w:val="Accentuation"/>
              </w:rPr>
              <w:t xml:space="preserve">Pour toutes les recettes qu'une école peut bénéficier, nous nous intéresserons seulement « aux paiements des frais scolaires », les frais qui proviennent des mains des parents des élèves. </w:t>
            </w:r>
          </w:p>
          <w:p w:rsidR="000A13DA" w:rsidRDefault="000A13DA">
            <w:pPr>
              <w:pStyle w:val="NormalWeb"/>
              <w:ind w:left="720"/>
            </w:pPr>
            <w:r>
              <w:rPr>
                <w:rStyle w:val="Accentuation"/>
              </w:rPr>
              <w:t xml:space="preserve">Au cours de ce projet nous allons concevoir à la fin une application en ACCESS qui sera à mesure au moment opportun de nous faire sortir les différents états dont une liste des élèves inscrits, Rapport des différents paiements effectués et enfin le reçu de paiement (preuve de paiement). </w:t>
            </w:r>
          </w:p>
          <w:p w:rsidR="000A13DA" w:rsidRDefault="000A13DA">
            <w:pPr>
              <w:pStyle w:val="Titre2"/>
              <w:ind w:left="720"/>
            </w:pPr>
            <w:bookmarkStart w:id="15" w:name="toc6"/>
            <w:bookmarkStart w:id="16" w:name="_Toc329631535"/>
            <w:bookmarkEnd w:id="15"/>
            <w:bookmarkEnd w:id="16"/>
            <w:r>
              <w:t xml:space="preserve">2. PROBLEMATIQUE </w:t>
            </w:r>
          </w:p>
          <w:p w:rsidR="000A13DA" w:rsidRDefault="000A13DA">
            <w:pPr>
              <w:pStyle w:val="NormalWeb"/>
              <w:ind w:left="720"/>
            </w:pPr>
            <w:r>
              <w:rPr>
                <w:rStyle w:val="Accentuation"/>
              </w:rPr>
              <w:t xml:space="preserve">L'évolution croissante des nouvelles technologies de l'information et de la communication a donné de nos jours, à toute organisation, la clé de son propre développement en mettant à sa disposition une infinité d'outils tant logiciel que matériel. </w:t>
            </w:r>
          </w:p>
          <w:p w:rsidR="000A13DA" w:rsidRDefault="000A13DA">
            <w:pPr>
              <w:pStyle w:val="NormalWeb"/>
              <w:ind w:left="720"/>
            </w:pPr>
            <w:r>
              <w:rPr>
                <w:rStyle w:val="Accentuation"/>
              </w:rPr>
              <w:t xml:space="preserve">Dans la Nouvelle Technologie de l'Information et de communication (NTIC), la connaissance de sa gestion constitue la ressource essentielle de l'information. C'est pourquoi actuellement on accorde plus d'attention à la nouvelle technologie de l'information et de communication, à son cheminement, à sa disponibilité et à ses possibilités d'exploitation ainsi qu'aux organisations, aux entreprises, aux institutions, etc. qui la traitent en l'occurrence </w:t>
            </w:r>
            <w:r>
              <w:rPr>
                <w:rStyle w:val="Accentuation"/>
                <w:b/>
                <w:bCs/>
              </w:rPr>
              <w:t>la mise en place d'un modèle de gestion des paiements des frais scolaires</w:t>
            </w:r>
            <w:r>
              <w:rPr>
                <w:rStyle w:val="Accentuation"/>
              </w:rPr>
              <w:t xml:space="preserve">. </w:t>
            </w:r>
          </w:p>
          <w:p w:rsidR="000A13DA" w:rsidRDefault="000A13DA">
            <w:pPr>
              <w:pStyle w:val="NormalWeb"/>
              <w:ind w:left="720"/>
            </w:pPr>
            <w:r>
              <w:rPr>
                <w:rStyle w:val="Accentuation"/>
              </w:rPr>
              <w:t>Aujourd'hui, l'informatique est partout et nul ne songe à s'en passer. Elle s'est depuis longtemps échappé de son territoire d'origine, notamment la comptabilité, la paie, pour toucher les fonctions de l'entreprise. Les terminaux et les micro-ordinateurs permettent un accès immédiat aux informations, et leur modification en temps réel. Ils sont devenus les outils de travail quotidiens de presque tous les acteurs de l'entreprise</w:t>
            </w:r>
            <w:r>
              <w:rPr>
                <w:rStyle w:val="Accentuation"/>
                <w:vertAlign w:val="superscript"/>
              </w:rPr>
              <w:t>3</w:t>
            </w:r>
            <w:bookmarkStart w:id="17" w:name="fnref3"/>
            <w:bookmarkEnd w:id="17"/>
            <w:r>
              <w:rPr>
                <w:rStyle w:val="Accentuation"/>
                <w:vertAlign w:val="superscript"/>
              </w:rPr>
              <w:t>(</w:t>
            </w:r>
            <w:hyperlink r:id="rId11" w:anchor="fn3" w:history="1">
              <w:r>
                <w:rPr>
                  <w:rStyle w:val="Lienhypertexte"/>
                  <w:i/>
                  <w:iCs/>
                  <w:vertAlign w:val="superscript"/>
                </w:rPr>
                <w:t>*</w:t>
              </w:r>
            </w:hyperlink>
            <w:r>
              <w:rPr>
                <w:rStyle w:val="Accentuation"/>
                <w:vertAlign w:val="superscript"/>
              </w:rPr>
              <w:t>)</w:t>
            </w:r>
            <w:r>
              <w:rPr>
                <w:rStyle w:val="Accentuation"/>
              </w:rPr>
              <w:t>.</w:t>
            </w:r>
          </w:p>
          <w:p w:rsidR="000A13DA" w:rsidRDefault="000A13DA">
            <w:pPr>
              <w:pStyle w:val="NormalWeb"/>
              <w:ind w:left="720"/>
            </w:pPr>
            <w:r>
              <w:rPr>
                <w:rStyle w:val="Accentuation"/>
              </w:rPr>
              <w:t>Bien que cette science de traitement automatique de l'information cherche à satisfaire les besoins de certaines entreprises, les autres restent encore absentes car n'arrivant pas à être à la fine pointe de l'information.</w:t>
            </w:r>
          </w:p>
          <w:p w:rsidR="000A13DA" w:rsidRDefault="000A13DA">
            <w:pPr>
              <w:pStyle w:val="NormalWeb"/>
              <w:ind w:left="720"/>
            </w:pPr>
            <w:r>
              <w:rPr>
                <w:rStyle w:val="Accentuation"/>
              </w:rPr>
              <w:t xml:space="preserve">C'est de là que nous est venue l'idée de mettre en </w:t>
            </w:r>
            <w:proofErr w:type="spellStart"/>
            <w:r>
              <w:rPr>
                <w:rStyle w:val="Accentuation"/>
              </w:rPr>
              <w:t>oeuvre</w:t>
            </w:r>
            <w:proofErr w:type="spellEnd"/>
            <w:r>
              <w:rPr>
                <w:rStyle w:val="Accentuation"/>
              </w:rPr>
              <w:t xml:space="preserve"> un système informatisé de </w:t>
            </w:r>
            <w:r>
              <w:rPr>
                <w:rStyle w:val="lev"/>
                <w:i/>
                <w:iCs/>
              </w:rPr>
              <w:t>la mise en place d'un modèle de gestion des paiements des frais scolaires (Cas de l'Institut KYESHERO).</w:t>
            </w:r>
            <w:r>
              <w:rPr>
                <w:rStyle w:val="Accentuation"/>
              </w:rPr>
              <w:t xml:space="preserve"> </w:t>
            </w:r>
          </w:p>
          <w:p w:rsidR="000A13DA" w:rsidRDefault="000A13DA">
            <w:pPr>
              <w:pStyle w:val="NormalWeb"/>
              <w:ind w:left="720"/>
            </w:pPr>
            <w:r>
              <w:rPr>
                <w:rStyle w:val="Accentuation"/>
              </w:rPr>
              <w:t xml:space="preserve">Au cours de ce projet, nous </w:t>
            </w:r>
            <w:proofErr w:type="spellStart"/>
            <w:r>
              <w:rPr>
                <w:rStyle w:val="Accentuation"/>
              </w:rPr>
              <w:t>ressortissons</w:t>
            </w:r>
            <w:proofErr w:type="spellEnd"/>
            <w:r>
              <w:rPr>
                <w:rStyle w:val="Accentuation"/>
              </w:rPr>
              <w:t xml:space="preserve"> la grande problématique en nous posant ces questions lesquelles constitueront l'objet de cette étude :</w:t>
            </w:r>
          </w:p>
          <w:p w:rsidR="000A13DA" w:rsidRDefault="000A13DA">
            <w:pPr>
              <w:pStyle w:val="NormalWeb"/>
              <w:ind w:left="720"/>
            </w:pPr>
            <w:r>
              <w:rPr>
                <w:rStyle w:val="Accentuation"/>
              </w:rPr>
              <w:t xml:space="preserve">þ L'outil informatique offre-t-il une meilleure prise en charge pour pallier aux </w:t>
            </w:r>
            <w:r>
              <w:rPr>
                <w:rStyle w:val="Accentuation"/>
              </w:rPr>
              <w:lastRenderedPageBreak/>
              <w:t xml:space="preserve">différents problèmes liés à la gestion des frais scolaires au sein de l'institution ? </w:t>
            </w:r>
          </w:p>
          <w:p w:rsidR="000A13DA" w:rsidRDefault="000A13DA">
            <w:pPr>
              <w:pStyle w:val="NormalWeb"/>
              <w:ind w:left="720"/>
            </w:pPr>
            <w:r>
              <w:rPr>
                <w:rStyle w:val="Accentuation"/>
              </w:rPr>
              <w:t xml:space="preserve">þ L'application des méthodes et techniques informatiques </w:t>
            </w:r>
            <w:proofErr w:type="gramStart"/>
            <w:r>
              <w:rPr>
                <w:rStyle w:val="Accentuation"/>
              </w:rPr>
              <w:t>serait -</w:t>
            </w:r>
            <w:proofErr w:type="gramEnd"/>
            <w:r>
              <w:rPr>
                <w:rStyle w:val="Accentuation"/>
              </w:rPr>
              <w:t xml:space="preserve"> t -elle avantageuse pour éviter la lenteur entre les différents acteurs qui communiquent les uns des autres ? </w:t>
            </w:r>
          </w:p>
          <w:p w:rsidR="000A13DA" w:rsidRDefault="000A13DA">
            <w:pPr>
              <w:pStyle w:val="NormalWeb"/>
              <w:ind w:left="720"/>
            </w:pPr>
            <w:r>
              <w:rPr>
                <w:rStyle w:val="Accentuation"/>
              </w:rPr>
              <w:t xml:space="preserve">þ L'utilisation de l'outil informatique, des terminaux et les micro-ordinateurs </w:t>
            </w:r>
            <w:proofErr w:type="gramStart"/>
            <w:r>
              <w:rPr>
                <w:rStyle w:val="Accentuation"/>
              </w:rPr>
              <w:t>serait -</w:t>
            </w:r>
            <w:proofErr w:type="gramEnd"/>
            <w:r>
              <w:rPr>
                <w:rStyle w:val="Accentuation"/>
              </w:rPr>
              <w:t xml:space="preserve"> t - elle efficace pour éradiquer les problèmes de l'enregistrement des frais scolaires à l'institut KYESHERO ? </w:t>
            </w:r>
          </w:p>
          <w:p w:rsidR="000A13DA" w:rsidRDefault="000A13DA">
            <w:pPr>
              <w:pStyle w:val="NormalWeb"/>
              <w:ind w:left="720"/>
            </w:pPr>
            <w:r>
              <w:rPr>
                <w:rStyle w:val="Accentuation"/>
              </w:rPr>
              <w:t>Tout au long de notre analyse, nous tenterons de répondre à ces interrogations.</w:t>
            </w:r>
          </w:p>
          <w:p w:rsidR="000A13DA" w:rsidRDefault="000A13DA">
            <w:pPr>
              <w:pStyle w:val="Titre2"/>
              <w:ind w:left="720"/>
            </w:pPr>
            <w:bookmarkStart w:id="18" w:name="toc7"/>
            <w:bookmarkStart w:id="19" w:name="_Toc329631536"/>
            <w:bookmarkStart w:id="20" w:name="_Toc266974846"/>
            <w:bookmarkEnd w:id="18"/>
            <w:bookmarkEnd w:id="19"/>
            <w:bookmarkEnd w:id="20"/>
            <w:r>
              <w:t>3. HYPOTHESES</w:t>
            </w:r>
          </w:p>
          <w:p w:rsidR="000A13DA" w:rsidRDefault="000A13DA">
            <w:pPr>
              <w:pStyle w:val="NormalWeb"/>
              <w:ind w:left="720"/>
            </w:pPr>
            <w:r>
              <w:rPr>
                <w:rStyle w:val="Accentuation"/>
              </w:rPr>
              <w:t>L'hypothèse est une proposition particulière dont un système d'observation ou d'expérimentation a pour but d'établir la vérité. Dans cette acceptation, l'hypothèse est une idée directrice ou une tentative d'explication des faits formulés au début de la recherche. Elle peut être infirmée ou confirmée par les résultats de la recherche</w:t>
            </w:r>
            <w:r>
              <w:rPr>
                <w:rStyle w:val="Accentuation"/>
                <w:vertAlign w:val="superscript"/>
              </w:rPr>
              <w:t>4</w:t>
            </w:r>
            <w:bookmarkStart w:id="21" w:name="fnref4"/>
            <w:bookmarkEnd w:id="21"/>
            <w:r>
              <w:rPr>
                <w:rStyle w:val="Accentuation"/>
                <w:vertAlign w:val="superscript"/>
              </w:rPr>
              <w:t>(</w:t>
            </w:r>
            <w:hyperlink r:id="rId12" w:anchor="fn4" w:history="1">
              <w:r>
                <w:rPr>
                  <w:rStyle w:val="Lienhypertexte"/>
                  <w:i/>
                  <w:iCs/>
                  <w:vertAlign w:val="superscript"/>
                </w:rPr>
                <w:t>*</w:t>
              </w:r>
            </w:hyperlink>
            <w:r>
              <w:rPr>
                <w:rStyle w:val="Accentuation"/>
                <w:vertAlign w:val="superscript"/>
              </w:rPr>
              <w:t>)</w:t>
            </w:r>
            <w:r>
              <w:rPr>
                <w:rStyle w:val="Accentuation"/>
              </w:rPr>
              <w:t>.</w:t>
            </w:r>
          </w:p>
          <w:p w:rsidR="000A13DA" w:rsidRDefault="000A13DA">
            <w:pPr>
              <w:pStyle w:val="NormalWeb"/>
              <w:ind w:left="720"/>
            </w:pPr>
            <w:r>
              <w:rPr>
                <w:rStyle w:val="Accentuation"/>
              </w:rPr>
              <w:t>Au regard de cette définition, nous pouvons dire que l'hypothèse est l'ensemble de réponses anticipatives aux questions du départ.</w:t>
            </w:r>
          </w:p>
          <w:p w:rsidR="000A13DA" w:rsidRDefault="000A13DA">
            <w:pPr>
              <w:pStyle w:val="NormalWeb"/>
              <w:ind w:left="720"/>
            </w:pPr>
            <w:r>
              <w:rPr>
                <w:rStyle w:val="Accentuation"/>
              </w:rPr>
              <w:t xml:space="preserve">Les hypothèses ci - après sont formulées en guise des réponses provisoires aux questions ci - haut posées : </w:t>
            </w:r>
          </w:p>
          <w:p w:rsidR="000A13DA" w:rsidRDefault="000A13DA">
            <w:pPr>
              <w:pStyle w:val="NormalWeb"/>
              <w:ind w:left="720"/>
            </w:pPr>
            <w:r>
              <w:rPr>
                <w:rStyle w:val="Accentuation"/>
              </w:rPr>
              <w:t xml:space="preserve">Ø Etant donné que l'informatique est de nos jours un outil par l'excellence qui procure la rapidité et l'automatisation, source de la précision et de l'exactitude, nous pensons que l'outil informatique offre une meilleure prise en charge pour résoudre les différents problèmes en rapport avec la gestion des frais scolaires ; </w:t>
            </w:r>
          </w:p>
          <w:p w:rsidR="000A13DA" w:rsidRDefault="000A13DA">
            <w:pPr>
              <w:pStyle w:val="NormalWeb"/>
              <w:ind w:left="720"/>
            </w:pPr>
            <w:r>
              <w:rPr>
                <w:rStyle w:val="Accentuation"/>
              </w:rPr>
              <w:t xml:space="preserve">Ø L'application des méthodes et techniques informatiques s'avère d'une importance capitale pour éviter la lenteur dans certaines tâches manuelles entre les différents acteurs qui communiquent entre eux ; </w:t>
            </w:r>
          </w:p>
          <w:p w:rsidR="000A13DA" w:rsidRDefault="000A13DA">
            <w:pPr>
              <w:pStyle w:val="NormalWeb"/>
              <w:ind w:left="720"/>
            </w:pPr>
            <w:r>
              <w:rPr>
                <w:rStyle w:val="Accentuation"/>
              </w:rPr>
              <w:t xml:space="preserve">Ø La place de l'outil informatique, des terminaux et les micro-ordinateurs facilitera un travail rapide et efficace pour éradiquer aux problèmes de l'enregistrement des frais scolaires au sein de l'institut KYESHERO. </w:t>
            </w:r>
          </w:p>
          <w:p w:rsidR="000A13DA" w:rsidRDefault="000A13DA">
            <w:pPr>
              <w:pStyle w:val="Titre2"/>
              <w:ind w:left="720"/>
            </w:pPr>
            <w:bookmarkStart w:id="22" w:name="toc8"/>
            <w:bookmarkStart w:id="23" w:name="_Toc329631537"/>
            <w:bookmarkEnd w:id="22"/>
            <w:bookmarkEnd w:id="23"/>
            <w:r>
              <w:t xml:space="preserve">4. OBJECTIF </w:t>
            </w:r>
          </w:p>
          <w:p w:rsidR="000A13DA" w:rsidRDefault="000A13DA">
            <w:pPr>
              <w:pStyle w:val="NormalWeb"/>
              <w:ind w:left="720"/>
            </w:pPr>
            <w:r>
              <w:rPr>
                <w:rStyle w:val="Accentuation"/>
              </w:rPr>
              <w:t>Ce travail poursuit comme objectif de permettre à l'Institut KYESHERO d'avoir un outil efficace pour le contrôle et le suivi de son activité principale entre autre la gestion des frais scolaires.</w:t>
            </w:r>
          </w:p>
          <w:p w:rsidR="000A13DA" w:rsidRDefault="000A13DA">
            <w:pPr>
              <w:pStyle w:val="NormalWeb"/>
              <w:ind w:left="720"/>
            </w:pPr>
            <w:r>
              <w:rPr>
                <w:rStyle w:val="Accentuation"/>
              </w:rPr>
              <w:t xml:space="preserve">Cette </w:t>
            </w:r>
            <w:proofErr w:type="spellStart"/>
            <w:r>
              <w:rPr>
                <w:rStyle w:val="Accentuation"/>
              </w:rPr>
              <w:t>oeuvre</w:t>
            </w:r>
            <w:proofErr w:type="spellEnd"/>
            <w:r>
              <w:rPr>
                <w:rStyle w:val="Accentuation"/>
              </w:rPr>
              <w:t xml:space="preserve"> scientifique qui est la « </w:t>
            </w:r>
            <w:r>
              <w:rPr>
                <w:rStyle w:val="Accentuation"/>
                <w:b/>
                <w:bCs/>
              </w:rPr>
              <w:t>Mise en place d'un modèle de gestion des paiements des frais scolaires (Cas de l'Institut KYESHERO)</w:t>
            </w:r>
            <w:r>
              <w:rPr>
                <w:rStyle w:val="Accentuation"/>
              </w:rPr>
              <w:t xml:space="preserve"> » va produire des états de sortie suivants : </w:t>
            </w:r>
          </w:p>
          <w:p w:rsidR="000A13DA" w:rsidRDefault="000A13DA">
            <w:pPr>
              <w:pStyle w:val="NormalWeb"/>
              <w:ind w:left="720"/>
            </w:pPr>
            <w:r>
              <w:rPr>
                <w:rStyle w:val="Accentuation"/>
              </w:rPr>
              <w:lastRenderedPageBreak/>
              <w:t xml:space="preserve">- Liste des élèves inscrits ; </w:t>
            </w:r>
          </w:p>
          <w:p w:rsidR="000A13DA" w:rsidRDefault="000A13DA">
            <w:pPr>
              <w:pStyle w:val="NormalWeb"/>
              <w:ind w:left="720"/>
            </w:pPr>
            <w:r>
              <w:rPr>
                <w:rStyle w:val="Accentuation"/>
              </w:rPr>
              <w:t xml:space="preserve">- Reçu de paiement ; </w:t>
            </w:r>
          </w:p>
          <w:p w:rsidR="000A13DA" w:rsidRDefault="000A13DA">
            <w:pPr>
              <w:pStyle w:val="NormalWeb"/>
              <w:ind w:left="720"/>
            </w:pPr>
            <w:r>
              <w:rPr>
                <w:rStyle w:val="Accentuation"/>
              </w:rPr>
              <w:t xml:space="preserve">- Rapport des différents paiements effectués. </w:t>
            </w:r>
          </w:p>
          <w:p w:rsidR="000A13DA" w:rsidRDefault="000A13DA">
            <w:pPr>
              <w:pStyle w:val="Titre2"/>
              <w:ind w:left="720"/>
            </w:pPr>
            <w:bookmarkStart w:id="24" w:name="toc9"/>
            <w:bookmarkStart w:id="25" w:name="_Toc329631538"/>
            <w:bookmarkEnd w:id="24"/>
            <w:bookmarkEnd w:id="25"/>
            <w:r>
              <w:t>5. CHOIX ET INTERET DU SUJET</w:t>
            </w:r>
          </w:p>
          <w:p w:rsidR="000A13DA" w:rsidRDefault="000A13DA">
            <w:pPr>
              <w:pStyle w:val="NormalWeb"/>
              <w:ind w:left="720"/>
            </w:pPr>
            <w:r>
              <w:rPr>
                <w:rStyle w:val="Accentuation"/>
              </w:rPr>
              <w:t xml:space="preserve">Le choix de cette étude n'est pas le fait de hasard. Entant que finaliste en troisième année de graduat en Informatique de Gestion, il s'agit d'une opportunité de mettre en </w:t>
            </w:r>
            <w:proofErr w:type="spellStart"/>
            <w:r>
              <w:rPr>
                <w:rStyle w:val="Accentuation"/>
              </w:rPr>
              <w:t>oeuvre</w:t>
            </w:r>
            <w:proofErr w:type="spellEnd"/>
            <w:r>
              <w:rPr>
                <w:rStyle w:val="Accentuation"/>
              </w:rPr>
              <w:t xml:space="preserve"> une application des théories de formalisation du système d'information à un cas spécifique de la mise en </w:t>
            </w:r>
            <w:proofErr w:type="spellStart"/>
            <w:r>
              <w:rPr>
                <w:rStyle w:val="Accentuation"/>
              </w:rPr>
              <w:t>oeuvre</w:t>
            </w:r>
            <w:proofErr w:type="spellEnd"/>
            <w:r>
              <w:rPr>
                <w:rStyle w:val="Accentuation"/>
              </w:rPr>
              <w:t xml:space="preserve"> d'un modèle de gestion des paiements des frais scolaires. </w:t>
            </w:r>
          </w:p>
          <w:p w:rsidR="000A13DA" w:rsidRDefault="000A13DA">
            <w:pPr>
              <w:pStyle w:val="NormalWeb"/>
              <w:ind w:left="720"/>
            </w:pPr>
            <w:r>
              <w:rPr>
                <w:rStyle w:val="Accentuation"/>
              </w:rPr>
              <w:t xml:space="preserve">Pour l'Institut KYESHERO, la mise en application de notre base de données permettra de prévenir les ennuis rencontrés dans l'accomplissement des tâches liées à la gestion des frais telles recensées dans la problématique. </w:t>
            </w:r>
          </w:p>
          <w:p w:rsidR="000A13DA" w:rsidRDefault="000A13DA">
            <w:pPr>
              <w:pStyle w:val="NormalWeb"/>
              <w:ind w:left="720"/>
            </w:pPr>
            <w:r>
              <w:rPr>
                <w:rStyle w:val="Accentuation"/>
              </w:rPr>
              <w:t xml:space="preserve">Notre travail à un triple intérêt : </w:t>
            </w:r>
          </w:p>
          <w:p w:rsidR="000A13DA" w:rsidRDefault="000A13DA">
            <w:pPr>
              <w:pStyle w:val="NormalWeb"/>
              <w:ind w:left="720"/>
            </w:pPr>
            <w:r>
              <w:rPr>
                <w:rStyle w:val="Accentuation"/>
                <w:b/>
                <w:bCs/>
              </w:rPr>
              <w:t>þ Du point de vue scientifique </w:t>
            </w:r>
            <w:r>
              <w:rPr>
                <w:rStyle w:val="Accentuation"/>
              </w:rPr>
              <w:t>: nous estimons que notre travail sera une clé de référence pour d'autres chercheurs qui vont aller dans ce domaine tout en mettant en pratique toutes les connaissances acquises au cours de notre formation pendant trois ans afin d'ajouter une pierre sur la construction du monde informatique.</w:t>
            </w:r>
          </w:p>
          <w:p w:rsidR="000A13DA" w:rsidRDefault="000A13DA">
            <w:pPr>
              <w:pStyle w:val="NormalWeb"/>
              <w:ind w:left="720"/>
            </w:pPr>
            <w:r>
              <w:rPr>
                <w:rStyle w:val="Accentuation"/>
                <w:b/>
                <w:bCs/>
              </w:rPr>
              <w:t>þ Du point de vue pratique </w:t>
            </w:r>
            <w:r>
              <w:rPr>
                <w:rStyle w:val="Accentuation"/>
              </w:rPr>
              <w:t>: d'accomplir le devoir qu'a tout étudiant en général et tout analyste programmeur en particulier au terme de son cycle, celui de réaliser son étude, en implémentant un système informatique pouvant permettre le stockage des grandes masses d'informations, leur traitement en vue d'obtenir des résultats impeccables aux moments opportuns pour assurer un service de qualité sur la gestion des frais scolaires</w:t>
            </w:r>
          </w:p>
          <w:p w:rsidR="000A13DA" w:rsidRDefault="000A13DA">
            <w:pPr>
              <w:pStyle w:val="NormalWeb"/>
              <w:ind w:left="720"/>
            </w:pPr>
            <w:r>
              <w:rPr>
                <w:rStyle w:val="Accentuation"/>
                <w:b/>
                <w:bCs/>
              </w:rPr>
              <w:t>þ Du point de vue personnel :</w:t>
            </w:r>
            <w:r>
              <w:rPr>
                <w:rStyle w:val="Accentuation"/>
              </w:rPr>
              <w:t xml:space="preserve"> de découvrir ce que nous avons pu acquérir tout au long de notre premier cycle d'étude universitaire en Informatique de Gestion. </w:t>
            </w:r>
          </w:p>
          <w:p w:rsidR="000A13DA" w:rsidRDefault="000A13DA">
            <w:pPr>
              <w:pStyle w:val="Titre2"/>
              <w:ind w:left="720"/>
            </w:pPr>
            <w:bookmarkStart w:id="26" w:name="toc10"/>
            <w:bookmarkStart w:id="27" w:name="_Toc329631539"/>
            <w:bookmarkEnd w:id="26"/>
            <w:bookmarkEnd w:id="27"/>
            <w:r>
              <w:t xml:space="preserve">6. DELIMITATION DU TRAVAIL </w:t>
            </w:r>
          </w:p>
          <w:p w:rsidR="000A13DA" w:rsidRDefault="000A13DA">
            <w:pPr>
              <w:pStyle w:val="NormalWeb"/>
              <w:ind w:left="720"/>
            </w:pPr>
            <w:r>
              <w:rPr>
                <w:rStyle w:val="Accentuation"/>
              </w:rPr>
              <w:t xml:space="preserve">Etant donné que tout travail scientifique se limite sur un temps et dans un espace donné. Le </w:t>
            </w:r>
            <w:proofErr w:type="spellStart"/>
            <w:r>
              <w:rPr>
                <w:rStyle w:val="Accentuation"/>
              </w:rPr>
              <w:t>notre</w:t>
            </w:r>
            <w:proofErr w:type="spellEnd"/>
            <w:r>
              <w:rPr>
                <w:rStyle w:val="Accentuation"/>
              </w:rPr>
              <w:t xml:space="preserve"> se restreint au sein de l'Institut KYESHERO/Goma pour la période de l'année scolaire 2011-2012. </w:t>
            </w:r>
          </w:p>
          <w:p w:rsidR="000A13DA" w:rsidRDefault="000A13DA">
            <w:pPr>
              <w:pStyle w:val="Titre2"/>
              <w:ind w:left="720"/>
            </w:pPr>
            <w:bookmarkStart w:id="28" w:name="toc11"/>
            <w:bookmarkStart w:id="29" w:name="_Toc329631540"/>
            <w:bookmarkEnd w:id="28"/>
            <w:bookmarkEnd w:id="29"/>
            <w:r>
              <w:t>7. METHODOLOGIE DU TRAVAIL ET TECHNIQUES</w:t>
            </w:r>
          </w:p>
          <w:p w:rsidR="000A13DA" w:rsidRDefault="000A13DA">
            <w:pPr>
              <w:pStyle w:val="NormalWeb"/>
              <w:ind w:left="720"/>
            </w:pPr>
            <w:r>
              <w:rPr>
                <w:rStyle w:val="Accentuation"/>
              </w:rPr>
              <w:t>Pour cerner les contours de l'expression des besoins de ce système d'information, des méthodes et techniques suivantes ont été utilisées:</w:t>
            </w:r>
          </w:p>
          <w:p w:rsidR="000A13DA" w:rsidRDefault="000A13DA">
            <w:pPr>
              <w:pStyle w:val="NormalWeb"/>
              <w:ind w:left="720"/>
            </w:pPr>
            <w:r>
              <w:rPr>
                <w:rStyle w:val="Accentuation"/>
                <w:b/>
                <w:bCs/>
              </w:rPr>
              <w:t>Ø La méthode MERISE </w:t>
            </w:r>
            <w:r>
              <w:rPr>
                <w:rStyle w:val="Accentuation"/>
              </w:rPr>
              <w:t xml:space="preserve">: Méthode d'Etude et Réalisation Informatique des Systèmes d'Entreprise, basée sur la séparation des données et des traitements à effectuer en plusieurs modèles conceptuels et physiques, la méthode </w:t>
            </w:r>
            <w:r>
              <w:rPr>
                <w:rStyle w:val="lev"/>
                <w:i/>
                <w:iCs/>
              </w:rPr>
              <w:t>MERISE</w:t>
            </w:r>
            <w:r>
              <w:rPr>
                <w:rStyle w:val="Accentuation"/>
              </w:rPr>
              <w:t xml:space="preserve"> apporte une </w:t>
            </w:r>
            <w:r>
              <w:rPr>
                <w:rStyle w:val="Accentuation"/>
              </w:rPr>
              <w:lastRenderedPageBreak/>
              <w:t>formalisation éclairant les choix à effectuer, elle est un langage commun de référence centré sur le système d'informatisation et non sur l'informatique appliquée, elle permet une authentique communication entre le responsable de la stratégie d'entreprise, celui de son informatisation et les utilisateurs finals</w:t>
            </w:r>
            <w:r>
              <w:rPr>
                <w:rStyle w:val="Accentuation"/>
                <w:vertAlign w:val="superscript"/>
              </w:rPr>
              <w:t>5</w:t>
            </w:r>
            <w:bookmarkStart w:id="30" w:name="fnref5"/>
            <w:bookmarkEnd w:id="30"/>
            <w:r>
              <w:rPr>
                <w:rStyle w:val="Accentuation"/>
                <w:vertAlign w:val="superscript"/>
              </w:rPr>
              <w:t>(</w:t>
            </w:r>
            <w:hyperlink r:id="rId13" w:anchor="fn5" w:history="1">
              <w:r>
                <w:rPr>
                  <w:rStyle w:val="Lienhypertexte"/>
                  <w:i/>
                  <w:iCs/>
                  <w:vertAlign w:val="superscript"/>
                </w:rPr>
                <w:t>*</w:t>
              </w:r>
            </w:hyperlink>
            <w:r>
              <w:rPr>
                <w:rStyle w:val="Accentuation"/>
                <w:vertAlign w:val="superscript"/>
              </w:rPr>
              <w:t>)</w:t>
            </w:r>
            <w:r>
              <w:rPr>
                <w:rStyle w:val="Accentuation"/>
              </w:rPr>
              <w:t xml:space="preserve">. </w:t>
            </w:r>
          </w:p>
          <w:p w:rsidR="000A13DA" w:rsidRDefault="000A13DA">
            <w:pPr>
              <w:pStyle w:val="NormalWeb"/>
              <w:ind w:left="720"/>
            </w:pPr>
            <w:r>
              <w:rPr>
                <w:rStyle w:val="Accentuation"/>
                <w:b/>
                <w:bCs/>
              </w:rPr>
              <w:t>Ø La méthode historique</w:t>
            </w:r>
            <w:r>
              <w:rPr>
                <w:rStyle w:val="Accentuation"/>
              </w:rPr>
              <w:t> : par laquelle nous avons obtenu des informations rétrospectives sur le système de gestion de cette institution ;</w:t>
            </w:r>
          </w:p>
          <w:p w:rsidR="000A13DA" w:rsidRDefault="000A13DA">
            <w:pPr>
              <w:pStyle w:val="NormalWeb"/>
              <w:ind w:left="720"/>
            </w:pPr>
            <w:r>
              <w:rPr>
                <w:rStyle w:val="Accentuation"/>
                <w:b/>
                <w:bCs/>
              </w:rPr>
              <w:t>Ø La technique documentaire</w:t>
            </w:r>
            <w:r>
              <w:rPr>
                <w:rStyle w:val="Accentuation"/>
              </w:rPr>
              <w:t> : qui a consisté à la consultation des documents divers;</w:t>
            </w:r>
          </w:p>
          <w:p w:rsidR="000A13DA" w:rsidRDefault="000A13DA">
            <w:pPr>
              <w:pStyle w:val="NormalWeb"/>
              <w:ind w:left="720"/>
            </w:pPr>
            <w:r>
              <w:rPr>
                <w:rStyle w:val="Accentuation"/>
                <w:b/>
                <w:bCs/>
              </w:rPr>
              <w:t>Ø La technique d'interview</w:t>
            </w:r>
            <w:r>
              <w:rPr>
                <w:rStyle w:val="Accentuation"/>
              </w:rPr>
              <w:t> : qui nous a permis de voler, par un jeu de questions, réponses, des informations concernant le fonctionnement de la structure, au travers de la bouche des différents responsables des services de cette institution ;</w:t>
            </w:r>
          </w:p>
          <w:p w:rsidR="000A13DA" w:rsidRDefault="000A13DA">
            <w:pPr>
              <w:pStyle w:val="NormalWeb"/>
              <w:ind w:left="720"/>
            </w:pPr>
            <w:r>
              <w:rPr>
                <w:rStyle w:val="Accentuation"/>
              </w:rPr>
              <w:t xml:space="preserve">Toutefois, notre travail ne pourra être lu que lorsqu'il est éclairé par un canevas qui en constitue le fil conducteur. </w:t>
            </w:r>
          </w:p>
          <w:p w:rsidR="000A13DA" w:rsidRDefault="000A13DA">
            <w:pPr>
              <w:pStyle w:val="Titre2"/>
              <w:ind w:left="720"/>
            </w:pPr>
            <w:bookmarkStart w:id="31" w:name="toc12"/>
            <w:bookmarkStart w:id="32" w:name="_Toc329631541"/>
            <w:bookmarkEnd w:id="31"/>
            <w:bookmarkEnd w:id="32"/>
            <w:r>
              <w:t>8. SUBDIVISION DU TRAVAIL</w:t>
            </w:r>
          </w:p>
          <w:p w:rsidR="000A13DA" w:rsidRDefault="000A13DA">
            <w:pPr>
              <w:pStyle w:val="NormalWeb"/>
              <w:ind w:left="720"/>
            </w:pPr>
            <w:r>
              <w:rPr>
                <w:rStyle w:val="Accentuation"/>
              </w:rPr>
              <w:t xml:space="preserve">Mis à part l'introduction et la conclusion, notre comprend quatre chapitres notamment : </w:t>
            </w:r>
          </w:p>
          <w:p w:rsidR="000A13DA" w:rsidRDefault="000A13DA">
            <w:pPr>
              <w:pStyle w:val="NormalWeb"/>
              <w:ind w:left="720"/>
            </w:pPr>
            <w:r>
              <w:rPr>
                <w:rStyle w:val="Accentuation"/>
              </w:rPr>
              <w:t xml:space="preserve">þ Le chapitre premier traite sur les considérations théoriques ; </w:t>
            </w:r>
          </w:p>
          <w:p w:rsidR="000A13DA" w:rsidRDefault="000A13DA">
            <w:pPr>
              <w:pStyle w:val="NormalWeb"/>
              <w:ind w:left="720"/>
            </w:pPr>
            <w:r>
              <w:rPr>
                <w:rStyle w:val="Accentuation"/>
              </w:rPr>
              <w:t xml:space="preserve">þ Le chapitre deuxième concerne la présentation du milieu d'étude ; </w:t>
            </w:r>
          </w:p>
          <w:p w:rsidR="000A13DA" w:rsidRDefault="000A13DA">
            <w:pPr>
              <w:pStyle w:val="NormalWeb"/>
              <w:ind w:left="720"/>
            </w:pPr>
            <w:r>
              <w:rPr>
                <w:rStyle w:val="Accentuation"/>
              </w:rPr>
              <w:t xml:space="preserve">þ Le chapitre troisième s'articule sur l'analyse système d'information existant ; </w:t>
            </w:r>
          </w:p>
          <w:p w:rsidR="000A13DA" w:rsidRDefault="000A13DA">
            <w:pPr>
              <w:pStyle w:val="NormalWeb"/>
              <w:ind w:left="720"/>
            </w:pPr>
            <w:r>
              <w:rPr>
                <w:rStyle w:val="Accentuation"/>
              </w:rPr>
              <w:t xml:space="preserve">þ Le chapitre quatrième est axé sur l'analyse du système d'information futur et parlera de la conception du système d'information informatisé (SII). </w:t>
            </w:r>
          </w:p>
          <w:p w:rsidR="000A13DA" w:rsidRDefault="000A13DA">
            <w:pPr>
              <w:pStyle w:val="Titre2"/>
              <w:ind w:left="720"/>
            </w:pPr>
            <w:bookmarkStart w:id="33" w:name="toc13"/>
            <w:bookmarkStart w:id="34" w:name="_Toc329631542"/>
            <w:bookmarkEnd w:id="33"/>
            <w:bookmarkEnd w:id="34"/>
            <w:r>
              <w:t xml:space="preserve">9. DIFFICULTES RENCONTREES </w:t>
            </w:r>
          </w:p>
          <w:p w:rsidR="000A13DA" w:rsidRDefault="000A13DA">
            <w:pPr>
              <w:pStyle w:val="NormalWeb"/>
              <w:ind w:left="720"/>
            </w:pPr>
            <w:r>
              <w:rPr>
                <w:rStyle w:val="Accentuation"/>
              </w:rPr>
              <w:t xml:space="preserve">Tout travail scientifique ne termine jamais sans pour autant avoir connu des imperfections. </w:t>
            </w:r>
          </w:p>
          <w:p w:rsidR="000A13DA" w:rsidRDefault="000A13DA">
            <w:pPr>
              <w:pStyle w:val="NormalWeb"/>
              <w:ind w:left="720"/>
            </w:pPr>
            <w:r>
              <w:rPr>
                <w:rStyle w:val="Accentuation"/>
              </w:rPr>
              <w:t xml:space="preserve">Nous nous sommes heurtés aux différentes difficultés au cours de notre recherche entre autre : </w:t>
            </w:r>
          </w:p>
          <w:p w:rsidR="000A13DA" w:rsidRDefault="000A13DA">
            <w:pPr>
              <w:pStyle w:val="NormalWeb"/>
              <w:ind w:left="720"/>
            </w:pPr>
            <w:r>
              <w:rPr>
                <w:rStyle w:val="Accentuation"/>
              </w:rPr>
              <w:t xml:space="preserve">- Le manque des moyens financiers et matériels suffisants pour arriver à la fine pointe de notre recherche ; </w:t>
            </w:r>
          </w:p>
          <w:p w:rsidR="000A13DA" w:rsidRDefault="000A13DA">
            <w:pPr>
              <w:pStyle w:val="NormalWeb"/>
              <w:ind w:left="720"/>
            </w:pPr>
            <w:r>
              <w:rPr>
                <w:rStyle w:val="Accentuation"/>
              </w:rPr>
              <w:t xml:space="preserve">- L'absence de la documentation permettant l'enrichissement de notre travail ; </w:t>
            </w:r>
          </w:p>
          <w:p w:rsidR="000A13DA" w:rsidRDefault="000A13DA">
            <w:pPr>
              <w:pStyle w:val="NormalWeb"/>
              <w:ind w:left="720"/>
            </w:pPr>
            <w:r>
              <w:rPr>
                <w:rStyle w:val="Accentuation"/>
              </w:rPr>
              <w:t xml:space="preserve">- L'absence des certains responsables de l'institution pour quelques explications appropriées à notre sujet de recherche. </w:t>
            </w:r>
          </w:p>
          <w:p w:rsidR="000A13DA" w:rsidRDefault="000A13DA">
            <w:pPr>
              <w:pStyle w:val="Titre1"/>
              <w:ind w:left="720"/>
            </w:pPr>
            <w:bookmarkStart w:id="35" w:name="toc14"/>
            <w:bookmarkStart w:id="36" w:name="_Toc329631543"/>
            <w:bookmarkStart w:id="37" w:name="_Toc318972624"/>
            <w:bookmarkEnd w:id="35"/>
            <w:bookmarkEnd w:id="36"/>
            <w:bookmarkEnd w:id="37"/>
            <w:r>
              <w:lastRenderedPageBreak/>
              <w:t>Chapitre Premier : CONSIDERATIONS THEORIQUES</w:t>
            </w:r>
          </w:p>
          <w:p w:rsidR="000A13DA" w:rsidRDefault="000A13DA">
            <w:pPr>
              <w:pStyle w:val="Titre2"/>
              <w:ind w:left="720"/>
            </w:pPr>
            <w:bookmarkStart w:id="38" w:name="toc15"/>
            <w:bookmarkStart w:id="39" w:name="_Toc329631544"/>
            <w:bookmarkStart w:id="40" w:name="_Toc318972625"/>
            <w:bookmarkEnd w:id="38"/>
            <w:bookmarkEnd w:id="39"/>
            <w:bookmarkEnd w:id="40"/>
            <w:r>
              <w:t>I.1. GENERALITES SUR LA MISE EN PLACE D'UN MODELE DE GESTION DES PAIEMENTS DES FRAIS SCOLAIRES</w:t>
            </w:r>
          </w:p>
          <w:p w:rsidR="000A13DA" w:rsidRDefault="000A13DA">
            <w:pPr>
              <w:pStyle w:val="Titre3"/>
              <w:ind w:left="720"/>
            </w:pPr>
            <w:bookmarkStart w:id="41" w:name="toc16"/>
            <w:bookmarkStart w:id="42" w:name="_Toc329631545"/>
            <w:bookmarkStart w:id="43" w:name="_Toc318972626"/>
            <w:bookmarkEnd w:id="41"/>
            <w:bookmarkEnd w:id="42"/>
            <w:bookmarkEnd w:id="43"/>
            <w:r>
              <w:t xml:space="preserve">I.1.1.DEFINITION DES CONCEPTS </w:t>
            </w:r>
          </w:p>
          <w:p w:rsidR="000A13DA" w:rsidRDefault="000A13DA">
            <w:pPr>
              <w:pStyle w:val="NormalWeb"/>
              <w:ind w:left="720"/>
            </w:pPr>
            <w:r>
              <w:rPr>
                <w:rStyle w:val="Accentuation"/>
              </w:rPr>
              <w:t>Le dictionnaire encyclopédique encarta nous propose les définitions ci - après </w:t>
            </w:r>
            <w:r>
              <w:rPr>
                <w:rStyle w:val="Accentuation"/>
                <w:vertAlign w:val="superscript"/>
              </w:rPr>
              <w:t>6</w:t>
            </w:r>
            <w:bookmarkStart w:id="44" w:name="fnref6"/>
            <w:bookmarkEnd w:id="44"/>
            <w:r>
              <w:rPr>
                <w:rStyle w:val="Accentuation"/>
                <w:vertAlign w:val="superscript"/>
              </w:rPr>
              <w:t>(</w:t>
            </w:r>
            <w:hyperlink r:id="rId14" w:anchor="fn6" w:history="1">
              <w:r>
                <w:rPr>
                  <w:rStyle w:val="Lienhypertexte"/>
                  <w:i/>
                  <w:iCs/>
                  <w:vertAlign w:val="superscript"/>
                </w:rPr>
                <w:t>*</w:t>
              </w:r>
            </w:hyperlink>
            <w:r>
              <w:rPr>
                <w:rStyle w:val="Accentuation"/>
                <w:vertAlign w:val="superscript"/>
              </w:rPr>
              <w:t>)</w:t>
            </w:r>
            <w:r>
              <w:rPr>
                <w:rStyle w:val="Accentuation"/>
              </w:rPr>
              <w:t xml:space="preserve">: </w:t>
            </w:r>
          </w:p>
          <w:p w:rsidR="000A13DA" w:rsidRDefault="000A13DA">
            <w:pPr>
              <w:pStyle w:val="NormalWeb"/>
              <w:ind w:left="720"/>
            </w:pPr>
            <w:r>
              <w:rPr>
                <w:rStyle w:val="Accentuation"/>
                <w:b/>
                <w:bCs/>
              </w:rPr>
              <w:t>Ø Mise en place </w:t>
            </w:r>
            <w:r>
              <w:rPr>
                <w:rStyle w:val="Accentuation"/>
              </w:rPr>
              <w:t xml:space="preserve">: action de faire passer quelque chose dans un état ou une situation nouvelle ; son résultat. </w:t>
            </w:r>
          </w:p>
          <w:p w:rsidR="000A13DA" w:rsidRDefault="000A13DA">
            <w:pPr>
              <w:pStyle w:val="NormalWeb"/>
              <w:ind w:left="720"/>
            </w:pPr>
            <w:r>
              <w:rPr>
                <w:rStyle w:val="Accentuation"/>
                <w:b/>
                <w:bCs/>
              </w:rPr>
              <w:t>Ø Modèle </w:t>
            </w:r>
            <w:r>
              <w:rPr>
                <w:rStyle w:val="Accentuation"/>
              </w:rPr>
              <w:t xml:space="preserve">: ce qui est donné pour servir de référence, de type. </w:t>
            </w:r>
          </w:p>
          <w:p w:rsidR="000A13DA" w:rsidRDefault="000A13DA">
            <w:pPr>
              <w:pStyle w:val="NormalWeb"/>
              <w:ind w:left="720"/>
            </w:pPr>
            <w:r>
              <w:rPr>
                <w:rStyle w:val="Accentuation"/>
                <w:b/>
                <w:bCs/>
              </w:rPr>
              <w:t>Ø Gestion </w:t>
            </w:r>
            <w:r>
              <w:rPr>
                <w:rStyle w:val="Accentuation"/>
              </w:rPr>
              <w:t xml:space="preserve">: action ou manière de gérer, d'administrer, de diriger, d'organiser quelque chose. En informatique, le terme gestion veut dire le recueil, le stockage, le traitement et la diffusion d'une information. </w:t>
            </w:r>
          </w:p>
          <w:p w:rsidR="000A13DA" w:rsidRDefault="000A13DA">
            <w:pPr>
              <w:pStyle w:val="NormalWeb"/>
              <w:ind w:left="720"/>
            </w:pPr>
            <w:r>
              <w:rPr>
                <w:rStyle w:val="Accentuation"/>
                <w:b/>
                <w:bCs/>
              </w:rPr>
              <w:t>Ø Payer </w:t>
            </w:r>
            <w:r>
              <w:rPr>
                <w:rStyle w:val="Accentuation"/>
              </w:rPr>
              <w:t xml:space="preserve">: c'est réaliser une convention fixée par un accord ou par disposition légale entre deux parties et cela suivant un travail effectué par l'une de partie. </w:t>
            </w:r>
          </w:p>
          <w:p w:rsidR="000A13DA" w:rsidRDefault="000A13DA">
            <w:pPr>
              <w:pStyle w:val="NormalWeb"/>
              <w:ind w:left="720"/>
            </w:pPr>
            <w:r>
              <w:rPr>
                <w:rStyle w:val="Accentuation"/>
                <w:b/>
                <w:bCs/>
              </w:rPr>
              <w:t>Ø Paiement </w:t>
            </w:r>
            <w:r>
              <w:rPr>
                <w:rStyle w:val="Accentuation"/>
              </w:rPr>
              <w:t>: c'est l'action de payer.</w:t>
            </w:r>
          </w:p>
          <w:p w:rsidR="000A13DA" w:rsidRDefault="000A13DA">
            <w:pPr>
              <w:pStyle w:val="NormalWeb"/>
              <w:ind w:left="720"/>
            </w:pPr>
            <w:r>
              <w:rPr>
                <w:rStyle w:val="Accentuation"/>
                <w:b/>
                <w:bCs/>
              </w:rPr>
              <w:t>Ø Frais </w:t>
            </w:r>
            <w:r>
              <w:rPr>
                <w:rStyle w:val="Accentuation"/>
              </w:rPr>
              <w:t xml:space="preserve">: dépenses occasionnées par une opération quelconque. </w:t>
            </w:r>
          </w:p>
          <w:p w:rsidR="000A13DA" w:rsidRDefault="000A13DA">
            <w:pPr>
              <w:pStyle w:val="NormalWeb"/>
              <w:ind w:left="720"/>
            </w:pPr>
            <w:r>
              <w:rPr>
                <w:rStyle w:val="Accentuation"/>
                <w:b/>
                <w:bCs/>
              </w:rPr>
              <w:t>Ø Ecole </w:t>
            </w:r>
            <w:r>
              <w:rPr>
                <w:rStyle w:val="Accentuation"/>
              </w:rPr>
              <w:t xml:space="preserve">: établissement où l'on enseigne. </w:t>
            </w:r>
          </w:p>
          <w:p w:rsidR="000A13DA" w:rsidRDefault="000A13DA">
            <w:pPr>
              <w:pStyle w:val="Titre3"/>
              <w:ind w:left="720"/>
            </w:pPr>
            <w:bookmarkStart w:id="45" w:name="toc17"/>
            <w:bookmarkStart w:id="46" w:name="_Toc329631546"/>
            <w:bookmarkEnd w:id="45"/>
            <w:bookmarkEnd w:id="46"/>
            <w:r>
              <w:t>I.1.2. PREVISIONS BUDGETAIRES7</w:t>
            </w:r>
            <w:bookmarkStart w:id="47" w:name="fnref7"/>
            <w:bookmarkEnd w:id="47"/>
            <w:r>
              <w:t>(</w:t>
            </w:r>
            <w:hyperlink r:id="rId15" w:anchor="fn7" w:history="1">
              <w:r>
                <w:rPr>
                  <w:rStyle w:val="Lienhypertexte"/>
                </w:rPr>
                <w:t>*</w:t>
              </w:r>
            </w:hyperlink>
            <w:r>
              <w:t>)</w:t>
            </w:r>
          </w:p>
          <w:p w:rsidR="000A13DA" w:rsidRDefault="000A13DA">
            <w:pPr>
              <w:pStyle w:val="NormalWeb"/>
              <w:ind w:left="720"/>
            </w:pPr>
            <w:r>
              <w:rPr>
                <w:rStyle w:val="Accentuation"/>
              </w:rPr>
              <w:t xml:space="preserve">Etablir les prévisions budgétaires, c'est chiffrer et coordonner pour une période à venir les charges et produits, les recettes et dépenses de l'école en fonction des objectifs bien définis et fournir les indications destinées à faciliter les actions correctives. </w:t>
            </w:r>
          </w:p>
          <w:p w:rsidR="000A13DA" w:rsidRDefault="000A13DA">
            <w:pPr>
              <w:pStyle w:val="NormalWeb"/>
              <w:ind w:left="720"/>
            </w:pPr>
            <w:r>
              <w:rPr>
                <w:rStyle w:val="Accentuation"/>
                <w:b/>
                <w:bCs/>
              </w:rPr>
              <w:t xml:space="preserve">1. BUDGET </w:t>
            </w:r>
          </w:p>
          <w:p w:rsidR="000A13DA" w:rsidRDefault="000A13DA">
            <w:pPr>
              <w:pStyle w:val="NormalWeb"/>
              <w:ind w:left="720"/>
            </w:pPr>
            <w:r>
              <w:rPr>
                <w:rStyle w:val="Accentuation"/>
              </w:rPr>
              <w:t xml:space="preserve">Le </w:t>
            </w:r>
            <w:r>
              <w:rPr>
                <w:rStyle w:val="lev"/>
                <w:i/>
                <w:iCs/>
              </w:rPr>
              <w:t xml:space="preserve">budget </w:t>
            </w:r>
            <w:r>
              <w:rPr>
                <w:rStyle w:val="Accentuation"/>
              </w:rPr>
              <w:t xml:space="preserve">est une prévision où sont reprises les recettes et les dépenses. Le Chef d'établissement scolaire est tenu d'établir les prévisions budgétaires annuelles pour l'école. </w:t>
            </w:r>
          </w:p>
          <w:p w:rsidR="000A13DA" w:rsidRDefault="000A13DA">
            <w:pPr>
              <w:pStyle w:val="NormalWeb"/>
              <w:ind w:left="720"/>
            </w:pPr>
            <w:r>
              <w:rPr>
                <w:rStyle w:val="Accentuation"/>
              </w:rPr>
              <w:t xml:space="preserve">Etablir les prévisions budgétaires, c'est chiffrer et coordonner pour une période à venir les charges et produits, les recettes et dépenses de l'école en fonction des objectifs bien définis et fournir les indications destinées à faciliter les actions correctives. </w:t>
            </w:r>
          </w:p>
          <w:p w:rsidR="000A13DA" w:rsidRDefault="000A13DA">
            <w:pPr>
              <w:pStyle w:val="NormalWeb"/>
              <w:ind w:left="720"/>
            </w:pPr>
            <w:r>
              <w:rPr>
                <w:rStyle w:val="Accentuation"/>
                <w:b/>
                <w:bCs/>
              </w:rPr>
              <w:lastRenderedPageBreak/>
              <w:t>2.</w:t>
            </w:r>
            <w:r>
              <w:rPr>
                <w:rStyle w:val="Accentuation"/>
              </w:rPr>
              <w:t xml:space="preserve"> </w:t>
            </w:r>
            <w:r>
              <w:rPr>
                <w:rStyle w:val="lev"/>
                <w:i/>
                <w:iCs/>
              </w:rPr>
              <w:t xml:space="preserve">GERER/GESTION </w:t>
            </w:r>
          </w:p>
          <w:p w:rsidR="000A13DA" w:rsidRDefault="000A13DA">
            <w:pPr>
              <w:pStyle w:val="NormalWeb"/>
              <w:ind w:left="720"/>
            </w:pPr>
            <w:r>
              <w:rPr>
                <w:rStyle w:val="Accentuation"/>
              </w:rPr>
              <w:t xml:space="preserve">Il s'agit de bien gérer les frais mis à la disposition de l'école pour son bon fonctionnement et son développement. </w:t>
            </w:r>
          </w:p>
          <w:p w:rsidR="000A13DA" w:rsidRDefault="000A13DA">
            <w:pPr>
              <w:pStyle w:val="NormalWeb"/>
              <w:ind w:left="720"/>
            </w:pPr>
            <w:r>
              <w:rPr>
                <w:rStyle w:val="Accentuation"/>
              </w:rPr>
              <w:t xml:space="preserve">Les bases de bonne prévision sont : </w:t>
            </w:r>
          </w:p>
          <w:p w:rsidR="000A13DA" w:rsidRDefault="000A13DA">
            <w:pPr>
              <w:pStyle w:val="NormalWeb"/>
              <w:ind w:left="720"/>
            </w:pPr>
            <w:r>
              <w:rPr>
                <w:rStyle w:val="Accentuation"/>
                <w:b/>
                <w:bCs/>
              </w:rPr>
              <w:t>- L'expérience et les leçons du passé </w:t>
            </w:r>
            <w:r>
              <w:rPr>
                <w:rStyle w:val="Accentuation"/>
              </w:rPr>
              <w:t xml:space="preserve">: le Chef d'établissement doit donc se documenter ; </w:t>
            </w:r>
          </w:p>
          <w:p w:rsidR="000A13DA" w:rsidRDefault="000A13DA">
            <w:pPr>
              <w:pStyle w:val="NormalWeb"/>
              <w:ind w:left="720"/>
            </w:pPr>
            <w:r>
              <w:rPr>
                <w:rStyle w:val="Accentuation"/>
                <w:b/>
                <w:bCs/>
              </w:rPr>
              <w:t>- La programmation </w:t>
            </w:r>
            <w:r>
              <w:rPr>
                <w:rStyle w:val="Accentuation"/>
              </w:rPr>
              <w:t xml:space="preserve">: établir un programme d'action, un planning </w:t>
            </w:r>
            <w:proofErr w:type="spellStart"/>
            <w:r>
              <w:rPr>
                <w:rStyle w:val="Accentuation"/>
              </w:rPr>
              <w:t>càd</w:t>
            </w:r>
            <w:proofErr w:type="spellEnd"/>
            <w:r>
              <w:rPr>
                <w:rStyle w:val="Accentuation"/>
              </w:rPr>
              <w:t xml:space="preserve"> une ligne de conduite prévue et préparée pour l'année scolaire.</w:t>
            </w:r>
          </w:p>
          <w:p w:rsidR="000A13DA" w:rsidRDefault="000A13DA">
            <w:pPr>
              <w:pStyle w:val="NormalWeb"/>
              <w:ind w:left="720"/>
            </w:pPr>
            <w:r>
              <w:rPr>
                <w:rStyle w:val="Accentuation"/>
              </w:rPr>
              <w:t xml:space="preserve">Le Chef d'établissement est un administrateur scolaire appelé à gérer directement son école avec méthode. Il doit définir au préalable des objectifs et des politiques pour bien orienter son action en rapport avec la gestion saine et transparente des ressources humaines, et financières de l'établissement. </w:t>
            </w:r>
          </w:p>
          <w:p w:rsidR="000A13DA" w:rsidRDefault="000A13DA">
            <w:pPr>
              <w:pStyle w:val="NormalWeb"/>
              <w:ind w:left="720"/>
            </w:pPr>
            <w:r>
              <w:rPr>
                <w:rStyle w:val="Accentuation"/>
                <w:b/>
                <w:bCs/>
              </w:rPr>
              <w:t>3. GESTION DES FINANCES SCOLAIRES</w:t>
            </w:r>
          </w:p>
          <w:p w:rsidR="000A13DA" w:rsidRDefault="000A13DA">
            <w:pPr>
              <w:pStyle w:val="NormalWeb"/>
              <w:ind w:left="720"/>
            </w:pPr>
            <w:r>
              <w:rPr>
                <w:rStyle w:val="Accentuation"/>
              </w:rPr>
              <w:t>Le chef de l'établissement doit bien tenir ses documents comptables :</w:t>
            </w:r>
          </w:p>
          <w:p w:rsidR="000A13DA" w:rsidRDefault="000A13DA">
            <w:pPr>
              <w:pStyle w:val="NormalWeb"/>
              <w:ind w:left="720"/>
            </w:pPr>
            <w:r>
              <w:rPr>
                <w:rStyle w:val="Accentuation"/>
              </w:rPr>
              <w:t>1. le livre de caisse ;</w:t>
            </w:r>
          </w:p>
          <w:p w:rsidR="000A13DA" w:rsidRDefault="000A13DA">
            <w:pPr>
              <w:pStyle w:val="NormalWeb"/>
              <w:ind w:left="720"/>
            </w:pPr>
            <w:r>
              <w:rPr>
                <w:rStyle w:val="Accentuation"/>
              </w:rPr>
              <w:t>2. le registre ou cahier de perception de différents frais ;</w:t>
            </w:r>
          </w:p>
          <w:p w:rsidR="000A13DA" w:rsidRDefault="000A13DA">
            <w:pPr>
              <w:pStyle w:val="NormalWeb"/>
              <w:ind w:left="720"/>
            </w:pPr>
            <w:r>
              <w:rPr>
                <w:rStyle w:val="Accentuation"/>
              </w:rPr>
              <w:t>3. le carnet du reçu ;</w:t>
            </w:r>
          </w:p>
          <w:p w:rsidR="000A13DA" w:rsidRDefault="000A13DA">
            <w:pPr>
              <w:pStyle w:val="NormalWeb"/>
              <w:ind w:left="720"/>
            </w:pPr>
            <w:r>
              <w:rPr>
                <w:rStyle w:val="Accentuation"/>
              </w:rPr>
              <w:t>4. le facturier (classement des factures)</w:t>
            </w:r>
          </w:p>
          <w:p w:rsidR="000A13DA" w:rsidRDefault="000A13DA">
            <w:pPr>
              <w:pStyle w:val="NormalWeb"/>
              <w:ind w:left="720"/>
            </w:pPr>
            <w:r>
              <w:rPr>
                <w:rStyle w:val="Accentuation"/>
              </w:rPr>
              <w:t>Les bordereaux de versement ;</w:t>
            </w:r>
          </w:p>
          <w:p w:rsidR="000A13DA" w:rsidRDefault="000A13DA">
            <w:pPr>
              <w:pStyle w:val="NormalWeb"/>
              <w:ind w:left="720"/>
            </w:pPr>
            <w:r>
              <w:rPr>
                <w:rStyle w:val="Accentuation"/>
              </w:rPr>
              <w:t>5. les paiements autres ;</w:t>
            </w:r>
          </w:p>
          <w:p w:rsidR="000A13DA" w:rsidRDefault="000A13DA">
            <w:pPr>
              <w:pStyle w:val="NormalWeb"/>
              <w:ind w:left="720"/>
            </w:pPr>
            <w:r>
              <w:rPr>
                <w:rStyle w:val="Accentuation"/>
              </w:rPr>
              <w:t>6. les extraits de compte.</w:t>
            </w:r>
          </w:p>
          <w:p w:rsidR="000A13DA" w:rsidRDefault="000A13DA">
            <w:pPr>
              <w:pStyle w:val="NormalWeb"/>
              <w:ind w:left="720"/>
            </w:pPr>
            <w:r>
              <w:rPr>
                <w:rStyle w:val="Accentuation"/>
              </w:rPr>
              <w:t>Il perçoit les frais prévus, fixes et autorises par l'autorité de tutelle. Il s'agit de ce qui suit :</w:t>
            </w:r>
          </w:p>
          <w:p w:rsidR="000A13DA" w:rsidRDefault="000A13DA">
            <w:pPr>
              <w:pStyle w:val="NormalWeb"/>
              <w:ind w:left="720"/>
            </w:pPr>
            <w:r>
              <w:rPr>
                <w:rStyle w:val="Accentuation"/>
              </w:rPr>
              <w:t>1. minerval ;</w:t>
            </w:r>
          </w:p>
          <w:p w:rsidR="000A13DA" w:rsidRDefault="000A13DA">
            <w:pPr>
              <w:pStyle w:val="NormalWeb"/>
              <w:ind w:left="720"/>
            </w:pPr>
            <w:r>
              <w:rPr>
                <w:rStyle w:val="Accentuation"/>
              </w:rPr>
              <w:t>2. frais d'assurance ;</w:t>
            </w:r>
          </w:p>
          <w:p w:rsidR="000A13DA" w:rsidRDefault="000A13DA">
            <w:pPr>
              <w:pStyle w:val="NormalWeb"/>
              <w:ind w:left="720"/>
            </w:pPr>
            <w:r>
              <w:rPr>
                <w:rStyle w:val="Accentuation"/>
              </w:rPr>
              <w:t>3. frais des pièces scolaires </w:t>
            </w:r>
          </w:p>
          <w:p w:rsidR="000A13DA" w:rsidRDefault="000A13DA">
            <w:pPr>
              <w:pStyle w:val="NormalWeb"/>
              <w:ind w:left="720"/>
            </w:pPr>
            <w:r>
              <w:rPr>
                <w:rStyle w:val="Accentuation"/>
              </w:rPr>
              <w:t>4. frais d'administration ;</w:t>
            </w:r>
          </w:p>
          <w:p w:rsidR="000A13DA" w:rsidRDefault="000A13DA">
            <w:pPr>
              <w:pStyle w:val="NormalWeb"/>
              <w:ind w:left="720"/>
            </w:pPr>
            <w:r>
              <w:rPr>
                <w:rStyle w:val="Accentuation"/>
              </w:rPr>
              <w:t>5. frais des épreuves.</w:t>
            </w:r>
          </w:p>
          <w:p w:rsidR="000A13DA" w:rsidRDefault="000A13DA">
            <w:pPr>
              <w:pStyle w:val="NormalWeb"/>
              <w:ind w:left="720"/>
            </w:pPr>
            <w:r>
              <w:rPr>
                <w:rStyle w:val="Accentuation"/>
              </w:rPr>
              <w:lastRenderedPageBreak/>
              <w:t>Voir Arrêté interministériel 03/06/2007</w:t>
            </w:r>
          </w:p>
          <w:p w:rsidR="000A13DA" w:rsidRDefault="000A13DA">
            <w:pPr>
              <w:pStyle w:val="NormalWeb"/>
              <w:ind w:left="720"/>
            </w:pPr>
            <w:r>
              <w:rPr>
                <w:rStyle w:val="Accentuation"/>
                <w:b/>
                <w:bCs/>
              </w:rPr>
              <w:t xml:space="preserve">4. FACTURIER </w:t>
            </w:r>
          </w:p>
          <w:p w:rsidR="000A13DA" w:rsidRDefault="000A13DA">
            <w:pPr>
              <w:pStyle w:val="NormalWeb"/>
              <w:ind w:left="720"/>
            </w:pPr>
            <w:r>
              <w:rPr>
                <w:rStyle w:val="Accentuation"/>
                <w:b/>
                <w:bCs/>
              </w:rPr>
              <w:t xml:space="preserve">a. Définition </w:t>
            </w:r>
          </w:p>
          <w:p w:rsidR="000A13DA" w:rsidRDefault="000A13DA">
            <w:pPr>
              <w:pStyle w:val="NormalWeb"/>
              <w:ind w:left="720"/>
            </w:pPr>
            <w:r>
              <w:rPr>
                <w:rStyle w:val="Accentuation"/>
              </w:rPr>
              <w:t xml:space="preserve">C'est un dossier comptable où sont classées toutes les factures établies en faveur de l'école lors de divers achats. Les factures seront classées selon l'ordre et la date des achats. </w:t>
            </w:r>
          </w:p>
          <w:p w:rsidR="000A13DA" w:rsidRDefault="000A13DA">
            <w:pPr>
              <w:pStyle w:val="NormalWeb"/>
              <w:ind w:left="720"/>
            </w:pPr>
            <w:r>
              <w:rPr>
                <w:rStyle w:val="Accentuation"/>
                <w:b/>
                <w:bCs/>
              </w:rPr>
              <w:t xml:space="preserve">b. Importance </w:t>
            </w:r>
          </w:p>
          <w:p w:rsidR="000A13DA" w:rsidRDefault="000A13DA">
            <w:pPr>
              <w:pStyle w:val="NormalWeb"/>
              <w:ind w:left="720"/>
            </w:pPr>
            <w:r>
              <w:rPr>
                <w:rStyle w:val="Accentuation"/>
              </w:rPr>
              <w:t xml:space="preserve">Les factures facilitent le travail du Chef d'établissement lors des inscriptions des dépenses engagées dans le livre de caisse. </w:t>
            </w:r>
          </w:p>
          <w:p w:rsidR="000A13DA" w:rsidRDefault="000A13DA">
            <w:pPr>
              <w:pStyle w:val="NormalWeb"/>
              <w:ind w:left="720"/>
            </w:pPr>
            <w:r>
              <w:rPr>
                <w:rStyle w:val="Accentuation"/>
                <w:b/>
                <w:bCs/>
              </w:rPr>
              <w:t xml:space="preserve">NB : </w:t>
            </w:r>
          </w:p>
          <w:p w:rsidR="000A13DA" w:rsidRDefault="000A13DA">
            <w:pPr>
              <w:pStyle w:val="NormalWeb"/>
              <w:ind w:left="720"/>
            </w:pPr>
            <w:r>
              <w:rPr>
                <w:rStyle w:val="Accentuation"/>
              </w:rPr>
              <w:t xml:space="preserve">· Il est prudent de diversifier les maisons commerciales lors des achats, pour ne pas faire penser à un arrangement avec un revendeur habituel ; </w:t>
            </w:r>
          </w:p>
          <w:p w:rsidR="000A13DA" w:rsidRDefault="000A13DA">
            <w:pPr>
              <w:pStyle w:val="NormalWeb"/>
              <w:ind w:left="720"/>
            </w:pPr>
            <w:r>
              <w:rPr>
                <w:rStyle w:val="Accentuation"/>
              </w:rPr>
              <w:t xml:space="preserve">· Il est aussi recommandé de demander au préalable des factures </w:t>
            </w:r>
            <w:proofErr w:type="spellStart"/>
            <w:r>
              <w:rPr>
                <w:rStyle w:val="Accentuation"/>
              </w:rPr>
              <w:t>proforma</w:t>
            </w:r>
            <w:proofErr w:type="spellEnd"/>
            <w:r>
              <w:rPr>
                <w:rStyle w:val="Accentuation"/>
              </w:rPr>
              <w:t xml:space="preserve"> de différentes maisons commerciales afin de décider des achats après comparaison de prix compétitifs. </w:t>
            </w:r>
          </w:p>
          <w:p w:rsidR="000A13DA" w:rsidRDefault="000A13DA">
            <w:pPr>
              <w:pStyle w:val="Titre1"/>
              <w:ind w:left="720"/>
            </w:pPr>
            <w:bookmarkStart w:id="48" w:name="toc18"/>
            <w:bookmarkStart w:id="49" w:name="_Toc329631547"/>
            <w:bookmarkEnd w:id="48"/>
            <w:bookmarkEnd w:id="49"/>
            <w:r>
              <w:t>Chapitre Deuxième : PRESENTATION DU MILIEU D'ETUDE</w:t>
            </w:r>
          </w:p>
          <w:p w:rsidR="000A13DA" w:rsidRDefault="000A13DA">
            <w:pPr>
              <w:pStyle w:val="Titre2"/>
              <w:ind w:left="720"/>
            </w:pPr>
            <w:bookmarkStart w:id="50" w:name="toc19"/>
            <w:bookmarkStart w:id="51" w:name="_Toc329631548"/>
            <w:bookmarkEnd w:id="50"/>
            <w:bookmarkEnd w:id="51"/>
            <w:r>
              <w:t xml:space="preserve">I.1. DENOMINATION DE L'ECOLE </w:t>
            </w:r>
          </w:p>
          <w:p w:rsidR="000A13DA" w:rsidRDefault="000A13DA">
            <w:pPr>
              <w:pStyle w:val="NormalWeb"/>
              <w:ind w:left="720"/>
            </w:pPr>
            <w:r>
              <w:rPr>
                <w:rStyle w:val="Accentuation"/>
              </w:rPr>
              <w:t>L'institut KYESHERO est une école conventionnée protestante de la coordination des écoles de la 8</w:t>
            </w:r>
            <w:r>
              <w:rPr>
                <w:rStyle w:val="Accentuation"/>
                <w:vertAlign w:val="superscript"/>
              </w:rPr>
              <w:t>e</w:t>
            </w:r>
            <w:r>
              <w:rPr>
                <w:rStyle w:val="Accentuation"/>
              </w:rPr>
              <w:t xml:space="preserve"> CEPAC Nord - Kivu/Goma, de l'église Philadelphie. </w:t>
            </w:r>
          </w:p>
          <w:p w:rsidR="000A13DA" w:rsidRDefault="000A13DA">
            <w:pPr>
              <w:pStyle w:val="NormalWeb"/>
              <w:ind w:left="720"/>
            </w:pPr>
            <w:r>
              <w:rPr>
                <w:rStyle w:val="Accentuation"/>
              </w:rPr>
              <w:t xml:space="preserve">L'école est dénommée Institut KYESHERO. C'est une école créée sous l'arrêté d'agrément N°MINEPSP/CABMIN/001/02370/92. </w:t>
            </w:r>
          </w:p>
          <w:p w:rsidR="000A13DA" w:rsidRDefault="000A13DA">
            <w:pPr>
              <w:pStyle w:val="NormalWeb"/>
              <w:ind w:left="720"/>
            </w:pPr>
            <w:r>
              <w:rPr>
                <w:rStyle w:val="Accentuation"/>
              </w:rPr>
              <w:t>Son N° SECOPE est 6121213</w:t>
            </w:r>
          </w:p>
          <w:p w:rsidR="000A13DA" w:rsidRDefault="000A13DA">
            <w:pPr>
              <w:pStyle w:val="NormalWeb"/>
              <w:ind w:left="720"/>
            </w:pPr>
            <w:r>
              <w:rPr>
                <w:rStyle w:val="Accentuation"/>
              </w:rPr>
              <w:t xml:space="preserve">Son régime de vacation est de gong unique </w:t>
            </w:r>
          </w:p>
          <w:p w:rsidR="000A13DA" w:rsidRDefault="000A13DA">
            <w:pPr>
              <w:pStyle w:val="NormalWeb"/>
              <w:ind w:left="720"/>
            </w:pPr>
            <w:r>
              <w:rPr>
                <w:rStyle w:val="Accentuation"/>
              </w:rPr>
              <w:t xml:space="preserve">Son numéro matricule : NEA </w:t>
            </w:r>
          </w:p>
          <w:p w:rsidR="000A13DA" w:rsidRDefault="000A13DA">
            <w:pPr>
              <w:pStyle w:val="NormalWeb"/>
              <w:ind w:left="720"/>
            </w:pPr>
            <w:r>
              <w:rPr>
                <w:rStyle w:val="Accentuation"/>
              </w:rPr>
              <w:t xml:space="preserve">Son adresse postale : 200/GOMA </w:t>
            </w:r>
          </w:p>
          <w:p w:rsidR="000A13DA" w:rsidRDefault="000A13DA">
            <w:pPr>
              <w:pStyle w:val="Titre2"/>
              <w:ind w:left="720"/>
            </w:pPr>
            <w:bookmarkStart w:id="52" w:name="toc20"/>
            <w:bookmarkStart w:id="53" w:name="_Toc329631549"/>
            <w:bookmarkEnd w:id="52"/>
            <w:bookmarkEnd w:id="53"/>
            <w:r>
              <w:t xml:space="preserve">I.2. LOCALISATION DE L'ECOLE </w:t>
            </w:r>
          </w:p>
          <w:p w:rsidR="000A13DA" w:rsidRDefault="000A13DA">
            <w:pPr>
              <w:pStyle w:val="NormalWeb"/>
              <w:ind w:left="720"/>
            </w:pPr>
            <w:r>
              <w:rPr>
                <w:rStyle w:val="Accentuation"/>
              </w:rPr>
              <w:t xml:space="preserve">L'institut KYESHERO se trouve dans la ville de Goma, plus précisément dans la commune de Goma, Quartier KYESHERO, juste à côté de l'église Philadelphie de la </w:t>
            </w:r>
            <w:r>
              <w:rPr>
                <w:rStyle w:val="Accentuation"/>
              </w:rPr>
              <w:lastRenderedPageBreak/>
              <w:t>8</w:t>
            </w:r>
            <w:r>
              <w:rPr>
                <w:rStyle w:val="Accentuation"/>
                <w:vertAlign w:val="superscript"/>
              </w:rPr>
              <w:t>e</w:t>
            </w:r>
            <w:r>
              <w:rPr>
                <w:rStyle w:val="Accentuation"/>
              </w:rPr>
              <w:t xml:space="preserve"> CEPAC, l'hôpital de la 8</w:t>
            </w:r>
            <w:r>
              <w:rPr>
                <w:rStyle w:val="Accentuation"/>
                <w:vertAlign w:val="superscript"/>
              </w:rPr>
              <w:t>e</w:t>
            </w:r>
            <w:r>
              <w:rPr>
                <w:rStyle w:val="Accentuation"/>
              </w:rPr>
              <w:t xml:space="preserve"> CEPAC, l'enclos de l'ULPGL côte à côte avec la coordination de la 8</w:t>
            </w:r>
            <w:r>
              <w:rPr>
                <w:rStyle w:val="Accentuation"/>
                <w:vertAlign w:val="superscript"/>
              </w:rPr>
              <w:t>e</w:t>
            </w:r>
            <w:r>
              <w:rPr>
                <w:rStyle w:val="Accentuation"/>
              </w:rPr>
              <w:t xml:space="preserve"> CEPAC. </w:t>
            </w:r>
          </w:p>
          <w:p w:rsidR="000A13DA" w:rsidRDefault="000A13DA">
            <w:pPr>
              <w:pStyle w:val="Titre2"/>
              <w:ind w:left="720"/>
            </w:pPr>
            <w:bookmarkStart w:id="54" w:name="toc21"/>
            <w:bookmarkStart w:id="55" w:name="_Toc329631550"/>
            <w:bookmarkEnd w:id="54"/>
            <w:bookmarkEnd w:id="55"/>
            <w:r>
              <w:t xml:space="preserve">I.3. HISTORIQUE DE L'INSTITUT KYESHERO </w:t>
            </w:r>
          </w:p>
          <w:p w:rsidR="000A13DA" w:rsidRDefault="000A13DA">
            <w:pPr>
              <w:pStyle w:val="NormalWeb"/>
              <w:ind w:left="720"/>
            </w:pPr>
            <w:r>
              <w:rPr>
                <w:rStyle w:val="Accentuation"/>
              </w:rPr>
              <w:t>L'institut KYESHERO a vu le jour en septembre 1997, sous la direction de Monsieur MUITI LUKONGE Jonas. Il avait commencé avec 4 classes dont 2 du C.O et une pour la 3</w:t>
            </w:r>
            <w:r>
              <w:rPr>
                <w:rStyle w:val="Accentuation"/>
                <w:vertAlign w:val="superscript"/>
              </w:rPr>
              <w:t>e</w:t>
            </w:r>
            <w:r>
              <w:rPr>
                <w:rStyle w:val="Accentuation"/>
              </w:rPr>
              <w:t xml:space="preserve"> année électricité et la pédagogie. </w:t>
            </w:r>
          </w:p>
          <w:p w:rsidR="000A13DA" w:rsidRDefault="000A13DA">
            <w:pPr>
              <w:pStyle w:val="NormalWeb"/>
              <w:ind w:left="720"/>
            </w:pPr>
            <w:r>
              <w:rPr>
                <w:rStyle w:val="Accentuation"/>
              </w:rPr>
              <w:t>Grâce aux efforts fournis par la communauté de la 8</w:t>
            </w:r>
            <w:r>
              <w:rPr>
                <w:rStyle w:val="Accentuation"/>
                <w:vertAlign w:val="superscript"/>
              </w:rPr>
              <w:t>e</w:t>
            </w:r>
            <w:r>
              <w:rPr>
                <w:rStyle w:val="Accentuation"/>
              </w:rPr>
              <w:t xml:space="preserve"> CEPAC, l'institut KYESHERO a été construit. </w:t>
            </w:r>
          </w:p>
          <w:p w:rsidR="000A13DA" w:rsidRDefault="000A13DA">
            <w:pPr>
              <w:pStyle w:val="NormalWeb"/>
              <w:ind w:left="720"/>
            </w:pPr>
            <w:r>
              <w:rPr>
                <w:rStyle w:val="Accentuation"/>
              </w:rPr>
              <w:t>Après le départ du Préfet des Etudes MUITI LUKONGE Jonas, le Préfet des Etudes Pasteur MUNGANGA BUSOLE commence à gérer l'école de 2000-2009.</w:t>
            </w:r>
          </w:p>
          <w:p w:rsidR="000A13DA" w:rsidRDefault="000A13DA">
            <w:pPr>
              <w:pStyle w:val="NormalWeb"/>
              <w:ind w:left="720"/>
            </w:pPr>
            <w:r>
              <w:rPr>
                <w:rStyle w:val="Accentuation"/>
              </w:rPr>
              <w:t xml:space="preserve">De 2009 à nos jours nous avons le Préfet MUHIMA SALUMU KABIKA qui gère l'école. </w:t>
            </w:r>
          </w:p>
          <w:p w:rsidR="000A13DA" w:rsidRDefault="000A13DA">
            <w:pPr>
              <w:pStyle w:val="Titre2"/>
              <w:ind w:left="720"/>
            </w:pPr>
            <w:bookmarkStart w:id="56" w:name="toc22"/>
            <w:bookmarkStart w:id="57" w:name="_Toc329631551"/>
            <w:bookmarkEnd w:id="56"/>
            <w:bookmarkEnd w:id="57"/>
            <w:r>
              <w:t xml:space="preserve">I.4. STRUCTURE DE L'ECOLE </w:t>
            </w:r>
          </w:p>
          <w:p w:rsidR="000A13DA" w:rsidRDefault="000A13DA">
            <w:pPr>
              <w:pStyle w:val="NormalWeb"/>
              <w:ind w:left="720"/>
            </w:pPr>
            <w:r>
              <w:rPr>
                <w:rStyle w:val="Accentuation"/>
                <w:b/>
                <w:bCs/>
              </w:rPr>
              <w:t xml:space="preserve">1. Sections organisées </w:t>
            </w:r>
          </w:p>
          <w:p w:rsidR="000A13DA" w:rsidRDefault="000A13DA">
            <w:pPr>
              <w:pStyle w:val="NormalWeb"/>
              <w:ind w:left="720"/>
            </w:pPr>
            <w:r>
              <w:rPr>
                <w:rStyle w:val="Accentuation"/>
              </w:rPr>
              <w:t xml:space="preserve">Cette école organise six sections à savoir : </w:t>
            </w:r>
          </w:p>
          <w:p w:rsidR="000A13DA" w:rsidRDefault="000A13DA">
            <w:pPr>
              <w:pStyle w:val="NormalWeb"/>
              <w:ind w:left="720"/>
            </w:pPr>
            <w:r>
              <w:rPr>
                <w:rStyle w:val="Accentuation"/>
              </w:rPr>
              <w:t xml:space="preserve">- La pédagogie générale ; </w:t>
            </w:r>
          </w:p>
          <w:p w:rsidR="000A13DA" w:rsidRDefault="000A13DA">
            <w:pPr>
              <w:pStyle w:val="NormalWeb"/>
              <w:ind w:left="720"/>
            </w:pPr>
            <w:r>
              <w:rPr>
                <w:rStyle w:val="Accentuation"/>
              </w:rPr>
              <w:t xml:space="preserve">- La construction ; </w:t>
            </w:r>
          </w:p>
          <w:p w:rsidR="000A13DA" w:rsidRDefault="000A13DA">
            <w:pPr>
              <w:pStyle w:val="NormalWeb"/>
              <w:ind w:left="720"/>
            </w:pPr>
            <w:r>
              <w:rPr>
                <w:rStyle w:val="Accentuation"/>
              </w:rPr>
              <w:t xml:space="preserve">- La coupe couture ; </w:t>
            </w:r>
          </w:p>
          <w:p w:rsidR="000A13DA" w:rsidRDefault="000A13DA">
            <w:pPr>
              <w:pStyle w:val="NormalWeb"/>
              <w:ind w:left="720"/>
            </w:pPr>
            <w:r>
              <w:rPr>
                <w:rStyle w:val="Accentuation"/>
              </w:rPr>
              <w:t xml:space="preserve">- L'électricité ; </w:t>
            </w:r>
          </w:p>
          <w:p w:rsidR="000A13DA" w:rsidRDefault="000A13DA">
            <w:pPr>
              <w:pStyle w:val="NormalWeb"/>
              <w:ind w:left="720"/>
            </w:pPr>
            <w:r>
              <w:rPr>
                <w:rStyle w:val="Accentuation"/>
              </w:rPr>
              <w:t xml:space="preserve">- La Mécanique ; </w:t>
            </w:r>
          </w:p>
          <w:p w:rsidR="000A13DA" w:rsidRDefault="000A13DA">
            <w:pPr>
              <w:pStyle w:val="NormalWeb"/>
              <w:ind w:left="720"/>
            </w:pPr>
            <w:r>
              <w:rPr>
                <w:rStyle w:val="Accentuation"/>
              </w:rPr>
              <w:t xml:space="preserve">- La </w:t>
            </w:r>
            <w:proofErr w:type="spellStart"/>
            <w:r>
              <w:rPr>
                <w:rStyle w:val="Accentuation"/>
              </w:rPr>
              <w:t>Bio-Chimie</w:t>
            </w:r>
            <w:proofErr w:type="spellEnd"/>
            <w:r>
              <w:rPr>
                <w:rStyle w:val="Accentuation"/>
              </w:rPr>
              <w:t xml:space="preserve">. </w:t>
            </w:r>
          </w:p>
          <w:p w:rsidR="000A13DA" w:rsidRDefault="000A13DA">
            <w:pPr>
              <w:pStyle w:val="NormalWeb"/>
              <w:ind w:left="720"/>
            </w:pPr>
            <w:r>
              <w:rPr>
                <w:rStyle w:val="Accentuation"/>
                <w:b/>
                <w:bCs/>
              </w:rPr>
              <w:t xml:space="preserve">2. Structure matérielle </w:t>
            </w:r>
          </w:p>
          <w:p w:rsidR="000A13DA" w:rsidRDefault="000A13DA">
            <w:pPr>
              <w:pStyle w:val="NormalWeb"/>
              <w:ind w:left="720"/>
            </w:pPr>
            <w:r>
              <w:rPr>
                <w:rStyle w:val="Accentuation"/>
                <w:b/>
                <w:bCs/>
              </w:rPr>
              <w:t xml:space="preserve">a) Bâtiment </w:t>
            </w:r>
          </w:p>
          <w:p w:rsidR="000A13DA" w:rsidRDefault="000A13DA">
            <w:pPr>
              <w:pStyle w:val="NormalWeb"/>
              <w:ind w:left="720"/>
            </w:pPr>
            <w:r>
              <w:rPr>
                <w:rStyle w:val="Accentuation"/>
              </w:rPr>
              <w:t xml:space="preserve">- Le premier comprend 9 salles de classe dans lesquelles nous trouvons aussi le bureau du Préfet des Etudes ; </w:t>
            </w:r>
          </w:p>
          <w:p w:rsidR="000A13DA" w:rsidRDefault="000A13DA">
            <w:pPr>
              <w:pStyle w:val="NormalWeb"/>
              <w:ind w:left="720"/>
            </w:pPr>
            <w:r>
              <w:rPr>
                <w:rStyle w:val="Accentuation"/>
              </w:rPr>
              <w:t>- Le second renferme 12 salles de classe auxquelles s'ajoutent deux bureaux pour les deux proviseurs et le bureau de la comptabilité ;</w:t>
            </w:r>
          </w:p>
          <w:p w:rsidR="000A13DA" w:rsidRDefault="000A13DA">
            <w:pPr>
              <w:pStyle w:val="NormalWeb"/>
              <w:ind w:left="720"/>
            </w:pPr>
            <w:r>
              <w:rPr>
                <w:rStyle w:val="Accentuation"/>
              </w:rPr>
              <w:t>- Le troisième bâtiment comprend six salles de classe;</w:t>
            </w:r>
          </w:p>
          <w:p w:rsidR="000A13DA" w:rsidRDefault="000A13DA">
            <w:pPr>
              <w:pStyle w:val="NormalWeb"/>
              <w:ind w:left="720"/>
            </w:pPr>
            <w:r>
              <w:rPr>
                <w:rStyle w:val="Accentuation"/>
              </w:rPr>
              <w:lastRenderedPageBreak/>
              <w:t>- Le quatrième bâtiment comprend 5 salles de classe;</w:t>
            </w:r>
          </w:p>
          <w:p w:rsidR="000A13DA" w:rsidRDefault="000A13DA">
            <w:pPr>
              <w:pStyle w:val="NormalWeb"/>
              <w:ind w:left="720"/>
            </w:pPr>
            <w:r>
              <w:rPr>
                <w:rStyle w:val="Accentuation"/>
              </w:rPr>
              <w:t xml:space="preserve">- Le cinquième bâtiment comprend 3 salles de classe; </w:t>
            </w:r>
          </w:p>
          <w:p w:rsidR="000A13DA" w:rsidRDefault="000A13DA">
            <w:pPr>
              <w:pStyle w:val="NormalWeb"/>
              <w:ind w:left="720"/>
            </w:pPr>
            <w:r>
              <w:rPr>
                <w:rStyle w:val="Accentuation"/>
              </w:rPr>
              <w:t xml:space="preserve">- Le sixième bâtiment comprend 3 salles de classe. </w:t>
            </w:r>
          </w:p>
          <w:p w:rsidR="000A13DA" w:rsidRDefault="000A13DA">
            <w:pPr>
              <w:pStyle w:val="NormalWeb"/>
              <w:ind w:left="720"/>
            </w:pPr>
            <w:r>
              <w:rPr>
                <w:rStyle w:val="Accentuation"/>
                <w:b/>
                <w:bCs/>
              </w:rPr>
              <w:t xml:space="preserve">b) Cour de récréation </w:t>
            </w:r>
          </w:p>
          <w:p w:rsidR="000A13DA" w:rsidRDefault="000A13DA">
            <w:pPr>
              <w:pStyle w:val="NormalWeb"/>
              <w:ind w:left="720"/>
            </w:pPr>
            <w:r>
              <w:rPr>
                <w:rStyle w:val="Accentuation"/>
              </w:rPr>
              <w:t xml:space="preserve">Elle n'est pas suffisamment améliorée car les élèves ne trouvent pas là où se récréer. </w:t>
            </w:r>
          </w:p>
          <w:p w:rsidR="000A13DA" w:rsidRDefault="000A13DA">
            <w:pPr>
              <w:pStyle w:val="NormalWeb"/>
              <w:ind w:left="720"/>
            </w:pPr>
            <w:r>
              <w:rPr>
                <w:rStyle w:val="Accentuation"/>
                <w:b/>
                <w:bCs/>
              </w:rPr>
              <w:t xml:space="preserve">c) Matériel didactique </w:t>
            </w:r>
          </w:p>
          <w:p w:rsidR="000A13DA" w:rsidRDefault="000A13DA">
            <w:pPr>
              <w:pStyle w:val="NormalWeb"/>
              <w:ind w:left="720"/>
            </w:pPr>
            <w:r>
              <w:rPr>
                <w:rStyle w:val="Accentuation"/>
              </w:rPr>
              <w:t xml:space="preserve">L'école est moins équipée. </w:t>
            </w:r>
          </w:p>
          <w:p w:rsidR="000A13DA" w:rsidRDefault="000A13DA">
            <w:pPr>
              <w:pStyle w:val="NormalWeb"/>
              <w:ind w:left="720"/>
            </w:pPr>
            <w:r>
              <w:rPr>
                <w:rStyle w:val="Accentuation"/>
                <w:b/>
                <w:bCs/>
              </w:rPr>
              <w:t xml:space="preserve">3. Structure pédagogique </w:t>
            </w:r>
          </w:p>
          <w:p w:rsidR="000A13DA" w:rsidRDefault="000A13DA">
            <w:pPr>
              <w:pStyle w:val="NormalWeb"/>
              <w:ind w:left="720"/>
            </w:pPr>
            <w:r>
              <w:rPr>
                <w:rStyle w:val="Accentuation"/>
                <w:b/>
                <w:bCs/>
              </w:rPr>
              <w:t xml:space="preserve">a) Horaire </w:t>
            </w:r>
          </w:p>
          <w:p w:rsidR="000A13DA" w:rsidRDefault="000A13DA">
            <w:pPr>
              <w:pStyle w:val="NormalWeb"/>
              <w:ind w:left="720"/>
            </w:pPr>
            <w:r>
              <w:rPr>
                <w:rStyle w:val="Accentuation"/>
              </w:rPr>
              <w:t xml:space="preserve">L'école fonctionne dans les avant midi. Les cours commencent à 7h30 et se terminent à 12h45 pour quelques sections et d'autres sections à 13h30. </w:t>
            </w:r>
          </w:p>
          <w:p w:rsidR="000A13DA" w:rsidRDefault="000A13DA">
            <w:pPr>
              <w:pStyle w:val="NormalWeb"/>
              <w:ind w:left="720"/>
            </w:pPr>
            <w:r>
              <w:rPr>
                <w:rStyle w:val="Accentuation"/>
                <w:b/>
                <w:bCs/>
              </w:rPr>
              <w:t xml:space="preserve">b) Programme scolaire d'enseignement </w:t>
            </w:r>
          </w:p>
          <w:p w:rsidR="000A13DA" w:rsidRDefault="000A13DA">
            <w:pPr>
              <w:pStyle w:val="NormalWeb"/>
              <w:ind w:left="720"/>
            </w:pPr>
            <w:r>
              <w:rPr>
                <w:rStyle w:val="Accentuation"/>
              </w:rPr>
              <w:t xml:space="preserve">Il y a conformité des matières enseignées avec le programme scolaire de l'EPSP à la disposition de l'école. </w:t>
            </w:r>
          </w:p>
          <w:p w:rsidR="000A13DA" w:rsidRDefault="000A13DA">
            <w:pPr>
              <w:pStyle w:val="NormalWeb"/>
              <w:ind w:left="720"/>
            </w:pPr>
            <w:r>
              <w:rPr>
                <w:rStyle w:val="Accentuation"/>
                <w:b/>
                <w:bCs/>
              </w:rPr>
              <w:t xml:space="preserve">c) Le corps enseignant </w:t>
            </w:r>
          </w:p>
          <w:p w:rsidR="000A13DA" w:rsidRDefault="000A13DA">
            <w:pPr>
              <w:pStyle w:val="NormalWeb"/>
              <w:ind w:left="720"/>
            </w:pPr>
            <w:r>
              <w:rPr>
                <w:rStyle w:val="Accentuation"/>
                <w:b/>
                <w:bCs/>
              </w:rPr>
              <w:t xml:space="preserve">1. Personnel administratif 2. Personnel enseignant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765"/>
              <w:gridCol w:w="117"/>
              <w:gridCol w:w="124"/>
              <w:gridCol w:w="196"/>
              <w:gridCol w:w="180"/>
              <w:gridCol w:w="133"/>
              <w:gridCol w:w="227"/>
              <w:gridCol w:w="187"/>
              <w:gridCol w:w="207"/>
              <w:gridCol w:w="330"/>
              <w:gridCol w:w="30"/>
              <w:gridCol w:w="487"/>
              <w:gridCol w:w="30"/>
              <w:gridCol w:w="374"/>
              <w:gridCol w:w="414"/>
              <w:gridCol w:w="387"/>
              <w:gridCol w:w="414"/>
              <w:gridCol w:w="387"/>
              <w:gridCol w:w="534"/>
              <w:gridCol w:w="96"/>
              <w:gridCol w:w="96"/>
              <w:gridCol w:w="96"/>
              <w:gridCol w:w="96"/>
              <w:gridCol w:w="96"/>
              <w:gridCol w:w="96"/>
              <w:gridCol w:w="141"/>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Sexe</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L2</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G3</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Prof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G3</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PP5</w:t>
                  </w:r>
                </w:p>
              </w:tc>
              <w:tc>
                <w:tcPr>
                  <w:tcW w:w="0" w:type="auto"/>
                  <w:gridSpan w:val="7"/>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D4</w:t>
                  </w:r>
                </w:p>
              </w:tc>
            </w:tr>
            <w:tr w:rsidR="000A13DA" w:rsidTr="000A13DA">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Hommes</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05</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32</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14</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04</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Femmes</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02</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03</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D6N</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PE</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DE</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DE</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DD</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SURV</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SURV</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SURV</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SURV</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gridSpan w:val="5"/>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lastRenderedPageBreak/>
                    <w:t>L2</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11"/>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9</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L2</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F</w:t>
                  </w:r>
                </w:p>
              </w:tc>
              <w:tc>
                <w:tcPr>
                  <w:tcW w:w="0" w:type="auto"/>
                  <w:gridSpan w:val="11"/>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G3</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11"/>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50</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G3</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F</w:t>
                  </w:r>
                </w:p>
              </w:tc>
              <w:tc>
                <w:tcPr>
                  <w:tcW w:w="0" w:type="auto"/>
                  <w:gridSpan w:val="11"/>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03</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D6&amp;A2</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11"/>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D6&amp;A2</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F</w:t>
                  </w:r>
                </w:p>
              </w:tc>
              <w:tc>
                <w:tcPr>
                  <w:tcW w:w="0" w:type="auto"/>
                  <w:gridSpan w:val="11"/>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3</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PP5</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11"/>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D4</w:t>
                  </w:r>
                </w:p>
              </w:tc>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w:t>
                  </w:r>
                </w:p>
              </w:tc>
              <w:tc>
                <w:tcPr>
                  <w:tcW w:w="0" w:type="auto"/>
                  <w:gridSpan w:val="11"/>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w:t>
                  </w: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r w:rsidR="000A13DA" w:rsidTr="000A13DA">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gridSpan w:val="11"/>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c>
                <w:tcPr>
                  <w:tcW w:w="0" w:type="auto"/>
                  <w:vAlign w:val="center"/>
                  <w:hideMark/>
                </w:tcPr>
                <w:p w:rsidR="000A13DA" w:rsidRDefault="000A13DA">
                  <w:pPr>
                    <w:rPr>
                      <w:sz w:val="20"/>
                      <w:szCs w:val="20"/>
                    </w:rPr>
                  </w:pPr>
                </w:p>
              </w:tc>
            </w:tr>
          </w:tbl>
          <w:p w:rsidR="000A13DA" w:rsidRDefault="000A13DA">
            <w:pPr>
              <w:pStyle w:val="NormalWeb"/>
              <w:ind w:left="720"/>
            </w:pPr>
            <w:r>
              <w:rPr>
                <w:rStyle w:val="Accentuation"/>
                <w:b/>
                <w:bCs/>
              </w:rPr>
              <w:t xml:space="preserve">3. Personnel Auxiliaire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082"/>
              <w:gridCol w:w="374"/>
              <w:gridCol w:w="414"/>
              <w:gridCol w:w="387"/>
              <w:gridCol w:w="414"/>
              <w:gridCol w:w="387"/>
              <w:gridCol w:w="534"/>
              <w:gridCol w:w="429"/>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G3</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PP5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D4</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Huissiers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Ouvriers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Ouvrier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Sentinelle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r>
            <w:tr w:rsidR="000A13DA" w:rsidT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Sentinelle</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01</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w:t>
                  </w:r>
                </w:p>
              </w:tc>
            </w:tr>
            <w:tr w:rsidR="000A13DA" w:rsidT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pPr>
            <w:r>
              <w:rPr>
                <w:rStyle w:val="Accentuation"/>
                <w:b/>
                <w:bCs/>
              </w:rPr>
              <w:t>d) Effectif des élèves à l'Institut KYESHERO depuis 2002</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175"/>
              <w:gridCol w:w="1768"/>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b/>
                      <w:bCs/>
                    </w:rPr>
                    <w:t>Années</w:t>
                  </w:r>
                </w:p>
              </w:tc>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b/>
                      <w:bCs/>
                    </w:rPr>
                    <w:t>Nombre d'élèves</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rPr>
                    <w:t>2002-2003</w:t>
                  </w:r>
                </w:p>
              </w:tc>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jc w:val="right"/>
                  </w:pPr>
                  <w:r>
                    <w:rPr>
                      <w:rStyle w:val="Accentuation"/>
                    </w:rPr>
                    <w:t>835</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rPr>
                    <w:t>2003-2004</w:t>
                  </w:r>
                </w:p>
              </w:tc>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jc w:val="right"/>
                  </w:pPr>
                  <w:r>
                    <w:rPr>
                      <w:rStyle w:val="Accentuation"/>
                    </w:rPr>
                    <w:t>789</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rPr>
                    <w:t>2004-2005</w:t>
                  </w:r>
                </w:p>
              </w:tc>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jc w:val="right"/>
                  </w:pPr>
                  <w:r>
                    <w:rPr>
                      <w:rStyle w:val="Accentuation"/>
                    </w:rPr>
                    <w:t>1525</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rPr>
                    <w:t>2005-2006</w:t>
                  </w:r>
                </w:p>
              </w:tc>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jc w:val="right"/>
                  </w:pPr>
                  <w:r>
                    <w:rPr>
                      <w:rStyle w:val="Accentuation"/>
                    </w:rPr>
                    <w:t>1809</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rPr>
                    <w:t>2006-2007</w:t>
                  </w:r>
                </w:p>
              </w:tc>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jc w:val="right"/>
                  </w:pPr>
                  <w:r>
                    <w:rPr>
                      <w:rStyle w:val="Accentuation"/>
                    </w:rPr>
                    <w:t>1983</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rPr>
                    <w:t>2007-2008</w:t>
                  </w:r>
                </w:p>
              </w:tc>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jc w:val="right"/>
                  </w:pPr>
                  <w:r>
                    <w:rPr>
                      <w:rStyle w:val="Accentuation"/>
                    </w:rPr>
                    <w:t>2152</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rPr>
                    <w:t>2008-2009</w:t>
                  </w:r>
                </w:p>
              </w:tc>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jc w:val="right"/>
                  </w:pPr>
                  <w:r>
                    <w:rPr>
                      <w:rStyle w:val="Accentuation"/>
                    </w:rPr>
                    <w:t>2097</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rPr>
                    <w:t>2009-2010</w:t>
                  </w:r>
                </w:p>
              </w:tc>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jc w:val="right"/>
                  </w:pPr>
                  <w:r>
                    <w:rPr>
                      <w:rStyle w:val="Accentuation"/>
                    </w:rPr>
                    <w:t>1871</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rPr>
                    <w:t>2010-2011</w:t>
                  </w:r>
                </w:p>
              </w:tc>
              <w:tc>
                <w:tcPr>
                  <w:tcW w:w="0" w:type="auto"/>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jc w:val="right"/>
                  </w:pPr>
                  <w:r>
                    <w:rPr>
                      <w:rStyle w:val="Accentuation"/>
                    </w:rPr>
                    <w:t>1682</w:t>
                  </w:r>
                </w:p>
              </w:tc>
            </w:tr>
            <w:tr w:rsidR="000A13DA" w:rsidT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pPr>
                  <w:r>
                    <w:rPr>
                      <w:rStyle w:val="Accentuation"/>
                    </w:rPr>
                    <w:t>2011-2012</w:t>
                  </w:r>
                </w:p>
              </w:tc>
              <w:tc>
                <w:tcPr>
                  <w:tcW w:w="0" w:type="auto"/>
                  <w:vMerge w:val="restart"/>
                  <w:tcBorders>
                    <w:top w:val="outset" w:sz="6" w:space="0" w:color="auto"/>
                    <w:left w:val="outset" w:sz="6" w:space="0" w:color="auto"/>
                    <w:bottom w:val="outset" w:sz="6" w:space="0" w:color="auto"/>
                    <w:right w:val="outset" w:sz="6" w:space="0" w:color="auto"/>
                  </w:tcBorders>
                  <w:vAlign w:val="bottom"/>
                  <w:hideMark/>
                </w:tcPr>
                <w:p w:rsidR="000A13DA" w:rsidRDefault="000A13DA">
                  <w:pPr>
                    <w:pStyle w:val="NormalWeb"/>
                    <w:jc w:val="right"/>
                  </w:pPr>
                  <w:r>
                    <w:rPr>
                      <w:rStyle w:val="Accentuation"/>
                    </w:rPr>
                    <w:t>1631</w:t>
                  </w:r>
                </w:p>
              </w:tc>
            </w:tr>
            <w:tr w:rsidR="000A13DA" w:rsidT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Titre2"/>
              <w:ind w:left="720"/>
            </w:pPr>
            <w:bookmarkStart w:id="58" w:name="toc23"/>
            <w:bookmarkStart w:id="59" w:name="_Toc329631552"/>
            <w:bookmarkEnd w:id="58"/>
            <w:bookmarkEnd w:id="59"/>
            <w:r>
              <w:t xml:space="preserve">I.5. OBJECTIFS DE L'ECOLE </w:t>
            </w:r>
          </w:p>
          <w:p w:rsidR="000A13DA" w:rsidRDefault="000A13DA">
            <w:pPr>
              <w:pStyle w:val="NormalWeb"/>
              <w:ind w:left="720"/>
            </w:pPr>
            <w:r>
              <w:rPr>
                <w:rStyle w:val="Accentuation"/>
              </w:rPr>
              <w:lastRenderedPageBreak/>
              <w:t xml:space="preserve">L'institut KYESHERO est une institution publique d'enseignement secondaire qui a pour mission principale de former la jeunesse congolaise. </w:t>
            </w:r>
          </w:p>
          <w:p w:rsidR="000A13DA" w:rsidRDefault="000A13DA">
            <w:pPr>
              <w:pStyle w:val="NormalWeb"/>
              <w:ind w:left="720"/>
            </w:pPr>
            <w:r>
              <w:rPr>
                <w:rStyle w:val="Accentuation"/>
              </w:rPr>
              <w:t xml:space="preserve">Il poursuit comme objectifs : </w:t>
            </w:r>
          </w:p>
          <w:p w:rsidR="000A13DA" w:rsidRDefault="000A13DA">
            <w:pPr>
              <w:pStyle w:val="NormalWeb"/>
              <w:ind w:left="720"/>
            </w:pPr>
            <w:r>
              <w:rPr>
                <w:rStyle w:val="Accentuation"/>
              </w:rPr>
              <w:t xml:space="preserve">- Éduquer les enfants futurs cadres du pays ; </w:t>
            </w:r>
          </w:p>
          <w:p w:rsidR="000A13DA" w:rsidRDefault="000A13DA">
            <w:pPr>
              <w:pStyle w:val="NormalWeb"/>
              <w:ind w:left="720"/>
            </w:pPr>
            <w:r>
              <w:rPr>
                <w:rStyle w:val="Accentuation"/>
              </w:rPr>
              <w:t xml:space="preserve">- Fournir un enseignement de qualité aux enfants ; </w:t>
            </w:r>
          </w:p>
          <w:p w:rsidR="000A13DA" w:rsidRDefault="000A13DA">
            <w:pPr>
              <w:pStyle w:val="NormalWeb"/>
              <w:ind w:left="720"/>
            </w:pPr>
            <w:r>
              <w:rPr>
                <w:rStyle w:val="Accentuation"/>
              </w:rPr>
              <w:t xml:space="preserve">- Promouvoir un bon encadrement à tous les élèves de l'école ; </w:t>
            </w:r>
          </w:p>
          <w:p w:rsidR="000A13DA" w:rsidRDefault="000A13DA">
            <w:pPr>
              <w:pStyle w:val="NormalWeb"/>
              <w:ind w:left="720"/>
            </w:pPr>
            <w:r>
              <w:rPr>
                <w:rStyle w:val="Accentuation"/>
              </w:rPr>
              <w:t xml:space="preserve">- Aider les parents à donner une discipline aux enfants. </w:t>
            </w:r>
          </w:p>
          <w:p w:rsidR="000A13DA" w:rsidRDefault="000A13DA">
            <w:pPr>
              <w:pStyle w:val="Titre2"/>
              <w:ind w:left="720"/>
            </w:pPr>
            <w:bookmarkStart w:id="60" w:name="toc24"/>
            <w:bookmarkStart w:id="61" w:name="_Toc329631553"/>
            <w:bookmarkEnd w:id="60"/>
            <w:bookmarkEnd w:id="61"/>
            <w:r>
              <w:t xml:space="preserve">I.6.ORGANIGRAMME </w:t>
            </w:r>
          </w:p>
          <w:p w:rsidR="000A13DA" w:rsidRDefault="000A13DA">
            <w:pPr>
              <w:pStyle w:val="NormalWeb"/>
              <w:ind w:left="720"/>
              <w:jc w:val="center"/>
            </w:pPr>
            <w:r>
              <w:rPr>
                <w:rStyle w:val="Accentuation"/>
              </w:rPr>
              <w:t>PREFET DES ETUDES</w:t>
            </w:r>
          </w:p>
          <w:p w:rsidR="000A13DA" w:rsidRDefault="000A13DA">
            <w:pPr>
              <w:pStyle w:val="NormalWeb"/>
              <w:ind w:left="720"/>
              <w:jc w:val="center"/>
            </w:pPr>
            <w:r>
              <w:rPr>
                <w:rStyle w:val="Accentuation"/>
              </w:rPr>
              <w:t>DIR. DES ETUDES</w:t>
            </w:r>
          </w:p>
          <w:p w:rsidR="000A13DA" w:rsidRDefault="000A13DA">
            <w:pPr>
              <w:pStyle w:val="NormalWeb"/>
              <w:ind w:left="720"/>
              <w:jc w:val="center"/>
            </w:pPr>
            <w:r>
              <w:rPr>
                <w:rStyle w:val="Accentuation"/>
              </w:rPr>
              <w:t>DIR. DES ETUDES</w:t>
            </w:r>
          </w:p>
          <w:p w:rsidR="000A13DA" w:rsidRDefault="000A13DA">
            <w:pPr>
              <w:pStyle w:val="NormalWeb"/>
              <w:ind w:left="720"/>
              <w:jc w:val="center"/>
            </w:pPr>
            <w:r>
              <w:rPr>
                <w:rStyle w:val="Accentuation"/>
              </w:rPr>
              <w:t>DIR. DES ETUDES</w:t>
            </w:r>
          </w:p>
          <w:p w:rsidR="000A13DA" w:rsidRDefault="000A13DA">
            <w:pPr>
              <w:pStyle w:val="NormalWeb"/>
              <w:ind w:left="720"/>
              <w:jc w:val="center"/>
            </w:pPr>
            <w:r>
              <w:rPr>
                <w:rStyle w:val="Accentuation"/>
              </w:rPr>
              <w:t>DIR. DE DISCIPLINE</w:t>
            </w:r>
          </w:p>
          <w:p w:rsidR="000A13DA" w:rsidRDefault="000A13DA">
            <w:pPr>
              <w:pStyle w:val="NormalWeb"/>
              <w:ind w:left="720"/>
              <w:jc w:val="center"/>
            </w:pPr>
            <w:r>
              <w:rPr>
                <w:rStyle w:val="Accentuation"/>
              </w:rPr>
              <w:t>SURVEILLANTS</w:t>
            </w:r>
          </w:p>
          <w:p w:rsidR="000A13DA" w:rsidRDefault="000A13DA">
            <w:pPr>
              <w:pStyle w:val="NormalWeb"/>
              <w:ind w:left="720"/>
              <w:jc w:val="center"/>
            </w:pPr>
            <w:r>
              <w:rPr>
                <w:rStyle w:val="Accentuation"/>
              </w:rPr>
              <w:t>ENSEIGNANTS</w:t>
            </w:r>
          </w:p>
          <w:p w:rsidR="000A13DA" w:rsidRDefault="000A13DA">
            <w:pPr>
              <w:pStyle w:val="NormalWeb"/>
              <w:ind w:left="720"/>
              <w:jc w:val="center"/>
            </w:pPr>
            <w:r>
              <w:rPr>
                <w:rStyle w:val="Accentuation"/>
              </w:rPr>
              <w:t>SECRETAIRE</w:t>
            </w:r>
          </w:p>
          <w:p w:rsidR="000A13DA" w:rsidRDefault="000A13DA">
            <w:pPr>
              <w:pStyle w:val="NormalWeb"/>
              <w:ind w:left="720"/>
              <w:jc w:val="center"/>
            </w:pPr>
            <w:r>
              <w:rPr>
                <w:rStyle w:val="Accentuation"/>
              </w:rPr>
              <w:t>HUISSIER</w:t>
            </w:r>
          </w:p>
          <w:p w:rsidR="000A13DA" w:rsidRDefault="000A13DA">
            <w:pPr>
              <w:pStyle w:val="NormalWeb"/>
              <w:ind w:left="720"/>
              <w:jc w:val="center"/>
            </w:pPr>
            <w:r>
              <w:rPr>
                <w:rStyle w:val="Accentuation"/>
              </w:rPr>
              <w:t>OUVRIER</w:t>
            </w:r>
          </w:p>
          <w:p w:rsidR="000A13DA" w:rsidRDefault="000A13DA">
            <w:pPr>
              <w:pStyle w:val="NormalWeb"/>
              <w:ind w:left="720"/>
              <w:jc w:val="center"/>
            </w:pPr>
            <w:r>
              <w:rPr>
                <w:rStyle w:val="Accentuation"/>
              </w:rPr>
              <w:t>SENTINELLE</w:t>
            </w:r>
          </w:p>
          <w:p w:rsidR="000A13DA" w:rsidRDefault="000A13DA">
            <w:pPr>
              <w:pStyle w:val="Titre3"/>
              <w:ind w:left="720"/>
            </w:pPr>
            <w:bookmarkStart w:id="62" w:name="toc25"/>
            <w:bookmarkStart w:id="63" w:name="_Toc329631554"/>
            <w:bookmarkEnd w:id="62"/>
            <w:bookmarkEnd w:id="63"/>
            <w:r>
              <w:t>I.5.1. Fonctionnement de l'Institut KYESHERO</w:t>
            </w:r>
          </w:p>
          <w:p w:rsidR="000A13DA" w:rsidRDefault="000A13DA">
            <w:pPr>
              <w:pStyle w:val="Titre4"/>
              <w:ind w:left="720"/>
            </w:pPr>
            <w:bookmarkStart w:id="64" w:name="toc26"/>
            <w:bookmarkStart w:id="65" w:name="_Toc329631555"/>
            <w:bookmarkEnd w:id="64"/>
            <w:bookmarkEnd w:id="65"/>
            <w:r>
              <w:t xml:space="preserve">I.5.1.1. Description des tâches </w:t>
            </w:r>
          </w:p>
          <w:p w:rsidR="000A13DA" w:rsidRDefault="000A13DA">
            <w:pPr>
              <w:pStyle w:val="NormalWeb"/>
              <w:ind w:left="720"/>
            </w:pPr>
            <w:r>
              <w:rPr>
                <w:rStyle w:val="Accentuation"/>
                <w:b/>
                <w:bCs/>
              </w:rPr>
              <w:t>F Le Préfet des Etudes </w:t>
            </w:r>
            <w:r>
              <w:rPr>
                <w:rStyle w:val="Accentuation"/>
              </w:rPr>
              <w:t xml:space="preserve">: il est l'autorité compétente officiellement reconnue pour gérer, administrer l'école avec l'assistance des autres membres du comité de direction et rendre compte au gestionnaire des écoles c'est-à-dire le coordinateur. </w:t>
            </w:r>
          </w:p>
          <w:p w:rsidR="000A13DA" w:rsidRDefault="000A13DA">
            <w:pPr>
              <w:pStyle w:val="NormalWeb"/>
              <w:ind w:left="720"/>
            </w:pPr>
            <w:r>
              <w:rPr>
                <w:rStyle w:val="Accentuation"/>
              </w:rPr>
              <w:t xml:space="preserve">Ses missions principales sont : </w:t>
            </w:r>
          </w:p>
          <w:p w:rsidR="000A13DA" w:rsidRDefault="000A13DA">
            <w:pPr>
              <w:pStyle w:val="NormalWeb"/>
              <w:ind w:left="720"/>
            </w:pPr>
            <w:r>
              <w:rPr>
                <w:rStyle w:val="Accentuation"/>
              </w:rPr>
              <w:t xml:space="preserve">· Faire le suivi individualisé des élèves du point de vue éducatif et pédagogique, en </w:t>
            </w:r>
            <w:r>
              <w:rPr>
                <w:rStyle w:val="Accentuation"/>
              </w:rPr>
              <w:lastRenderedPageBreak/>
              <w:t xml:space="preserve">liaison avec le </w:t>
            </w:r>
            <w:proofErr w:type="spellStart"/>
            <w:r>
              <w:rPr>
                <w:rStyle w:val="Accentuation"/>
              </w:rPr>
              <w:t>conseillé</w:t>
            </w:r>
            <w:proofErr w:type="spellEnd"/>
            <w:r>
              <w:rPr>
                <w:rStyle w:val="Accentuation"/>
              </w:rPr>
              <w:t xml:space="preserve"> principal d'éducation et le professeur principal ; </w:t>
            </w:r>
          </w:p>
          <w:p w:rsidR="000A13DA" w:rsidRDefault="000A13DA">
            <w:pPr>
              <w:pStyle w:val="NormalWeb"/>
              <w:ind w:left="720"/>
            </w:pPr>
            <w:r>
              <w:rPr>
                <w:rStyle w:val="Accentuation"/>
              </w:rPr>
              <w:t xml:space="preserve">· Il coordonne toutes les activités au sein de l'école et veille à l'application des directives du Ministère de l'Education Nationale et de toutes les autorités hiérarchiques ; </w:t>
            </w:r>
          </w:p>
          <w:p w:rsidR="000A13DA" w:rsidRDefault="000A13DA">
            <w:pPr>
              <w:pStyle w:val="NormalWeb"/>
              <w:ind w:left="720"/>
            </w:pPr>
            <w:r>
              <w:rPr>
                <w:rStyle w:val="Accentuation"/>
              </w:rPr>
              <w:t xml:space="preserve">· La relation avec les parents d'élèves ; </w:t>
            </w:r>
          </w:p>
          <w:p w:rsidR="000A13DA" w:rsidRDefault="000A13DA">
            <w:pPr>
              <w:pStyle w:val="NormalWeb"/>
              <w:ind w:left="720"/>
            </w:pPr>
            <w:r>
              <w:rPr>
                <w:rStyle w:val="Accentuation"/>
              </w:rPr>
              <w:t xml:space="preserve">· Le respect de règles communes ; </w:t>
            </w:r>
          </w:p>
          <w:p w:rsidR="000A13DA" w:rsidRDefault="000A13DA">
            <w:pPr>
              <w:pStyle w:val="NormalWeb"/>
              <w:ind w:left="720"/>
            </w:pPr>
            <w:r>
              <w:rPr>
                <w:rStyle w:val="Accentuation"/>
              </w:rPr>
              <w:t xml:space="preserve">· La coordination du travail éducatif et pédagogique en équipe ; </w:t>
            </w:r>
          </w:p>
          <w:p w:rsidR="000A13DA" w:rsidRDefault="000A13DA">
            <w:pPr>
              <w:pStyle w:val="NormalWeb"/>
              <w:ind w:left="720"/>
            </w:pPr>
            <w:r>
              <w:rPr>
                <w:rStyle w:val="Accentuation"/>
              </w:rPr>
              <w:t xml:space="preserve">· La communication et mise en place du projet avec différents partenaires internes et externes à l'établissement scolaire ; </w:t>
            </w:r>
          </w:p>
          <w:p w:rsidR="000A13DA" w:rsidRDefault="000A13DA">
            <w:pPr>
              <w:pStyle w:val="NormalWeb"/>
              <w:ind w:left="720"/>
            </w:pPr>
            <w:r>
              <w:rPr>
                <w:rStyle w:val="Accentuation"/>
              </w:rPr>
              <w:t xml:space="preserve">· Il est nommé et révoqué par le gestionnaire selon la loi sauf dispositions particulières ; </w:t>
            </w:r>
          </w:p>
          <w:p w:rsidR="000A13DA" w:rsidRDefault="000A13DA">
            <w:pPr>
              <w:pStyle w:val="NormalWeb"/>
              <w:ind w:left="720"/>
            </w:pPr>
            <w:r>
              <w:rPr>
                <w:rStyle w:val="Accentuation"/>
              </w:rPr>
              <w:t>· Il assure le respect de l'ordre intérieur ainsi que le bon climat et la discipline au sein de l'école.</w:t>
            </w:r>
          </w:p>
          <w:p w:rsidR="000A13DA" w:rsidRDefault="000A13DA">
            <w:pPr>
              <w:pStyle w:val="NormalWeb"/>
              <w:ind w:left="720"/>
            </w:pPr>
            <w:r>
              <w:rPr>
                <w:rStyle w:val="Accentuation"/>
                <w:b/>
                <w:bCs/>
              </w:rPr>
              <w:t xml:space="preserve">F Le Secrétaire </w:t>
            </w:r>
          </w:p>
          <w:p w:rsidR="000A13DA" w:rsidRDefault="000A13DA">
            <w:pPr>
              <w:pStyle w:val="NormalWeb"/>
              <w:ind w:left="720"/>
            </w:pPr>
            <w:r>
              <w:rPr>
                <w:rStyle w:val="Accentuation"/>
              </w:rPr>
              <w:t xml:space="preserve">Il a comme tâches : </w:t>
            </w:r>
          </w:p>
          <w:p w:rsidR="000A13DA" w:rsidRDefault="000A13DA">
            <w:pPr>
              <w:pStyle w:val="NormalWeb"/>
              <w:ind w:left="720"/>
            </w:pPr>
            <w:r>
              <w:rPr>
                <w:rStyle w:val="Accentuation"/>
              </w:rPr>
              <w:t xml:space="preserve">· Il met à jour les dossiers administratifs ; </w:t>
            </w:r>
          </w:p>
          <w:p w:rsidR="000A13DA" w:rsidRDefault="000A13DA">
            <w:pPr>
              <w:pStyle w:val="NormalWeb"/>
              <w:ind w:left="720"/>
            </w:pPr>
            <w:r>
              <w:rPr>
                <w:rStyle w:val="Accentuation"/>
              </w:rPr>
              <w:t xml:space="preserve">· Il s'occupe de la réception et distribution des courriers ; </w:t>
            </w:r>
          </w:p>
          <w:p w:rsidR="000A13DA" w:rsidRDefault="000A13DA">
            <w:pPr>
              <w:pStyle w:val="NormalWeb"/>
              <w:ind w:left="720"/>
            </w:pPr>
            <w:r>
              <w:rPr>
                <w:rStyle w:val="Accentuation"/>
              </w:rPr>
              <w:t xml:space="preserve">· Tenir à jour le suivi des tâches et exécuter toute autre tâche demandée à la hiérarchie ; </w:t>
            </w:r>
          </w:p>
          <w:p w:rsidR="000A13DA" w:rsidRDefault="000A13DA">
            <w:pPr>
              <w:pStyle w:val="NormalWeb"/>
              <w:ind w:left="720"/>
            </w:pPr>
            <w:r>
              <w:rPr>
                <w:rStyle w:val="Accentuation"/>
              </w:rPr>
              <w:t xml:space="preserve">· Saisir et imprimer les lettres administratives ; </w:t>
            </w:r>
          </w:p>
          <w:p w:rsidR="000A13DA" w:rsidRDefault="000A13DA">
            <w:pPr>
              <w:pStyle w:val="NormalWeb"/>
              <w:ind w:left="720"/>
            </w:pPr>
            <w:r>
              <w:rPr>
                <w:rStyle w:val="Accentuation"/>
              </w:rPr>
              <w:t xml:space="preserve">· Faire le rapport à la hiérarchie ; </w:t>
            </w:r>
          </w:p>
          <w:p w:rsidR="000A13DA" w:rsidRDefault="000A13DA">
            <w:pPr>
              <w:pStyle w:val="NormalWeb"/>
              <w:ind w:left="720"/>
            </w:pPr>
            <w:r>
              <w:rPr>
                <w:rStyle w:val="Accentuation"/>
              </w:rPr>
              <w:t xml:space="preserve">· </w:t>
            </w:r>
            <w:proofErr w:type="spellStart"/>
            <w:r>
              <w:rPr>
                <w:rStyle w:val="Accentuation"/>
              </w:rPr>
              <w:t>Indicatorier</w:t>
            </w:r>
            <w:proofErr w:type="spellEnd"/>
            <w:r>
              <w:rPr>
                <w:rStyle w:val="Accentuation"/>
              </w:rPr>
              <w:t xml:space="preserve"> les lettres, donner des numéros aux lettres reçues et expédiées ; </w:t>
            </w:r>
          </w:p>
          <w:p w:rsidR="000A13DA" w:rsidRDefault="000A13DA">
            <w:pPr>
              <w:pStyle w:val="NormalWeb"/>
              <w:ind w:left="720"/>
            </w:pPr>
            <w:r>
              <w:rPr>
                <w:rStyle w:val="Accentuation"/>
              </w:rPr>
              <w:t xml:space="preserve">· Codifier les lettres et classement des lettres ; </w:t>
            </w:r>
          </w:p>
          <w:p w:rsidR="000A13DA" w:rsidRDefault="000A13DA">
            <w:pPr>
              <w:pStyle w:val="NormalWeb"/>
              <w:ind w:left="720"/>
            </w:pPr>
            <w:r>
              <w:rPr>
                <w:rStyle w:val="Accentuation"/>
              </w:rPr>
              <w:t>· Soumettre les lettres écrites au chef d'établissement pour signature.</w:t>
            </w:r>
          </w:p>
          <w:p w:rsidR="000A13DA" w:rsidRDefault="000A13DA">
            <w:pPr>
              <w:pStyle w:val="NormalWeb"/>
              <w:ind w:left="720"/>
            </w:pPr>
            <w:r>
              <w:rPr>
                <w:rStyle w:val="Accentuation"/>
                <w:b/>
                <w:bCs/>
              </w:rPr>
              <w:t xml:space="preserve">F Le Directeur des études </w:t>
            </w:r>
          </w:p>
          <w:p w:rsidR="000A13DA" w:rsidRDefault="000A13DA">
            <w:pPr>
              <w:pStyle w:val="NormalWeb"/>
              <w:ind w:left="720"/>
            </w:pPr>
            <w:r>
              <w:rPr>
                <w:rStyle w:val="Accentuation"/>
              </w:rPr>
              <w:t xml:space="preserve">Il a comme tâches : </w:t>
            </w:r>
          </w:p>
          <w:p w:rsidR="000A13DA" w:rsidRDefault="000A13DA">
            <w:pPr>
              <w:pStyle w:val="NormalWeb"/>
              <w:ind w:left="720"/>
            </w:pPr>
            <w:r>
              <w:rPr>
                <w:rStyle w:val="Accentuation"/>
              </w:rPr>
              <w:t xml:space="preserve">· Il assiste/remplace le Préfet des Etudes en cas d'empêchement ; </w:t>
            </w:r>
          </w:p>
          <w:p w:rsidR="000A13DA" w:rsidRDefault="000A13DA">
            <w:pPr>
              <w:pStyle w:val="NormalWeb"/>
              <w:ind w:left="720"/>
            </w:pPr>
            <w:r>
              <w:rPr>
                <w:rStyle w:val="Accentuation"/>
              </w:rPr>
              <w:t xml:space="preserve">· Il se charge d'office des tâches administratives et pédagogiques ; </w:t>
            </w:r>
          </w:p>
          <w:p w:rsidR="000A13DA" w:rsidRDefault="000A13DA">
            <w:pPr>
              <w:pStyle w:val="NormalWeb"/>
              <w:ind w:left="720"/>
            </w:pPr>
            <w:r>
              <w:rPr>
                <w:rStyle w:val="Accentuation"/>
              </w:rPr>
              <w:lastRenderedPageBreak/>
              <w:t xml:space="preserve">· Il veille à ce que les enseignements soient bien donnés conformément au programme national ; </w:t>
            </w:r>
          </w:p>
          <w:p w:rsidR="000A13DA" w:rsidRDefault="000A13DA">
            <w:pPr>
              <w:pStyle w:val="NormalWeb"/>
              <w:ind w:left="720"/>
            </w:pPr>
            <w:r>
              <w:rPr>
                <w:rStyle w:val="Accentuation"/>
              </w:rPr>
              <w:t xml:space="preserve">· Il tient aussi des réunions pédagogiques et contrôle l'enseignement au sein de l'école ; </w:t>
            </w:r>
          </w:p>
          <w:p w:rsidR="000A13DA" w:rsidRDefault="000A13DA">
            <w:pPr>
              <w:pStyle w:val="NormalWeb"/>
              <w:ind w:left="720"/>
            </w:pPr>
            <w:r>
              <w:rPr>
                <w:rStyle w:val="Accentuation"/>
              </w:rPr>
              <w:t xml:space="preserve">· Le contrôle de l'application des décisions des instructions et des directives en matière d'organisation administrative ; </w:t>
            </w:r>
          </w:p>
          <w:p w:rsidR="000A13DA" w:rsidRDefault="000A13DA">
            <w:pPr>
              <w:pStyle w:val="NormalWeb"/>
              <w:ind w:left="720"/>
            </w:pPr>
            <w:r>
              <w:rPr>
                <w:rStyle w:val="Accentuation"/>
              </w:rPr>
              <w:t xml:space="preserve">· L'élaboration et l'application des horaires des cours, des interrogations et des examens pour chaque année scolaire ; </w:t>
            </w:r>
          </w:p>
          <w:p w:rsidR="000A13DA" w:rsidRDefault="000A13DA">
            <w:pPr>
              <w:pStyle w:val="NormalWeb"/>
              <w:ind w:left="720"/>
            </w:pPr>
            <w:r>
              <w:rPr>
                <w:rStyle w:val="Accentuation"/>
              </w:rPr>
              <w:t xml:space="preserve">· Les présences, les absences, les retards du personnel et élèves ; </w:t>
            </w:r>
          </w:p>
          <w:p w:rsidR="000A13DA" w:rsidRDefault="000A13DA">
            <w:pPr>
              <w:pStyle w:val="NormalWeb"/>
              <w:ind w:left="720"/>
            </w:pPr>
            <w:r>
              <w:rPr>
                <w:rStyle w:val="Accentuation"/>
              </w:rPr>
              <w:t xml:space="preserve">· L'exécution des prévisions des matières ; </w:t>
            </w:r>
          </w:p>
          <w:p w:rsidR="000A13DA" w:rsidRDefault="000A13DA">
            <w:pPr>
              <w:pStyle w:val="NormalWeb"/>
              <w:ind w:left="720"/>
            </w:pPr>
            <w:r>
              <w:rPr>
                <w:rStyle w:val="Accentuation"/>
              </w:rPr>
              <w:t xml:space="preserve">· L'organisation et l'animation des réunions pédagogiques après concertation avec le Préfet ; </w:t>
            </w:r>
          </w:p>
          <w:p w:rsidR="000A13DA" w:rsidRDefault="000A13DA">
            <w:pPr>
              <w:pStyle w:val="NormalWeb"/>
              <w:ind w:left="720"/>
            </w:pPr>
            <w:r>
              <w:rPr>
                <w:rStyle w:val="Accentuation"/>
              </w:rPr>
              <w:t xml:space="preserve">· Le maintien de la discipline générale ainsi que de la propreté et de la sécurité au sein de l'école ; </w:t>
            </w:r>
          </w:p>
          <w:p w:rsidR="000A13DA" w:rsidRDefault="000A13DA">
            <w:pPr>
              <w:pStyle w:val="NormalWeb"/>
              <w:ind w:left="720"/>
            </w:pPr>
            <w:r>
              <w:rPr>
                <w:rStyle w:val="Accentuation"/>
              </w:rPr>
              <w:t xml:space="preserve">· Le contrôle de la tenue des documents pédagogiques des enseignants. </w:t>
            </w:r>
          </w:p>
          <w:p w:rsidR="000A13DA" w:rsidRDefault="000A13DA">
            <w:pPr>
              <w:pStyle w:val="NormalWeb"/>
              <w:ind w:left="720"/>
            </w:pPr>
            <w:r>
              <w:rPr>
                <w:rStyle w:val="Accentuation"/>
                <w:b/>
                <w:bCs/>
              </w:rPr>
              <w:t xml:space="preserve">F Directeur de discipline </w:t>
            </w:r>
          </w:p>
          <w:p w:rsidR="000A13DA" w:rsidRDefault="000A13DA">
            <w:pPr>
              <w:pStyle w:val="NormalWeb"/>
              <w:ind w:left="720"/>
            </w:pPr>
            <w:r>
              <w:rPr>
                <w:rStyle w:val="Accentuation"/>
              </w:rPr>
              <w:t xml:space="preserve">Ses tâches sont les suivantes : </w:t>
            </w:r>
          </w:p>
          <w:p w:rsidR="000A13DA" w:rsidRDefault="000A13DA">
            <w:pPr>
              <w:pStyle w:val="NormalWeb"/>
              <w:ind w:left="720"/>
            </w:pPr>
            <w:r>
              <w:rPr>
                <w:rStyle w:val="Accentuation"/>
              </w:rPr>
              <w:t xml:space="preserve">· Il est le patron de la discipline des élèves ; </w:t>
            </w:r>
          </w:p>
          <w:p w:rsidR="000A13DA" w:rsidRDefault="000A13DA">
            <w:pPr>
              <w:pStyle w:val="NormalWeb"/>
              <w:ind w:left="720"/>
            </w:pPr>
            <w:r>
              <w:rPr>
                <w:rStyle w:val="Accentuation"/>
              </w:rPr>
              <w:t xml:space="preserve">· Il veille et maintient l'ordre et la discipline à l'école ; </w:t>
            </w:r>
          </w:p>
          <w:p w:rsidR="000A13DA" w:rsidRDefault="000A13DA">
            <w:pPr>
              <w:pStyle w:val="NormalWeb"/>
              <w:ind w:left="720"/>
            </w:pPr>
            <w:r>
              <w:rPr>
                <w:rStyle w:val="Accentuation"/>
              </w:rPr>
              <w:t>· Il est secondé par des surveillants et des ouvriers pour garder la discipline une fois qu'il est empêché.</w:t>
            </w:r>
          </w:p>
          <w:p w:rsidR="000A13DA" w:rsidRDefault="000A13DA" w:rsidP="000A13DA">
            <w:pPr>
              <w:pStyle w:val="NormalWeb"/>
              <w:ind w:left="720"/>
            </w:pPr>
            <w:r>
              <w:rPr>
                <w:rStyle w:val="Accentuation"/>
                <w:b/>
                <w:bCs/>
              </w:rPr>
              <w:t>F Surveillant</w:t>
            </w:r>
          </w:p>
          <w:p w:rsidR="000A13DA" w:rsidRDefault="000A13DA">
            <w:pPr>
              <w:pStyle w:val="NormalWeb"/>
              <w:ind w:left="720"/>
            </w:pPr>
            <w:r>
              <w:rPr>
                <w:rStyle w:val="Accentuation"/>
              </w:rPr>
              <w:t xml:space="preserve">Dans ses responsabilités : </w:t>
            </w:r>
          </w:p>
          <w:p w:rsidR="000A13DA" w:rsidRDefault="000A13DA" w:rsidP="000A13DA">
            <w:pPr>
              <w:pStyle w:val="NormalWeb"/>
              <w:ind w:left="720"/>
            </w:pPr>
            <w:r>
              <w:rPr>
                <w:rStyle w:val="Accentuation"/>
              </w:rPr>
              <w:t xml:space="preserve">· Il est chargé de tout ce qui a trait à la discipline et rend compte au Directeur des Etudes ; </w:t>
            </w:r>
          </w:p>
          <w:p w:rsidR="000A13DA" w:rsidRDefault="000A13DA" w:rsidP="000A13DA">
            <w:pPr>
              <w:pStyle w:val="NormalWeb"/>
              <w:ind w:left="720"/>
            </w:pPr>
            <w:r>
              <w:rPr>
                <w:rStyle w:val="Accentuation"/>
              </w:rPr>
              <w:t>· Il veille à l'</w:t>
            </w:r>
            <w:proofErr w:type="spellStart"/>
            <w:r>
              <w:rPr>
                <w:rStyle w:val="Accentuation"/>
              </w:rPr>
              <w:t>auto-discipline</w:t>
            </w:r>
            <w:proofErr w:type="spellEnd"/>
            <w:r>
              <w:rPr>
                <w:rStyle w:val="Accentuation"/>
              </w:rPr>
              <w:t xml:space="preserve">, c'est pourquoi la ponctualité, la conscience professionnelle, le sens de responsabilité et d'humanisme, la lucidité, la </w:t>
            </w:r>
            <w:proofErr w:type="spellStart"/>
            <w:r>
              <w:rPr>
                <w:rStyle w:val="Accentuation"/>
              </w:rPr>
              <w:t>perscipicacité</w:t>
            </w:r>
            <w:proofErr w:type="spellEnd"/>
            <w:r>
              <w:rPr>
                <w:rStyle w:val="Accentuation"/>
              </w:rPr>
              <w:t xml:space="preserve"> et la compréhension lui sont exigés. </w:t>
            </w:r>
          </w:p>
          <w:p w:rsidR="000A13DA" w:rsidRDefault="000A13DA">
            <w:pPr>
              <w:pStyle w:val="NormalWeb"/>
              <w:ind w:left="720"/>
            </w:pPr>
            <w:r>
              <w:rPr>
                <w:rStyle w:val="Accentuation"/>
                <w:b/>
                <w:bCs/>
              </w:rPr>
              <w:t>F Les Enseignants</w:t>
            </w:r>
          </w:p>
          <w:p w:rsidR="000A13DA" w:rsidRDefault="000A13DA">
            <w:pPr>
              <w:pStyle w:val="NormalWeb"/>
              <w:ind w:left="720"/>
            </w:pPr>
            <w:r>
              <w:rPr>
                <w:rStyle w:val="Accentuation"/>
              </w:rPr>
              <w:t xml:space="preserve">Ses tâches sont : </w:t>
            </w:r>
          </w:p>
          <w:p w:rsidR="000A13DA" w:rsidRDefault="000A13DA">
            <w:pPr>
              <w:pStyle w:val="NormalWeb"/>
              <w:ind w:left="720"/>
            </w:pPr>
            <w:r>
              <w:rPr>
                <w:rStyle w:val="Accentuation"/>
              </w:rPr>
              <w:lastRenderedPageBreak/>
              <w:t xml:space="preserve">· Ils ont la clé pour fournir un bon environnement pour les élèves ; </w:t>
            </w:r>
          </w:p>
          <w:p w:rsidR="000A13DA" w:rsidRDefault="000A13DA">
            <w:pPr>
              <w:pStyle w:val="NormalWeb"/>
              <w:ind w:left="720"/>
            </w:pPr>
            <w:r>
              <w:rPr>
                <w:rStyle w:val="Accentuation"/>
              </w:rPr>
              <w:t xml:space="preserve">· Ils assurent un bon encadrement de leurs élèves ; </w:t>
            </w:r>
          </w:p>
          <w:p w:rsidR="000A13DA" w:rsidRDefault="000A13DA">
            <w:pPr>
              <w:pStyle w:val="NormalWeb"/>
              <w:ind w:left="720"/>
            </w:pPr>
            <w:r>
              <w:rPr>
                <w:rStyle w:val="Accentuation"/>
              </w:rPr>
              <w:t xml:space="preserve">· Ils sont destinés à transmettre une connaissance de qualité aux élèves ; </w:t>
            </w:r>
          </w:p>
          <w:p w:rsidR="000A13DA" w:rsidRDefault="000A13DA">
            <w:pPr>
              <w:pStyle w:val="NormalWeb"/>
              <w:ind w:left="720"/>
            </w:pPr>
            <w:r>
              <w:rPr>
                <w:rStyle w:val="Accentuation"/>
              </w:rPr>
              <w:t xml:space="preserve">· Ils doivent maintenir la discipline et l'ordre dans toute la classe ; </w:t>
            </w:r>
          </w:p>
          <w:p w:rsidR="000A13DA" w:rsidRDefault="000A13DA">
            <w:pPr>
              <w:pStyle w:val="NormalWeb"/>
              <w:ind w:left="720"/>
            </w:pPr>
            <w:r>
              <w:rPr>
                <w:rStyle w:val="Accentuation"/>
              </w:rPr>
              <w:t xml:space="preserve">· Justifient les absences et retards à la direction avec d'entrer en classe ; </w:t>
            </w:r>
          </w:p>
          <w:p w:rsidR="000A13DA" w:rsidRDefault="000A13DA">
            <w:pPr>
              <w:pStyle w:val="NormalWeb"/>
              <w:ind w:left="720"/>
            </w:pPr>
            <w:r>
              <w:rPr>
                <w:rStyle w:val="Accentuation"/>
              </w:rPr>
              <w:t xml:space="preserve">· Autorisent la sortie de la classe et non de l'école si les circonstances l'exigent. </w:t>
            </w:r>
          </w:p>
          <w:p w:rsidR="000A13DA" w:rsidRDefault="000A13DA">
            <w:pPr>
              <w:pStyle w:val="Titre1"/>
              <w:ind w:left="720"/>
            </w:pPr>
            <w:bookmarkStart w:id="66" w:name="toc27"/>
            <w:bookmarkStart w:id="67" w:name="_Toc329631556"/>
            <w:bookmarkEnd w:id="66"/>
            <w:bookmarkEnd w:id="67"/>
            <w:r>
              <w:t xml:space="preserve">Chapitre Troisième : </w:t>
            </w:r>
          </w:p>
          <w:p w:rsidR="000A13DA" w:rsidRDefault="000A13DA">
            <w:pPr>
              <w:pStyle w:val="Titre1"/>
              <w:ind w:left="720"/>
            </w:pPr>
            <w:bookmarkStart w:id="68" w:name="toc28"/>
            <w:bookmarkStart w:id="69" w:name="_Toc329631557"/>
            <w:bookmarkEnd w:id="68"/>
            <w:bookmarkEnd w:id="69"/>
            <w:r>
              <w:t>ANALYSE DU SYSTEME D'INFORMATION EXISTANT</w:t>
            </w:r>
          </w:p>
          <w:p w:rsidR="000A13DA" w:rsidRDefault="000A13DA">
            <w:pPr>
              <w:pStyle w:val="Titre2"/>
              <w:ind w:left="720"/>
            </w:pPr>
            <w:bookmarkStart w:id="70" w:name="toc29"/>
            <w:bookmarkStart w:id="71" w:name="_Toc329631558"/>
            <w:bookmarkEnd w:id="70"/>
            <w:bookmarkEnd w:id="71"/>
            <w:r>
              <w:t>III.1. DEFINITION DES CONCEPTS CLES</w:t>
            </w:r>
          </w:p>
          <w:p w:rsidR="000A13DA" w:rsidRDefault="000A13DA">
            <w:pPr>
              <w:pStyle w:val="NormalWeb"/>
              <w:ind w:left="720"/>
            </w:pPr>
            <w:r>
              <w:rPr>
                <w:rStyle w:val="Accentuation"/>
                <w:b/>
                <w:bCs/>
              </w:rPr>
              <w:t xml:space="preserve">a) Un système </w:t>
            </w:r>
          </w:p>
          <w:p w:rsidR="000A13DA" w:rsidRDefault="000A13DA">
            <w:pPr>
              <w:pStyle w:val="NormalWeb"/>
              <w:ind w:left="720"/>
            </w:pPr>
            <w:r>
              <w:rPr>
                <w:rStyle w:val="Accentuation"/>
              </w:rPr>
              <w:t>Un système est un ensemble d'éléments matériels ou immatériels (homme, machine, méthodes, règles,...) en interaction transformant par un processus des éléments (les entrées) et d'autres éléments (les sorties).</w:t>
            </w:r>
          </w:p>
          <w:p w:rsidR="000A13DA" w:rsidRDefault="000A13DA">
            <w:pPr>
              <w:pStyle w:val="NormalWeb"/>
              <w:ind w:left="720"/>
            </w:pPr>
            <w:r>
              <w:rPr>
                <w:rStyle w:val="Accentuation"/>
              </w:rPr>
              <w:t>Un système peut être contrôlé par un autre système dit système de pilotage (système contrôlé par un autre système)</w:t>
            </w:r>
            <w:r>
              <w:rPr>
                <w:rStyle w:val="Accentuation"/>
                <w:vertAlign w:val="superscript"/>
              </w:rPr>
              <w:t xml:space="preserve"> 8</w:t>
            </w:r>
            <w:bookmarkStart w:id="72" w:name="fnref8"/>
            <w:bookmarkEnd w:id="72"/>
            <w:r>
              <w:rPr>
                <w:rStyle w:val="Accentuation"/>
                <w:vertAlign w:val="superscript"/>
              </w:rPr>
              <w:t>(</w:t>
            </w:r>
            <w:hyperlink r:id="rId16" w:anchor="fn8" w:history="1">
              <w:r>
                <w:rPr>
                  <w:rStyle w:val="Lienhypertexte"/>
                  <w:i/>
                  <w:iCs/>
                  <w:vertAlign w:val="superscript"/>
                </w:rPr>
                <w:t>*</w:t>
              </w:r>
            </w:hyperlink>
            <w:r>
              <w:rPr>
                <w:rStyle w:val="Accentuation"/>
                <w:vertAlign w:val="superscript"/>
              </w:rPr>
              <w:t>)</w:t>
            </w:r>
            <w:r>
              <w:rPr>
                <w:rStyle w:val="Accentuation"/>
              </w:rPr>
              <w:t>.</w:t>
            </w:r>
          </w:p>
          <w:p w:rsidR="000A13DA" w:rsidRDefault="000A13DA">
            <w:pPr>
              <w:pStyle w:val="NormalWeb"/>
              <w:ind w:left="720"/>
            </w:pPr>
            <w:r>
              <w:rPr>
                <w:rStyle w:val="Accentuation"/>
                <w:b/>
                <w:bCs/>
              </w:rPr>
              <w:t xml:space="preserve">b) Une information </w:t>
            </w:r>
          </w:p>
          <w:p w:rsidR="000A13DA" w:rsidRDefault="000A13DA">
            <w:pPr>
              <w:pStyle w:val="NormalWeb"/>
              <w:ind w:left="720"/>
            </w:pPr>
            <w:r>
              <w:rPr>
                <w:rStyle w:val="Accentuation"/>
              </w:rPr>
              <w:t xml:space="preserve">Est un renseignement ou une connaissance élémentaire désignée à l'aide d'un mot ou d'un groupe de mots prenant des valeurs. </w:t>
            </w:r>
          </w:p>
          <w:p w:rsidR="000A13DA" w:rsidRDefault="000A13DA">
            <w:pPr>
              <w:pStyle w:val="NormalWeb"/>
              <w:ind w:left="720"/>
            </w:pPr>
            <w:r>
              <w:rPr>
                <w:rStyle w:val="Accentuation"/>
              </w:rPr>
              <w:t>Dans une entreprise, l'information est tout ce qui forme de manière significative une représentation imagée de la réalité</w:t>
            </w:r>
            <w:r>
              <w:rPr>
                <w:rStyle w:val="Accentuation"/>
                <w:vertAlign w:val="superscript"/>
              </w:rPr>
              <w:t>9</w:t>
            </w:r>
            <w:bookmarkStart w:id="73" w:name="fnref9"/>
            <w:bookmarkEnd w:id="73"/>
            <w:r>
              <w:rPr>
                <w:rStyle w:val="Accentuation"/>
                <w:vertAlign w:val="superscript"/>
              </w:rPr>
              <w:t>(</w:t>
            </w:r>
            <w:hyperlink r:id="rId17" w:anchor="fn9" w:history="1">
              <w:r>
                <w:rPr>
                  <w:rStyle w:val="Lienhypertexte"/>
                  <w:i/>
                  <w:iCs/>
                  <w:vertAlign w:val="superscript"/>
                </w:rPr>
                <w:t>*</w:t>
              </w:r>
            </w:hyperlink>
            <w:r>
              <w:rPr>
                <w:rStyle w:val="Accentuation"/>
                <w:vertAlign w:val="superscript"/>
              </w:rPr>
              <w:t>)</w:t>
            </w:r>
            <w:r>
              <w:rPr>
                <w:rStyle w:val="Accentuation"/>
              </w:rPr>
              <w:t>.</w:t>
            </w:r>
          </w:p>
          <w:p w:rsidR="000A13DA" w:rsidRDefault="000A13DA">
            <w:pPr>
              <w:pStyle w:val="NormalWeb"/>
              <w:ind w:left="720"/>
            </w:pPr>
            <w:r>
              <w:rPr>
                <w:rStyle w:val="Accentuation"/>
                <w:b/>
                <w:bCs/>
              </w:rPr>
              <w:t xml:space="preserve">c) Flux </w:t>
            </w:r>
          </w:p>
          <w:p w:rsidR="000A13DA" w:rsidRDefault="000A13DA">
            <w:pPr>
              <w:pStyle w:val="NormalWeb"/>
              <w:ind w:left="720"/>
            </w:pPr>
            <w:r>
              <w:rPr>
                <w:rStyle w:val="Accentuation"/>
              </w:rPr>
              <w:t>Par définition, les flux sont échangés entre des émetteurs et des récepteurs ; les intervenants. Ils peuvent réels (produit, énergie, argent) ou d'information, les messages.</w:t>
            </w:r>
          </w:p>
          <w:p w:rsidR="000A13DA" w:rsidRDefault="000A13DA">
            <w:pPr>
              <w:pStyle w:val="NormalWeb"/>
              <w:ind w:left="720"/>
            </w:pPr>
            <w:r>
              <w:rPr>
                <w:rStyle w:val="Accentuation"/>
              </w:rPr>
              <w:t>En d'autres termes, un flux représente un échange entre deux acteurs ; un acteur étant une unité active intervenant dans un domaine donné ou encore un partenaire interne ou externe à un service et un autre met en mouvement le système</w:t>
            </w:r>
            <w:r>
              <w:rPr>
                <w:rStyle w:val="Accentuation"/>
                <w:vertAlign w:val="superscript"/>
              </w:rPr>
              <w:t>10</w:t>
            </w:r>
            <w:bookmarkStart w:id="74" w:name="fnref10"/>
            <w:bookmarkEnd w:id="74"/>
            <w:r>
              <w:rPr>
                <w:rStyle w:val="Accentuation"/>
                <w:vertAlign w:val="superscript"/>
              </w:rPr>
              <w:t>(</w:t>
            </w:r>
            <w:hyperlink r:id="rId18" w:anchor="fn10" w:history="1">
              <w:r>
                <w:rPr>
                  <w:rStyle w:val="Lienhypertexte"/>
                  <w:i/>
                  <w:iCs/>
                  <w:vertAlign w:val="superscript"/>
                </w:rPr>
                <w:t>*</w:t>
              </w:r>
            </w:hyperlink>
            <w:r>
              <w:rPr>
                <w:rStyle w:val="Accentuation"/>
                <w:vertAlign w:val="superscript"/>
              </w:rPr>
              <w:t>)</w:t>
            </w:r>
            <w:r>
              <w:rPr>
                <w:rStyle w:val="Accentuation"/>
              </w:rPr>
              <w:t xml:space="preserve">. </w:t>
            </w:r>
          </w:p>
          <w:p w:rsidR="000A13DA" w:rsidRDefault="000A13DA">
            <w:pPr>
              <w:pStyle w:val="Titre2"/>
              <w:ind w:left="720"/>
            </w:pPr>
            <w:bookmarkStart w:id="75" w:name="toc30"/>
            <w:bookmarkStart w:id="76" w:name="_Toc329631559"/>
            <w:bookmarkEnd w:id="75"/>
            <w:bookmarkEnd w:id="76"/>
            <w:r>
              <w:lastRenderedPageBreak/>
              <w:t xml:space="preserve">III.2. MODELE CONCEPTUEL DE COMMUNICATION (MCC) </w:t>
            </w:r>
          </w:p>
          <w:p w:rsidR="000A13DA" w:rsidRDefault="000A13DA">
            <w:pPr>
              <w:pStyle w:val="Titre3"/>
              <w:ind w:left="720"/>
            </w:pPr>
            <w:bookmarkStart w:id="77" w:name="toc31"/>
            <w:bookmarkStart w:id="78" w:name="_Toc329631560"/>
            <w:bookmarkEnd w:id="77"/>
            <w:bookmarkEnd w:id="78"/>
            <w:r>
              <w:t xml:space="preserve">III.2.1. Concepts utilisés </w:t>
            </w:r>
          </w:p>
          <w:p w:rsidR="000A13DA" w:rsidRDefault="000A13DA">
            <w:pPr>
              <w:pStyle w:val="NormalWeb"/>
              <w:ind w:left="720"/>
            </w:pPr>
            <w:r>
              <w:rPr>
                <w:rStyle w:val="Accentuation"/>
              </w:rPr>
              <w:t>Une approche théorique est faite avec l'étude des systèmes, la systémique. Celle-ci repose sur les principes suivants</w:t>
            </w:r>
            <w:r>
              <w:rPr>
                <w:rStyle w:val="Accentuation"/>
                <w:vertAlign w:val="superscript"/>
              </w:rPr>
              <w:t>11</w:t>
            </w:r>
            <w:bookmarkStart w:id="79" w:name="fnref11"/>
            <w:bookmarkEnd w:id="79"/>
            <w:r>
              <w:rPr>
                <w:rStyle w:val="Accentuation"/>
                <w:vertAlign w:val="superscript"/>
              </w:rPr>
              <w:t>(</w:t>
            </w:r>
            <w:hyperlink r:id="rId19" w:anchor="fn11" w:history="1">
              <w:r>
                <w:rPr>
                  <w:rStyle w:val="Lienhypertexte"/>
                  <w:i/>
                  <w:iCs/>
                  <w:vertAlign w:val="superscript"/>
                </w:rPr>
                <w:t>*</w:t>
              </w:r>
            </w:hyperlink>
            <w:r>
              <w:rPr>
                <w:rStyle w:val="Accentuation"/>
                <w:vertAlign w:val="superscript"/>
              </w:rPr>
              <w:t>) </w:t>
            </w:r>
            <w:r>
              <w:rPr>
                <w:rStyle w:val="Accentuation"/>
              </w:rPr>
              <w:t>:</w:t>
            </w:r>
          </w:p>
          <w:p w:rsidR="000A13DA" w:rsidRDefault="000A13DA" w:rsidP="000A13DA">
            <w:pPr>
              <w:pStyle w:val="NormalWeb"/>
              <w:ind w:left="720"/>
            </w:pPr>
            <w:r>
              <w:rPr>
                <w:rStyle w:val="Accentuation"/>
              </w:rPr>
              <w:t xml:space="preserve">1. La méthode s'attache à identifier les échanges entre systèmes. </w:t>
            </w:r>
          </w:p>
          <w:p w:rsidR="000A13DA" w:rsidRDefault="000A13DA" w:rsidP="000A13DA">
            <w:pPr>
              <w:pStyle w:val="NormalWeb"/>
              <w:ind w:left="720"/>
            </w:pPr>
            <w:r>
              <w:rPr>
                <w:rStyle w:val="Accentuation"/>
              </w:rPr>
              <w:t xml:space="preserve">2. La systémique amène à décomposer l'entreprise en systèmes homogènes d'information appelés domaines. </w:t>
            </w:r>
          </w:p>
          <w:p w:rsidR="000A13DA" w:rsidRDefault="000A13DA">
            <w:pPr>
              <w:pStyle w:val="NormalWeb"/>
              <w:ind w:left="720"/>
            </w:pPr>
            <w:r>
              <w:rPr>
                <w:rStyle w:val="Accentuation"/>
                <w:b/>
                <w:bCs/>
              </w:rPr>
              <w:t xml:space="preserve">A) INTERVENANT </w:t>
            </w:r>
          </w:p>
          <w:p w:rsidR="000A13DA" w:rsidRDefault="000A13DA">
            <w:pPr>
              <w:pStyle w:val="NormalWeb"/>
              <w:ind w:left="720"/>
            </w:pPr>
            <w:r>
              <w:rPr>
                <w:rStyle w:val="Accentuation"/>
              </w:rPr>
              <w:t xml:space="preserve">Application de ces principes </w:t>
            </w:r>
          </w:p>
          <w:p w:rsidR="000A13DA" w:rsidRDefault="000A13DA">
            <w:pPr>
              <w:pStyle w:val="NormalWeb"/>
              <w:ind w:left="720"/>
            </w:pPr>
            <w:r>
              <w:rPr>
                <w:rStyle w:val="Accentuation"/>
              </w:rPr>
              <w:t xml:space="preserve">- Du général au particulier et décomposition en systèmes. </w:t>
            </w:r>
          </w:p>
          <w:p w:rsidR="000A13DA" w:rsidRDefault="000A13DA">
            <w:pPr>
              <w:pStyle w:val="NormalWeb"/>
              <w:ind w:left="720"/>
            </w:pPr>
            <w:r>
              <w:rPr>
                <w:rStyle w:val="Accentuation"/>
              </w:rPr>
              <w:t xml:space="preserve">L'entreprise est considérée comme un système. L'extérieur, avec qui l'entreprise effectue ses échanges est aussi perçu comme un ensemble de systèmes. L'entreprise est découpée en systèmes fonctionnels ou conceptuels. Systèmes externes et internes sont appelés intervenants. </w:t>
            </w:r>
          </w:p>
          <w:p w:rsidR="000A13DA" w:rsidRDefault="000A13DA">
            <w:pPr>
              <w:pStyle w:val="NormalWeb"/>
              <w:ind w:left="720"/>
            </w:pPr>
            <w:r>
              <w:rPr>
                <w:rStyle w:val="Accentuation"/>
                <w:b/>
                <w:bCs/>
              </w:rPr>
              <w:t xml:space="preserve">B) PARTENAIRE </w:t>
            </w:r>
          </w:p>
          <w:p w:rsidR="000A13DA" w:rsidRDefault="000A13DA">
            <w:pPr>
              <w:pStyle w:val="NormalWeb"/>
              <w:ind w:left="720"/>
            </w:pPr>
            <w:r>
              <w:rPr>
                <w:rStyle w:val="Accentuation"/>
              </w:rPr>
              <w:t xml:space="preserve">Un partenaire est un intervenant extérieur à l'entreprise. Il peut être perçu de manière fonctionnelle et décrit par un verbe. </w:t>
            </w:r>
          </w:p>
          <w:p w:rsidR="000A13DA" w:rsidRDefault="000A13DA">
            <w:pPr>
              <w:pStyle w:val="NormalWeb"/>
              <w:ind w:left="720"/>
            </w:pPr>
            <w:r>
              <w:rPr>
                <w:rStyle w:val="Accentuation"/>
                <w:b/>
                <w:bCs/>
              </w:rPr>
              <w:t xml:space="preserve">C) DOMAINE ET SOUS - DOMAINE </w:t>
            </w:r>
          </w:p>
          <w:p w:rsidR="000A13DA" w:rsidRDefault="000A13DA">
            <w:pPr>
              <w:pStyle w:val="NormalWeb"/>
              <w:ind w:left="720"/>
            </w:pPr>
            <w:r>
              <w:rPr>
                <w:rStyle w:val="Accentuation"/>
              </w:rPr>
              <w:t xml:space="preserve">Ils sont l'application du troisième principe de systémique : l'existence de systèmes d'information homogènes. </w:t>
            </w:r>
          </w:p>
          <w:p w:rsidR="000A13DA" w:rsidRDefault="000A13DA">
            <w:pPr>
              <w:pStyle w:val="NormalWeb"/>
              <w:ind w:left="720"/>
            </w:pPr>
            <w:r>
              <w:rPr>
                <w:rStyle w:val="Accentuation"/>
              </w:rPr>
              <w:t xml:space="preserve">Un domaine est un système de l'entreprise qui a la caractéristique d'avoir une mémoire, un système d'information. Le système d'information sera construit par domaine. </w:t>
            </w:r>
          </w:p>
          <w:p w:rsidR="000A13DA" w:rsidRDefault="000A13DA">
            <w:pPr>
              <w:pStyle w:val="NormalWeb"/>
              <w:ind w:left="720"/>
            </w:pPr>
            <w:r>
              <w:rPr>
                <w:rStyle w:val="Accentuation"/>
              </w:rPr>
              <w:t xml:space="preserve">L'entreprise est décomposée en domaines décomposés en sous domaines, somme de fonction élémentaire. </w:t>
            </w:r>
          </w:p>
          <w:p w:rsidR="000A13DA" w:rsidRDefault="000A13DA">
            <w:pPr>
              <w:pStyle w:val="NormalWeb"/>
              <w:ind w:left="720"/>
            </w:pPr>
            <w:r>
              <w:rPr>
                <w:rStyle w:val="Accentuation"/>
                <w:b/>
                <w:bCs/>
              </w:rPr>
              <w:t xml:space="preserve">D) LES INTERVENANTS </w:t>
            </w:r>
          </w:p>
          <w:p w:rsidR="000A13DA" w:rsidRDefault="000A13DA">
            <w:pPr>
              <w:pStyle w:val="NormalWeb"/>
              <w:ind w:left="720"/>
            </w:pPr>
            <w:r>
              <w:rPr>
                <w:rStyle w:val="Accentuation"/>
              </w:rPr>
              <w:t xml:space="preserve">Sont les partenaires internes et externes de l'entreprise. </w:t>
            </w:r>
          </w:p>
          <w:p w:rsidR="000A13DA" w:rsidRDefault="000A13DA">
            <w:pPr>
              <w:pStyle w:val="Titre3"/>
              <w:ind w:left="720"/>
            </w:pPr>
            <w:bookmarkStart w:id="80" w:name="toc32"/>
            <w:bookmarkStart w:id="81" w:name="_Toc329631561"/>
            <w:bookmarkEnd w:id="80"/>
            <w:bookmarkEnd w:id="81"/>
            <w:r>
              <w:t xml:space="preserve">III.2.2. LE MODELE CONCEPTUEL DE COMMUNICATION (MCC BRUT) </w:t>
            </w:r>
          </w:p>
          <w:p w:rsidR="000A13DA" w:rsidRDefault="000A13DA">
            <w:pPr>
              <w:pStyle w:val="NormalWeb"/>
              <w:ind w:left="720"/>
              <w:jc w:val="center"/>
            </w:pPr>
            <w:r>
              <w:rPr>
                <w:rStyle w:val="Accentuation"/>
                <w:b/>
                <w:bCs/>
              </w:rPr>
              <w:t>Préfet des Etudes</w:t>
            </w:r>
          </w:p>
          <w:p w:rsidR="000A13DA" w:rsidRDefault="000A13DA">
            <w:pPr>
              <w:pStyle w:val="NormalWeb"/>
              <w:ind w:left="720"/>
              <w:jc w:val="center"/>
            </w:pPr>
            <w:r>
              <w:rPr>
                <w:rStyle w:val="Accentuation"/>
                <w:b/>
                <w:bCs/>
              </w:rPr>
              <w:t>Secrétaire</w:t>
            </w:r>
          </w:p>
          <w:p w:rsidR="000A13DA" w:rsidRDefault="000A13DA">
            <w:pPr>
              <w:pStyle w:val="NormalWeb"/>
              <w:ind w:left="720"/>
              <w:jc w:val="center"/>
            </w:pPr>
            <w:r>
              <w:rPr>
                <w:rStyle w:val="Accentuation"/>
                <w:b/>
                <w:bCs/>
              </w:rPr>
              <w:lastRenderedPageBreak/>
              <w:t xml:space="preserve">Directeur des Etudes </w:t>
            </w:r>
          </w:p>
          <w:p w:rsidR="000A13DA" w:rsidRDefault="000A13DA">
            <w:pPr>
              <w:pStyle w:val="NormalWeb"/>
              <w:ind w:left="720"/>
              <w:jc w:val="center"/>
            </w:pPr>
            <w:r>
              <w:rPr>
                <w:rStyle w:val="Accentuation"/>
                <w:b/>
                <w:bCs/>
              </w:rPr>
              <w:t xml:space="preserve">Directeur de Discipline </w:t>
            </w:r>
          </w:p>
          <w:p w:rsidR="000A13DA" w:rsidRDefault="000A13DA">
            <w:pPr>
              <w:pStyle w:val="NormalWeb"/>
              <w:ind w:left="720"/>
              <w:jc w:val="center"/>
            </w:pPr>
            <w:r>
              <w:rPr>
                <w:rStyle w:val="Accentuation"/>
                <w:b/>
                <w:bCs/>
              </w:rPr>
              <w:t>Surveillants</w:t>
            </w:r>
          </w:p>
          <w:p w:rsidR="000A13DA" w:rsidRDefault="000A13DA">
            <w:pPr>
              <w:pStyle w:val="NormalWeb"/>
              <w:ind w:left="720"/>
              <w:jc w:val="center"/>
            </w:pPr>
            <w:r>
              <w:rPr>
                <w:rStyle w:val="Accentuation"/>
                <w:b/>
                <w:bCs/>
              </w:rPr>
              <w:t xml:space="preserve">Enseignants </w:t>
            </w:r>
          </w:p>
          <w:p w:rsidR="000A13DA" w:rsidRDefault="000A13DA">
            <w:pPr>
              <w:pStyle w:val="NormalWeb"/>
              <w:ind w:left="720"/>
              <w:jc w:val="center"/>
            </w:pPr>
            <w:r>
              <w:rPr>
                <w:rStyle w:val="lev"/>
              </w:rPr>
              <w:t>1</w:t>
            </w:r>
          </w:p>
          <w:p w:rsidR="000A13DA" w:rsidRDefault="000A13DA">
            <w:pPr>
              <w:pStyle w:val="NormalWeb"/>
              <w:ind w:left="720"/>
              <w:jc w:val="center"/>
            </w:pPr>
            <w:r>
              <w:rPr>
                <w:rStyle w:val="lev"/>
              </w:rPr>
              <w:t>13</w:t>
            </w:r>
          </w:p>
          <w:p w:rsidR="000A13DA" w:rsidRDefault="000A13DA">
            <w:pPr>
              <w:pStyle w:val="NormalWeb"/>
              <w:ind w:left="720"/>
              <w:jc w:val="center"/>
            </w:pPr>
            <w:r>
              <w:rPr>
                <w:rStyle w:val="lev"/>
              </w:rPr>
              <w:t>16</w:t>
            </w:r>
          </w:p>
          <w:p w:rsidR="000A13DA" w:rsidRDefault="000A13DA">
            <w:pPr>
              <w:pStyle w:val="NormalWeb"/>
              <w:ind w:left="720"/>
              <w:jc w:val="center"/>
            </w:pPr>
            <w:r>
              <w:rPr>
                <w:rStyle w:val="lev"/>
              </w:rPr>
              <w:t>15</w:t>
            </w:r>
          </w:p>
          <w:p w:rsidR="000A13DA" w:rsidRDefault="000A13DA">
            <w:pPr>
              <w:pStyle w:val="NormalWeb"/>
              <w:ind w:left="720"/>
              <w:jc w:val="center"/>
            </w:pPr>
            <w:r>
              <w:rPr>
                <w:rStyle w:val="lev"/>
              </w:rPr>
              <w:t>2</w:t>
            </w:r>
          </w:p>
          <w:p w:rsidR="000A13DA" w:rsidRDefault="000A13DA">
            <w:pPr>
              <w:pStyle w:val="NormalWeb"/>
              <w:ind w:left="720"/>
              <w:jc w:val="center"/>
            </w:pPr>
            <w:r>
              <w:rPr>
                <w:rStyle w:val="lev"/>
              </w:rPr>
              <w:t>11</w:t>
            </w:r>
          </w:p>
          <w:p w:rsidR="000A13DA" w:rsidRDefault="000A13DA">
            <w:pPr>
              <w:pStyle w:val="NormalWeb"/>
              <w:ind w:left="720"/>
              <w:jc w:val="center"/>
            </w:pPr>
            <w:r>
              <w:rPr>
                <w:rStyle w:val="lev"/>
              </w:rPr>
              <w:t>4</w:t>
            </w:r>
          </w:p>
          <w:p w:rsidR="000A13DA" w:rsidRDefault="000A13DA">
            <w:pPr>
              <w:pStyle w:val="NormalWeb"/>
              <w:ind w:left="720"/>
              <w:jc w:val="center"/>
            </w:pPr>
            <w:r>
              <w:rPr>
                <w:rStyle w:val="lev"/>
              </w:rPr>
              <w:t>8</w:t>
            </w:r>
          </w:p>
          <w:p w:rsidR="000A13DA" w:rsidRDefault="000A13DA">
            <w:pPr>
              <w:pStyle w:val="NormalWeb"/>
              <w:ind w:left="720"/>
              <w:jc w:val="center"/>
            </w:pPr>
            <w:r>
              <w:rPr>
                <w:rStyle w:val="lev"/>
              </w:rPr>
              <w:t>6</w:t>
            </w:r>
          </w:p>
          <w:p w:rsidR="000A13DA" w:rsidRDefault="000A13DA">
            <w:pPr>
              <w:pStyle w:val="NormalWeb"/>
              <w:ind w:left="720"/>
              <w:jc w:val="center"/>
            </w:pPr>
            <w:r>
              <w:rPr>
                <w:rStyle w:val="lev"/>
              </w:rPr>
              <w:t>9</w:t>
            </w:r>
          </w:p>
          <w:p w:rsidR="000A13DA" w:rsidRDefault="000A13DA">
            <w:pPr>
              <w:pStyle w:val="NormalWeb"/>
              <w:ind w:left="720"/>
              <w:jc w:val="center"/>
            </w:pPr>
            <w:r>
              <w:rPr>
                <w:rStyle w:val="lev"/>
              </w:rPr>
              <w:t>14</w:t>
            </w:r>
          </w:p>
          <w:p w:rsidR="000A13DA" w:rsidRDefault="000A13DA">
            <w:pPr>
              <w:pStyle w:val="NormalWeb"/>
              <w:ind w:left="720"/>
              <w:jc w:val="center"/>
            </w:pPr>
            <w:r>
              <w:rPr>
                <w:rStyle w:val="lev"/>
              </w:rPr>
              <w:t>5</w:t>
            </w:r>
          </w:p>
          <w:p w:rsidR="000A13DA" w:rsidRDefault="000A13DA">
            <w:pPr>
              <w:pStyle w:val="NormalWeb"/>
              <w:ind w:left="720"/>
              <w:jc w:val="center"/>
            </w:pPr>
            <w:r>
              <w:rPr>
                <w:rStyle w:val="lev"/>
              </w:rPr>
              <w:t>3</w:t>
            </w:r>
          </w:p>
          <w:p w:rsidR="000A13DA" w:rsidRDefault="000A13DA">
            <w:pPr>
              <w:pStyle w:val="NormalWeb"/>
              <w:ind w:left="720"/>
              <w:jc w:val="center"/>
            </w:pPr>
            <w:r>
              <w:rPr>
                <w:rStyle w:val="lev"/>
              </w:rPr>
              <w:t>10</w:t>
            </w:r>
          </w:p>
          <w:p w:rsidR="000A13DA" w:rsidRDefault="000A13DA">
            <w:pPr>
              <w:pStyle w:val="NormalWeb"/>
              <w:ind w:left="720"/>
              <w:jc w:val="center"/>
            </w:pPr>
            <w:r>
              <w:rPr>
                <w:rStyle w:val="lev"/>
              </w:rPr>
              <w:t>12</w:t>
            </w:r>
          </w:p>
          <w:p w:rsidR="000A13DA" w:rsidRDefault="000A13DA">
            <w:pPr>
              <w:pStyle w:val="NormalWeb"/>
              <w:ind w:left="720"/>
              <w:jc w:val="center"/>
            </w:pPr>
            <w:r>
              <w:rPr>
                <w:rStyle w:val="lev"/>
              </w:rPr>
              <w:t>7</w:t>
            </w:r>
          </w:p>
          <w:p w:rsidR="000A13DA" w:rsidRDefault="000A13DA">
            <w:pPr>
              <w:pStyle w:val="NormalWeb"/>
              <w:ind w:left="720"/>
            </w:pPr>
            <w:proofErr w:type="spellStart"/>
            <w:r>
              <w:rPr>
                <w:rStyle w:val="lev"/>
              </w:rPr>
              <w:t>Fig</w:t>
            </w:r>
            <w:proofErr w:type="spellEnd"/>
            <w:r>
              <w:rPr>
                <w:rStyle w:val="lev"/>
              </w:rPr>
              <w:t xml:space="preserve"> 1 : Diagramme de flux Brut de l'Institut KYESHERO</w:t>
            </w:r>
          </w:p>
          <w:p w:rsidR="000A13DA" w:rsidRDefault="000A13DA">
            <w:pPr>
              <w:pStyle w:val="NormalWeb"/>
              <w:ind w:left="720"/>
            </w:pPr>
            <w:r>
              <w:rPr>
                <w:rStyle w:val="Accentuation"/>
                <w:b/>
                <w:bCs/>
              </w:rPr>
              <w:t xml:space="preserve">LEGENDE </w:t>
            </w:r>
          </w:p>
          <w:p w:rsidR="000A13DA" w:rsidRDefault="000A13DA" w:rsidP="000A13DA">
            <w:pPr>
              <w:pStyle w:val="NormalWeb"/>
              <w:ind w:left="720"/>
            </w:pPr>
            <w:r>
              <w:rPr>
                <w:rStyle w:val="Accentuation"/>
              </w:rPr>
              <w:t xml:space="preserve">1. Demande inscription, paiement d'étude </w:t>
            </w:r>
          </w:p>
          <w:p w:rsidR="000A13DA" w:rsidRDefault="000A13DA" w:rsidP="000A13DA">
            <w:pPr>
              <w:pStyle w:val="NormalWeb"/>
              <w:ind w:left="720"/>
            </w:pPr>
            <w:r>
              <w:rPr>
                <w:rStyle w:val="Accentuation"/>
              </w:rPr>
              <w:t xml:space="preserve">2. Inscription et affectation </w:t>
            </w:r>
          </w:p>
          <w:p w:rsidR="000A13DA" w:rsidRDefault="000A13DA" w:rsidP="000A13DA">
            <w:pPr>
              <w:pStyle w:val="NormalWeb"/>
              <w:ind w:left="720"/>
            </w:pPr>
            <w:r>
              <w:rPr>
                <w:rStyle w:val="Accentuation"/>
              </w:rPr>
              <w:t xml:space="preserve">3. Modèle de discipline </w:t>
            </w:r>
          </w:p>
          <w:p w:rsidR="000A13DA" w:rsidRDefault="000A13DA" w:rsidP="000A13DA">
            <w:pPr>
              <w:pStyle w:val="NormalWeb"/>
              <w:ind w:left="720"/>
            </w:pPr>
            <w:r>
              <w:rPr>
                <w:rStyle w:val="Accentuation"/>
              </w:rPr>
              <w:lastRenderedPageBreak/>
              <w:t xml:space="preserve">4. Appréciation des élèves </w:t>
            </w:r>
          </w:p>
          <w:p w:rsidR="000A13DA" w:rsidRDefault="000A13DA" w:rsidP="000A13DA">
            <w:pPr>
              <w:pStyle w:val="NormalWeb"/>
              <w:ind w:left="720"/>
            </w:pPr>
            <w:r>
              <w:rPr>
                <w:rStyle w:val="Accentuation"/>
              </w:rPr>
              <w:t xml:space="preserve">5. Appréciation et assistance </w:t>
            </w:r>
          </w:p>
          <w:p w:rsidR="000A13DA" w:rsidRDefault="000A13DA" w:rsidP="000A13DA">
            <w:pPr>
              <w:pStyle w:val="NormalWeb"/>
              <w:ind w:left="720"/>
            </w:pPr>
            <w:r>
              <w:rPr>
                <w:rStyle w:val="Accentuation"/>
              </w:rPr>
              <w:t xml:space="preserve">6. règles de la discipline </w:t>
            </w:r>
          </w:p>
          <w:p w:rsidR="000A13DA" w:rsidRDefault="000A13DA" w:rsidP="000A13DA">
            <w:pPr>
              <w:pStyle w:val="NormalWeb"/>
              <w:ind w:left="720"/>
            </w:pPr>
            <w:r>
              <w:rPr>
                <w:rStyle w:val="Accentuation"/>
              </w:rPr>
              <w:t xml:space="preserve">7. Rapport de l'évolution de l'école </w:t>
            </w:r>
          </w:p>
          <w:p w:rsidR="000A13DA" w:rsidRDefault="000A13DA" w:rsidP="000A13DA">
            <w:pPr>
              <w:pStyle w:val="NormalWeb"/>
              <w:ind w:left="720"/>
            </w:pPr>
            <w:r>
              <w:rPr>
                <w:rStyle w:val="Accentuation"/>
              </w:rPr>
              <w:t xml:space="preserve">8. Rapport de décision sur l'élève </w:t>
            </w:r>
          </w:p>
          <w:p w:rsidR="000A13DA" w:rsidRDefault="000A13DA" w:rsidP="000A13DA">
            <w:pPr>
              <w:pStyle w:val="NormalWeb"/>
              <w:ind w:left="720"/>
            </w:pPr>
            <w:r>
              <w:rPr>
                <w:rStyle w:val="Accentuation"/>
              </w:rPr>
              <w:t xml:space="preserve">9. Rapport comportement de l'élève </w:t>
            </w:r>
          </w:p>
          <w:p w:rsidR="000A13DA" w:rsidRDefault="000A13DA" w:rsidP="000A13DA">
            <w:pPr>
              <w:pStyle w:val="NormalWeb"/>
              <w:ind w:left="720"/>
            </w:pPr>
            <w:r>
              <w:rPr>
                <w:rStyle w:val="Accentuation"/>
              </w:rPr>
              <w:t xml:space="preserve">10. Transfert de l'élève </w:t>
            </w:r>
          </w:p>
          <w:p w:rsidR="000A13DA" w:rsidRDefault="000A13DA" w:rsidP="000A13DA">
            <w:pPr>
              <w:pStyle w:val="NormalWeb"/>
              <w:ind w:left="720"/>
            </w:pPr>
            <w:r>
              <w:rPr>
                <w:rStyle w:val="Accentuation"/>
              </w:rPr>
              <w:t xml:space="preserve">11. Saisie rapport évolution de l'école </w:t>
            </w:r>
          </w:p>
          <w:p w:rsidR="000A13DA" w:rsidRDefault="000A13DA" w:rsidP="000A13DA">
            <w:pPr>
              <w:pStyle w:val="NormalWeb"/>
              <w:ind w:left="720"/>
            </w:pPr>
            <w:r>
              <w:rPr>
                <w:rStyle w:val="Accentuation"/>
              </w:rPr>
              <w:t xml:space="preserve">12. Transmission rapport </w:t>
            </w:r>
          </w:p>
          <w:p w:rsidR="000A13DA" w:rsidRDefault="000A13DA" w:rsidP="000A13DA">
            <w:pPr>
              <w:pStyle w:val="NormalWeb"/>
              <w:ind w:left="720"/>
            </w:pPr>
            <w:r>
              <w:rPr>
                <w:rStyle w:val="Accentuation"/>
              </w:rPr>
              <w:t xml:space="preserve">13. Expédition </w:t>
            </w:r>
          </w:p>
          <w:p w:rsidR="000A13DA" w:rsidRDefault="000A13DA" w:rsidP="000A13DA">
            <w:pPr>
              <w:pStyle w:val="NormalWeb"/>
              <w:ind w:left="720"/>
            </w:pPr>
            <w:r>
              <w:rPr>
                <w:rStyle w:val="Accentuation"/>
              </w:rPr>
              <w:t xml:space="preserve">14. Transfert situation de l'école </w:t>
            </w:r>
          </w:p>
          <w:p w:rsidR="000A13DA" w:rsidRDefault="000A13DA" w:rsidP="000A13DA">
            <w:pPr>
              <w:pStyle w:val="NormalWeb"/>
              <w:ind w:left="720"/>
            </w:pPr>
            <w:r>
              <w:rPr>
                <w:rStyle w:val="Accentuation"/>
              </w:rPr>
              <w:t xml:space="preserve">15. Ordre, décision et recommandation </w:t>
            </w:r>
          </w:p>
          <w:p w:rsidR="000A13DA" w:rsidRDefault="000A13DA" w:rsidP="000A13DA">
            <w:pPr>
              <w:pStyle w:val="NormalWeb"/>
              <w:ind w:left="720"/>
            </w:pPr>
            <w:r>
              <w:rPr>
                <w:rStyle w:val="Accentuation"/>
              </w:rPr>
              <w:t xml:space="preserve">16. Exécution. </w:t>
            </w:r>
          </w:p>
          <w:p w:rsidR="000A13DA" w:rsidRDefault="000A13DA">
            <w:pPr>
              <w:pStyle w:val="Titre3"/>
              <w:ind w:left="720"/>
            </w:pPr>
            <w:bookmarkStart w:id="82" w:name="toc33"/>
            <w:bookmarkStart w:id="83" w:name="_Toc329631562"/>
            <w:bookmarkEnd w:id="82"/>
            <w:bookmarkEnd w:id="83"/>
            <w:r>
              <w:t>III.2.3. MODELE CONCEPTUEL DE COMMUNICATION (MCC NET)</w:t>
            </w:r>
          </w:p>
          <w:p w:rsidR="000A13DA" w:rsidRDefault="000A13DA">
            <w:pPr>
              <w:pStyle w:val="NormalWeb"/>
              <w:ind w:left="720"/>
              <w:jc w:val="center"/>
            </w:pPr>
            <w:r>
              <w:rPr>
                <w:rStyle w:val="lev"/>
              </w:rPr>
              <w:t>PREFET DES ETUDES</w:t>
            </w:r>
          </w:p>
          <w:p w:rsidR="000A13DA" w:rsidRDefault="000A13DA">
            <w:pPr>
              <w:pStyle w:val="NormalWeb"/>
              <w:ind w:left="720"/>
              <w:jc w:val="center"/>
            </w:pPr>
            <w:r>
              <w:rPr>
                <w:rStyle w:val="lev"/>
              </w:rPr>
              <w:t>ELEVE</w:t>
            </w:r>
          </w:p>
          <w:p w:rsidR="000A13DA" w:rsidRDefault="000A13DA">
            <w:pPr>
              <w:pStyle w:val="NormalWeb"/>
              <w:ind w:left="720"/>
              <w:jc w:val="center"/>
            </w:pPr>
            <w:r>
              <w:rPr>
                <w:rStyle w:val="lev"/>
              </w:rPr>
              <w:t>MODELE DE GESTION DES PAIEMENTS DES FRAIS SCOLAIRES</w:t>
            </w:r>
          </w:p>
          <w:p w:rsidR="000A13DA" w:rsidRDefault="000A13DA">
            <w:pPr>
              <w:pStyle w:val="NormalWeb"/>
              <w:ind w:left="720"/>
              <w:jc w:val="center"/>
            </w:pPr>
            <w:r>
              <w:t>Assistance et recommandation</w:t>
            </w:r>
          </w:p>
          <w:p w:rsidR="000A13DA" w:rsidRDefault="000A13DA">
            <w:pPr>
              <w:pStyle w:val="NormalWeb"/>
              <w:ind w:left="720"/>
              <w:jc w:val="center"/>
            </w:pPr>
            <w:r>
              <w:t>· Demande d'inscription</w:t>
            </w:r>
          </w:p>
          <w:p w:rsidR="000A13DA" w:rsidRDefault="000A13DA">
            <w:pPr>
              <w:pStyle w:val="NormalWeb"/>
              <w:ind w:left="720"/>
              <w:jc w:val="center"/>
            </w:pPr>
            <w:r>
              <w:t>Situation paiement des frais scolaires</w:t>
            </w:r>
          </w:p>
          <w:p w:rsidR="000A13DA" w:rsidRDefault="000A13DA">
            <w:pPr>
              <w:pStyle w:val="NormalWeb"/>
              <w:ind w:left="720"/>
            </w:pPr>
            <w:r>
              <w:t xml:space="preserve">· Inscription </w:t>
            </w:r>
          </w:p>
          <w:p w:rsidR="000A13DA" w:rsidRDefault="000A13DA">
            <w:pPr>
              <w:pStyle w:val="NormalWeb"/>
              <w:ind w:left="720"/>
            </w:pPr>
            <w:r>
              <w:t xml:space="preserve">· Reçu </w:t>
            </w:r>
          </w:p>
          <w:p w:rsidR="000A13DA" w:rsidRDefault="000A13DA">
            <w:pPr>
              <w:pStyle w:val="Titre3"/>
              <w:ind w:left="720"/>
            </w:pPr>
            <w:bookmarkStart w:id="84" w:name="toc34"/>
            <w:bookmarkStart w:id="85" w:name="_Toc329631563"/>
            <w:bookmarkEnd w:id="84"/>
            <w:bookmarkEnd w:id="85"/>
            <w:r>
              <w:t xml:space="preserve">II.2.4. MATRICE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367"/>
              <w:gridCol w:w="822"/>
              <w:gridCol w:w="1152"/>
              <w:gridCol w:w="1100"/>
              <w:gridCol w:w="1127"/>
              <w:gridCol w:w="1338"/>
              <w:gridCol w:w="1367"/>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Préfet des Etudes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 xml:space="preserve">Secrétaire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Directeur des Etudes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Directeur de Discipline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Surveillants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Enseignants</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lastRenderedPageBreak/>
                    <w:t>Préfet des Etudes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7</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15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5</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Secrétaire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13</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Directeur des Etudes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12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11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3</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Directeur de Discipline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16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4</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6</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Surveillants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8</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Enseignants</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14</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lev"/>
                    </w:rPr>
                    <w:t>9</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Titre2"/>
              <w:ind w:left="720"/>
            </w:pPr>
            <w:bookmarkStart w:id="86" w:name="toc35"/>
            <w:bookmarkStart w:id="87" w:name="_Toc329631564"/>
            <w:bookmarkEnd w:id="86"/>
            <w:bookmarkEnd w:id="87"/>
            <w:r>
              <w:t>III.3. MODELE ORGANISATIONNEL DE TRAITEMENT (MOT)</w:t>
            </w:r>
          </w:p>
          <w:p w:rsidR="000A13DA" w:rsidRDefault="000A13DA">
            <w:pPr>
              <w:pStyle w:val="Titre3"/>
              <w:ind w:left="720"/>
            </w:pPr>
            <w:bookmarkStart w:id="88" w:name="toc36"/>
            <w:bookmarkStart w:id="89" w:name="_Toc329631565"/>
            <w:bookmarkEnd w:id="88"/>
            <w:bookmarkEnd w:id="89"/>
            <w:r>
              <w:t xml:space="preserve">III.3.1. Concepts utilisés </w:t>
            </w:r>
          </w:p>
          <w:p w:rsidR="000A13DA" w:rsidRDefault="000A13DA">
            <w:pPr>
              <w:pStyle w:val="NormalWeb"/>
              <w:ind w:left="720"/>
            </w:pPr>
            <w:r>
              <w:rPr>
                <w:rStyle w:val="Accentuation"/>
                <w:b/>
                <w:bCs/>
              </w:rPr>
              <w:t>Définition</w:t>
            </w:r>
          </w:p>
          <w:p w:rsidR="000A13DA" w:rsidRDefault="000A13DA">
            <w:pPr>
              <w:pStyle w:val="NormalWeb"/>
              <w:ind w:left="720"/>
            </w:pPr>
            <w:r>
              <w:rPr>
                <w:rStyle w:val="Accentuation"/>
              </w:rPr>
              <w:t xml:space="preserve">Le modèle organisationnel de traitement (MOT) en sigle offre une vision globale du système d'information en fournissant une représentation de l'organisation de l'entreprise. </w:t>
            </w:r>
          </w:p>
          <w:p w:rsidR="000A13DA" w:rsidRDefault="000A13DA">
            <w:pPr>
              <w:pStyle w:val="NormalWeb"/>
              <w:ind w:left="720"/>
            </w:pPr>
            <w:r>
              <w:rPr>
                <w:rStyle w:val="Accentuation"/>
              </w:rPr>
              <w:t>En effet, le niveau organisationnel consiste à intégrer, à analyser les critères liés à l'organisation (notion de lieu, notion de temps, d'acteur et donc le poste de travail</w:t>
            </w:r>
            <w:proofErr w:type="gramStart"/>
            <w:r>
              <w:rPr>
                <w:rStyle w:val="Accentuation"/>
              </w:rPr>
              <w:t>)</w:t>
            </w:r>
            <w:r>
              <w:rPr>
                <w:rStyle w:val="Accentuation"/>
                <w:vertAlign w:val="superscript"/>
              </w:rPr>
              <w:t>12</w:t>
            </w:r>
            <w:bookmarkStart w:id="90" w:name="fnref12"/>
            <w:bookmarkEnd w:id="90"/>
            <w:proofErr w:type="gramEnd"/>
            <w:r>
              <w:rPr>
                <w:rStyle w:val="Accentuation"/>
                <w:vertAlign w:val="superscript"/>
              </w:rPr>
              <w:t>(</w:t>
            </w:r>
            <w:hyperlink r:id="rId20" w:anchor="fn12" w:history="1">
              <w:r>
                <w:rPr>
                  <w:rStyle w:val="Lienhypertexte"/>
                  <w:i/>
                  <w:iCs/>
                  <w:vertAlign w:val="superscript"/>
                </w:rPr>
                <w:t>*</w:t>
              </w:r>
            </w:hyperlink>
            <w:r>
              <w:rPr>
                <w:rStyle w:val="Accentuation"/>
                <w:vertAlign w:val="superscript"/>
              </w:rPr>
              <w:t>)</w:t>
            </w:r>
            <w:r>
              <w:rPr>
                <w:rStyle w:val="Accentuation"/>
              </w:rPr>
              <w:t>. </w:t>
            </w:r>
          </w:p>
          <w:p w:rsidR="000A13DA" w:rsidRDefault="000A13DA" w:rsidP="000A13DA">
            <w:pPr>
              <w:pStyle w:val="NormalWeb"/>
              <w:ind w:left="720"/>
            </w:pPr>
            <w:r>
              <w:rPr>
                <w:rStyle w:val="Accentuation"/>
                <w:b/>
                <w:bCs/>
              </w:rPr>
              <w:t>· Du point de vue traitement </w:t>
            </w:r>
            <w:r>
              <w:rPr>
                <w:rStyle w:val="Accentuation"/>
              </w:rPr>
              <w:t xml:space="preserve">; on se pose la question qui ? Où ? Et Quand ? On envisage le partage des tâches entre l'homme et la machine. </w:t>
            </w:r>
          </w:p>
          <w:p w:rsidR="000A13DA" w:rsidRDefault="000A13DA" w:rsidP="000A13DA">
            <w:pPr>
              <w:pStyle w:val="NormalWeb"/>
              <w:ind w:left="720"/>
            </w:pPr>
            <w:r>
              <w:rPr>
                <w:rStyle w:val="Accentuation"/>
                <w:b/>
                <w:bCs/>
              </w:rPr>
              <w:t>· Du point de vue données </w:t>
            </w:r>
            <w:r>
              <w:rPr>
                <w:rStyle w:val="Accentuation"/>
              </w:rPr>
              <w:t xml:space="preserve">; on commence à étudier leur organisation compte tenu des méthodes de stockage et d'accès, c'est-à-dire en gardant l'optique de l'utilisateur sans oublier les contraintes matérielles et logicielles. </w:t>
            </w:r>
          </w:p>
          <w:p w:rsidR="000A13DA" w:rsidRDefault="000A13DA">
            <w:pPr>
              <w:pStyle w:val="NormalWeb"/>
              <w:ind w:left="720"/>
            </w:pPr>
            <w:r>
              <w:rPr>
                <w:rStyle w:val="Accentuation"/>
              </w:rPr>
              <w:t>Le MOT est caractérisé par</w:t>
            </w:r>
            <w:r>
              <w:rPr>
                <w:rStyle w:val="Accentuation"/>
                <w:vertAlign w:val="superscript"/>
              </w:rPr>
              <w:t>13</w:t>
            </w:r>
            <w:bookmarkStart w:id="91" w:name="fnref13"/>
            <w:bookmarkEnd w:id="91"/>
            <w:r>
              <w:rPr>
                <w:rStyle w:val="Accentuation"/>
                <w:vertAlign w:val="superscript"/>
              </w:rPr>
              <w:t>(</w:t>
            </w:r>
            <w:hyperlink r:id="rId21" w:anchor="fn13" w:history="1">
              <w:r>
                <w:rPr>
                  <w:rStyle w:val="Lienhypertexte"/>
                  <w:i/>
                  <w:iCs/>
                  <w:vertAlign w:val="superscript"/>
                </w:rPr>
                <w:t>*</w:t>
              </w:r>
            </w:hyperlink>
            <w:r>
              <w:rPr>
                <w:rStyle w:val="Accentuation"/>
                <w:vertAlign w:val="superscript"/>
              </w:rPr>
              <w:t>)</w:t>
            </w:r>
            <w:r>
              <w:rPr>
                <w:rStyle w:val="Accentuation"/>
              </w:rPr>
              <w:t xml:space="preserve"> : </w:t>
            </w:r>
          </w:p>
          <w:p w:rsidR="000A13DA" w:rsidRDefault="000A13DA" w:rsidP="000A13DA">
            <w:pPr>
              <w:pStyle w:val="NormalWeb"/>
              <w:ind w:left="720"/>
            </w:pPr>
            <w:r>
              <w:rPr>
                <w:rStyle w:val="Accentuation"/>
              </w:rPr>
              <w:t xml:space="preserve">· Les règles d'organisation ; </w:t>
            </w:r>
          </w:p>
          <w:p w:rsidR="000A13DA" w:rsidRDefault="000A13DA" w:rsidP="000A13DA">
            <w:pPr>
              <w:pStyle w:val="NormalWeb"/>
              <w:ind w:left="720"/>
            </w:pPr>
            <w:r>
              <w:rPr>
                <w:rStyle w:val="Accentuation"/>
              </w:rPr>
              <w:t xml:space="preserve">· Evénement ; </w:t>
            </w:r>
          </w:p>
          <w:p w:rsidR="000A13DA" w:rsidRDefault="000A13DA" w:rsidP="000A13DA">
            <w:pPr>
              <w:pStyle w:val="NormalWeb"/>
              <w:ind w:left="720"/>
            </w:pPr>
            <w:r>
              <w:rPr>
                <w:rStyle w:val="Accentuation"/>
              </w:rPr>
              <w:t xml:space="preserve">· Synchronisation ; </w:t>
            </w:r>
          </w:p>
          <w:p w:rsidR="000A13DA" w:rsidRDefault="000A13DA" w:rsidP="000A13DA">
            <w:pPr>
              <w:pStyle w:val="NormalWeb"/>
              <w:ind w:left="720"/>
            </w:pPr>
            <w:r>
              <w:rPr>
                <w:rStyle w:val="Accentuation"/>
              </w:rPr>
              <w:t xml:space="preserve">· Procédures fonctionnelles ; </w:t>
            </w:r>
          </w:p>
          <w:p w:rsidR="000A13DA" w:rsidRDefault="000A13DA" w:rsidP="000A13DA">
            <w:pPr>
              <w:pStyle w:val="NormalWeb"/>
              <w:ind w:left="720"/>
            </w:pPr>
            <w:r>
              <w:rPr>
                <w:rStyle w:val="Accentuation"/>
              </w:rPr>
              <w:t xml:space="preserve">· Règles d'émission. </w:t>
            </w:r>
          </w:p>
          <w:p w:rsidR="000A13DA" w:rsidRDefault="000A13DA">
            <w:pPr>
              <w:pStyle w:val="Titre3"/>
              <w:ind w:left="720"/>
            </w:pPr>
            <w:bookmarkStart w:id="92" w:name="toc37"/>
            <w:bookmarkStart w:id="93" w:name="_Toc329631566"/>
            <w:bookmarkEnd w:id="92"/>
            <w:bookmarkEnd w:id="93"/>
            <w:r>
              <w:t>III.3.2. Règles d'organisation</w:t>
            </w:r>
          </w:p>
          <w:p w:rsidR="000A13DA" w:rsidRDefault="000A13DA" w:rsidP="000A13DA">
            <w:pPr>
              <w:pStyle w:val="NormalWeb"/>
              <w:ind w:left="720"/>
            </w:pPr>
            <w:r>
              <w:rPr>
                <w:rStyle w:val="Accentuation"/>
                <w:b/>
                <w:bCs/>
              </w:rPr>
              <w:lastRenderedPageBreak/>
              <w:t>· RO1</w:t>
            </w:r>
            <w:r>
              <w:rPr>
                <w:rStyle w:val="Accentuation"/>
              </w:rPr>
              <w:t xml:space="preserve"> : à l'institut KYESHERO, les cours débutent à 7h30 et prennent fin à 12h45 pour certaines sections et d'autres sections à 13h30. Pendant ce temps, on peut faire quelques renseignements sur le payement. </w:t>
            </w:r>
          </w:p>
          <w:p w:rsidR="000A13DA" w:rsidRDefault="000A13DA" w:rsidP="000A13DA">
            <w:pPr>
              <w:pStyle w:val="NormalWeb"/>
              <w:ind w:left="720"/>
            </w:pPr>
            <w:r>
              <w:rPr>
                <w:rStyle w:val="Accentuation"/>
                <w:b/>
                <w:bCs/>
              </w:rPr>
              <w:t>· RO2</w:t>
            </w:r>
            <w:r>
              <w:rPr>
                <w:rStyle w:val="Accentuation"/>
              </w:rPr>
              <w:t> : après renseignement, l'élève dépose son dossier</w:t>
            </w:r>
            <w:r>
              <w:t xml:space="preserve">. </w:t>
            </w:r>
          </w:p>
          <w:p w:rsidR="000A13DA" w:rsidRDefault="000A13DA" w:rsidP="000A13DA">
            <w:pPr>
              <w:pStyle w:val="NormalWeb"/>
              <w:ind w:left="720"/>
            </w:pPr>
            <w:r>
              <w:rPr>
                <w:rStyle w:val="Accentuation"/>
                <w:b/>
                <w:bCs/>
              </w:rPr>
              <w:t xml:space="preserve">· RO3 : </w:t>
            </w:r>
            <w:r>
              <w:rPr>
                <w:rStyle w:val="Accentuation"/>
              </w:rPr>
              <w:t xml:space="preserve">le dossier est analysé à la préfecture (au bureau du Préfet des Etudes). </w:t>
            </w:r>
          </w:p>
          <w:p w:rsidR="000A13DA" w:rsidRDefault="000A13DA" w:rsidP="000A13DA">
            <w:pPr>
              <w:pStyle w:val="NormalWeb"/>
              <w:ind w:left="720"/>
            </w:pPr>
            <w:r>
              <w:rPr>
                <w:rStyle w:val="Accentuation"/>
                <w:b/>
                <w:bCs/>
              </w:rPr>
              <w:t>· RO4 </w:t>
            </w:r>
            <w:r>
              <w:rPr>
                <w:rStyle w:val="Accentuation"/>
              </w:rPr>
              <w:t xml:space="preserve">: le dossier étant analysé, l'élève paie les frais et un reçu lui est offert comme preuve de paiement des frais. </w:t>
            </w:r>
          </w:p>
          <w:p w:rsidR="000A13DA" w:rsidRDefault="000A13DA" w:rsidP="000A13DA">
            <w:pPr>
              <w:pStyle w:val="NormalWeb"/>
              <w:ind w:left="720"/>
            </w:pPr>
            <w:r>
              <w:rPr>
                <w:rStyle w:val="Accentuation"/>
                <w:b/>
                <w:bCs/>
              </w:rPr>
              <w:t>· RO5 </w:t>
            </w:r>
            <w:r>
              <w:rPr>
                <w:rStyle w:val="Accentuation"/>
              </w:rPr>
              <w:t xml:space="preserve">: quand la journée prend fin, la liste des élèves qui ont payé est établie et le rapport est transféré à la hiérarchie. </w:t>
            </w:r>
          </w:p>
          <w:p w:rsidR="000A13DA" w:rsidRDefault="000A13DA" w:rsidP="000A13DA">
            <w:pPr>
              <w:pStyle w:val="NormalWeb"/>
              <w:ind w:left="720"/>
            </w:pPr>
            <w:r>
              <w:rPr>
                <w:rStyle w:val="Accentuation"/>
                <w:b/>
                <w:bCs/>
              </w:rPr>
              <w:t>· RO6 </w:t>
            </w:r>
            <w:r>
              <w:rPr>
                <w:rStyle w:val="Accentuation"/>
              </w:rPr>
              <w:t xml:space="preserve">: à tout payement les frais scolaires sont catégorisés à leurs fonctions. </w:t>
            </w:r>
          </w:p>
          <w:p w:rsidR="000A13DA" w:rsidRDefault="000A13DA" w:rsidP="000A13DA">
            <w:pPr>
              <w:pStyle w:val="NormalWeb"/>
              <w:ind w:left="720"/>
            </w:pPr>
            <w:r>
              <w:rPr>
                <w:rStyle w:val="Accentuation"/>
                <w:b/>
                <w:bCs/>
              </w:rPr>
              <w:t>· RO7 </w:t>
            </w:r>
            <w:r>
              <w:rPr>
                <w:rStyle w:val="Accentuation"/>
              </w:rPr>
              <w:t xml:space="preserve">: les frais scolaires sont enregistrés dans un cahier synthèse d'enregistrement journalier autre que les frais d'inscription. </w:t>
            </w:r>
          </w:p>
          <w:p w:rsidR="000A13DA" w:rsidRDefault="000A13DA">
            <w:pPr>
              <w:pStyle w:val="Titre3"/>
              <w:ind w:left="720"/>
            </w:pPr>
            <w:bookmarkStart w:id="94" w:name="toc38"/>
            <w:bookmarkStart w:id="95" w:name="_Toc329631567"/>
            <w:bookmarkEnd w:id="94"/>
            <w:bookmarkEnd w:id="95"/>
            <w:r>
              <w:t xml:space="preserve">III.3.3. Tableau des Procédures Fonctionnelles </w:t>
            </w:r>
          </w:p>
          <w:p w:rsidR="000A13DA" w:rsidRDefault="000A13DA">
            <w:pPr>
              <w:pStyle w:val="NormalWeb"/>
              <w:ind w:left="720"/>
            </w:pPr>
            <w:r>
              <w:rPr>
                <w:rStyle w:val="Accentuation"/>
                <w:b/>
                <w:bCs/>
              </w:rPr>
              <w:t xml:space="preserve">A. « Processus Inscription »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624"/>
              <w:gridCol w:w="1468"/>
              <w:gridCol w:w="683"/>
              <w:gridCol w:w="1286"/>
              <w:gridCol w:w="756"/>
              <w:gridCol w:w="1269"/>
              <w:gridCol w:w="1086"/>
              <w:gridCol w:w="1101"/>
            </w:tblGrid>
            <w:tr w:rsidR="000A13DA" w:rsidTr="000A13D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PF</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Déroulement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Actions</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Nature</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Poste de Travail</w:t>
                  </w:r>
                </w:p>
              </w:tc>
            </w:tr>
            <w:tr w:rsidR="000A13DA" w:rsidTr="000A13D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Début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Durée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Lieu</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Resp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Ressourc</w:t>
                  </w:r>
                  <w:proofErr w:type="spellEnd"/>
                  <w:r>
                    <w:rPr>
                      <w:rStyle w:val="Accentuation"/>
                      <w:b/>
                      <w:bCs/>
                    </w:rPr>
                    <w:t>.</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Lancement communiqué</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Valve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Réception d'inscription.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PF3</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Réception de l'Elève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Secrétariat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PF4</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Réception du dossier.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Secrétariat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Secrétaire </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L'analyse du dossier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Réception frais d'inscription.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Comptabilité</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Comptable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Comptable</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PF7</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Elaboration reçu inscription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Secrétariat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Secrétaire </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lastRenderedPageBreak/>
                    <w:t>PF8</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Affectation classe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Directeur </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PF9</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Inscription de l'élève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Secrétariat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Secrétaire </w:t>
                  </w:r>
                </w:p>
              </w:tc>
            </w:tr>
            <w:tr w:rsidR="000A13DA" w:rsidT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PF10</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Rapport inscription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Ma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Secrétariat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Secrétaire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Secrétaire </w:t>
                  </w:r>
                </w:p>
              </w:tc>
            </w:tr>
            <w:tr w:rsidR="000A13DA" w:rsidT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pPr>
            <w:r>
              <w:rPr>
                <w:rStyle w:val="Accentuation"/>
                <w:b/>
                <w:bCs/>
              </w:rPr>
              <w:t xml:space="preserve">B. « Processus Paiement »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630"/>
              <w:gridCol w:w="1487"/>
              <w:gridCol w:w="691"/>
              <w:gridCol w:w="1199"/>
              <w:gridCol w:w="765"/>
              <w:gridCol w:w="1286"/>
              <w:gridCol w:w="1100"/>
              <w:gridCol w:w="1115"/>
            </w:tblGrid>
            <w:tr w:rsidR="000A13DA" w:rsidTr="000A13D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PF</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Déroulement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Actions</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Nature</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Poste de Travail</w:t>
                  </w:r>
                </w:p>
              </w:tc>
            </w:tr>
            <w:tr w:rsidR="000A13DA" w:rsidTr="000A13D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Début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Durée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Lieu</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Resp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Ressourc</w:t>
                  </w:r>
                  <w:proofErr w:type="spellEnd"/>
                  <w:r>
                    <w:rPr>
                      <w:rStyle w:val="Accentuation"/>
                      <w:b/>
                      <w:bCs/>
                    </w:rPr>
                    <w:t>.</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L'avis de paiement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Comptabilité</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Comptable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Comptable </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Réception de frais scolaires.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Comptabilité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Comptable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Comptable </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PF13</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Elaboration reçu de paiement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Secrétariat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PF14</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Remise reçu de paiement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Secrétariat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Secrétaire </w:t>
                  </w:r>
                </w:p>
              </w:tc>
            </w:tr>
            <w:tr w:rsidR="000A13DA" w:rsidT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PF15</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X'</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Rapport de paiement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Comptabilité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Comptable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Comptable </w:t>
                  </w:r>
                </w:p>
              </w:tc>
            </w:tr>
            <w:tr w:rsidR="000A13DA" w:rsidT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Titre3"/>
              <w:ind w:left="720"/>
            </w:pPr>
            <w:bookmarkStart w:id="96" w:name="toc39"/>
            <w:bookmarkStart w:id="97" w:name="_Toc329631568"/>
            <w:bookmarkEnd w:id="96"/>
            <w:bookmarkEnd w:id="97"/>
            <w:r>
              <w:t xml:space="preserve">III.3. 4. Diagramme d'enchaînement des procédures fonctionnelles </w:t>
            </w:r>
          </w:p>
          <w:p w:rsidR="000A13DA" w:rsidRDefault="000A13DA">
            <w:pPr>
              <w:pStyle w:val="NormalWeb"/>
              <w:ind w:left="720"/>
            </w:pPr>
            <w:r>
              <w:rPr>
                <w:rStyle w:val="Accentuation"/>
                <w:b/>
                <w:bCs/>
              </w:rPr>
              <w:t xml:space="preserve">a. « Processus Inscription »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29"/>
              <w:gridCol w:w="3107"/>
              <w:gridCol w:w="480"/>
              <w:gridCol w:w="2389"/>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Déroulement</w:t>
                  </w:r>
                </w:p>
                <w:p w:rsidR="000A13DA" w:rsidRDefault="000A13DA">
                  <w:pPr>
                    <w:pStyle w:val="NormalWeb"/>
                    <w:jc w:val="center"/>
                  </w:pPr>
                  <w:r>
                    <w:t xml:space="preserve">Début, Durée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Enchaînement des procédures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Nat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Poste de travail </w:t>
                  </w:r>
                </w:p>
                <w:p w:rsidR="000A13DA" w:rsidRDefault="000A13DA">
                  <w:pPr>
                    <w:pStyle w:val="NormalWeb"/>
                    <w:jc w:val="center"/>
                  </w:pPr>
                  <w:r>
                    <w:rPr>
                      <w:rStyle w:val="lev"/>
                    </w:rPr>
                    <w:t xml:space="preserve">Lieu, </w:t>
                  </w:r>
                  <w:proofErr w:type="spellStart"/>
                  <w:r>
                    <w:rPr>
                      <w:rStyle w:val="lev"/>
                    </w:rPr>
                    <w:t>Resp</w:t>
                  </w:r>
                  <w:proofErr w:type="spellEnd"/>
                  <w:r>
                    <w:rPr>
                      <w:rStyle w:val="lev"/>
                    </w:rPr>
                    <w:t>, Ressource</w:t>
                  </w:r>
                </w:p>
              </w:tc>
            </w:tr>
          </w:tbl>
          <w:p w:rsidR="000A13DA" w:rsidRDefault="000A13DA">
            <w:pPr>
              <w:pStyle w:val="NormalWeb"/>
              <w:ind w:left="720"/>
              <w:jc w:val="center"/>
            </w:pPr>
            <w:r>
              <w:t xml:space="preserve">Inscription Arrivée </w:t>
            </w:r>
          </w:p>
          <w:p w:rsidR="000A13DA" w:rsidRDefault="000A13DA">
            <w:pPr>
              <w:pStyle w:val="NormalWeb"/>
              <w:ind w:left="720"/>
              <w:jc w:val="center"/>
            </w:pPr>
            <w:r>
              <w:t>Autorisation du Directeur</w:t>
            </w:r>
          </w:p>
          <w:p w:rsidR="000A13DA" w:rsidRDefault="000A13DA">
            <w:pPr>
              <w:pStyle w:val="NormalWeb"/>
              <w:ind w:left="720"/>
            </w:pPr>
            <w:r>
              <w:t xml:space="preserve">ET </w:t>
            </w:r>
          </w:p>
          <w:p w:rsidR="000A13DA" w:rsidRDefault="000A13DA">
            <w:pPr>
              <w:pStyle w:val="NormalWeb"/>
              <w:ind w:left="720"/>
              <w:jc w:val="center"/>
            </w:pPr>
            <w:r>
              <w:t xml:space="preserve">Communiqué lancé </w:t>
            </w:r>
          </w:p>
          <w:p w:rsidR="000A13DA" w:rsidRDefault="000A13DA">
            <w:pPr>
              <w:pStyle w:val="NormalWeb"/>
              <w:ind w:left="720"/>
            </w:pPr>
            <w:r>
              <w:lastRenderedPageBreak/>
              <w:t xml:space="preserve">PF1 Lancement communique </w:t>
            </w:r>
          </w:p>
          <w:p w:rsidR="000A13DA" w:rsidRDefault="000A13DA">
            <w:pPr>
              <w:pStyle w:val="NormalWeb"/>
              <w:ind w:left="720"/>
            </w:pPr>
            <w:r>
              <w:t xml:space="preserve">Toujours </w:t>
            </w:r>
          </w:p>
          <w:p w:rsidR="000A13DA" w:rsidRDefault="000A13DA">
            <w:pPr>
              <w:pStyle w:val="NormalWeb"/>
              <w:ind w:left="720"/>
              <w:jc w:val="center"/>
            </w:pPr>
            <w:r>
              <w:t>Directeur</w:t>
            </w:r>
          </w:p>
          <w:p w:rsidR="000A13DA" w:rsidRDefault="000A13DA">
            <w:pPr>
              <w:pStyle w:val="NormalWeb"/>
              <w:ind w:left="720"/>
            </w:pPr>
            <w:r>
              <w:t xml:space="preserve">ET </w:t>
            </w:r>
          </w:p>
          <w:p w:rsidR="000A13DA" w:rsidRDefault="000A13DA">
            <w:pPr>
              <w:pStyle w:val="NormalWeb"/>
              <w:ind w:left="720"/>
              <w:jc w:val="center"/>
            </w:pPr>
            <w:r>
              <w:t xml:space="preserve">Inscription demandée </w:t>
            </w:r>
          </w:p>
          <w:p w:rsidR="000A13DA" w:rsidRDefault="000A13DA">
            <w:pPr>
              <w:pStyle w:val="NormalWeb"/>
              <w:ind w:left="720"/>
            </w:pPr>
            <w:r>
              <w:t>PF2 Réception d'inscription</w:t>
            </w:r>
          </w:p>
          <w:p w:rsidR="000A13DA" w:rsidRDefault="000A13DA">
            <w:pPr>
              <w:pStyle w:val="NormalWeb"/>
              <w:ind w:left="720"/>
            </w:pPr>
            <w:r>
              <w:t xml:space="preserve">Toujours </w:t>
            </w:r>
          </w:p>
          <w:p w:rsidR="000A13DA" w:rsidRDefault="000A13DA">
            <w:pPr>
              <w:pStyle w:val="NormalWeb"/>
              <w:ind w:left="720"/>
              <w:jc w:val="center"/>
            </w:pPr>
            <w:r>
              <w:t>Directeur</w:t>
            </w:r>
          </w:p>
          <w:p w:rsidR="000A13DA" w:rsidRDefault="000A13DA">
            <w:pPr>
              <w:pStyle w:val="NormalWeb"/>
              <w:ind w:left="720"/>
            </w:pPr>
            <w:r>
              <w:t xml:space="preserve">ET </w:t>
            </w:r>
          </w:p>
          <w:p w:rsidR="000A13DA" w:rsidRDefault="000A13DA">
            <w:pPr>
              <w:pStyle w:val="NormalWeb"/>
              <w:ind w:left="720"/>
              <w:jc w:val="center"/>
            </w:pPr>
            <w:r>
              <w:t xml:space="preserve">L'élève est reçu </w:t>
            </w:r>
          </w:p>
          <w:p w:rsidR="000A13DA" w:rsidRDefault="000A13DA">
            <w:pPr>
              <w:pStyle w:val="NormalWeb"/>
              <w:ind w:left="720"/>
            </w:pPr>
            <w:r>
              <w:t xml:space="preserve">PF3 Réception de l'élève </w:t>
            </w:r>
          </w:p>
          <w:p w:rsidR="000A13DA" w:rsidRDefault="000A13DA">
            <w:pPr>
              <w:pStyle w:val="NormalWeb"/>
              <w:ind w:left="720"/>
            </w:pPr>
            <w:r>
              <w:t xml:space="preserve">Toujours </w:t>
            </w:r>
          </w:p>
          <w:p w:rsidR="000A13DA" w:rsidRDefault="000A13DA">
            <w:pPr>
              <w:pStyle w:val="NormalWeb"/>
              <w:ind w:left="720"/>
              <w:jc w:val="center"/>
            </w:pPr>
            <w:r>
              <w:t>A</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53"/>
              <w:gridCol w:w="440"/>
              <w:gridCol w:w="1167"/>
              <w:gridCol w:w="130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Valve </w:t>
                  </w:r>
                </w:p>
                <w:p w:rsidR="000A13DA" w:rsidRDefault="000A13DA">
                  <w:pPr>
                    <w:pStyle w:val="NormalWeb"/>
                  </w:pPr>
                  <w:r>
                    <w:t xml:space="preserve">- Directeur </w:t>
                  </w:r>
                </w:p>
                <w:p w:rsidR="000A13DA" w:rsidRDefault="000A13DA">
                  <w:pPr>
                    <w:pStyle w:val="NormalWeb"/>
                  </w:pPr>
                  <w:r>
                    <w:t xml:space="preserve">- Directeur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Ma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Direction </w:t>
                  </w:r>
                </w:p>
                <w:p w:rsidR="000A13DA" w:rsidRDefault="000A13DA">
                  <w:pPr>
                    <w:pStyle w:val="NormalWeb"/>
                  </w:pPr>
                  <w:r>
                    <w:t xml:space="preserve">- Directeur </w:t>
                  </w:r>
                </w:p>
                <w:p w:rsidR="000A13DA" w:rsidRDefault="000A13DA">
                  <w:pPr>
                    <w:pStyle w:val="NormalWeb"/>
                  </w:pPr>
                  <w:r>
                    <w:t xml:space="preserve">- Directeur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Secrétariat </w:t>
                  </w:r>
                </w:p>
                <w:p w:rsidR="000A13DA" w:rsidRDefault="000A13DA">
                  <w:pPr>
                    <w:pStyle w:val="NormalWeb"/>
                  </w:pPr>
                  <w:r>
                    <w:t xml:space="preserve">- Secrétaire </w:t>
                  </w:r>
                </w:p>
                <w:p w:rsidR="000A13DA" w:rsidRDefault="000A13DA">
                  <w:pPr>
                    <w:pStyle w:val="NormalWeb"/>
                  </w:pPr>
                  <w:r>
                    <w:t xml:space="preserve">- Secrétaire </w:t>
                  </w:r>
                </w:p>
              </w:tc>
            </w:tr>
          </w:tbl>
          <w:p w:rsidR="000A13DA" w:rsidRDefault="000A13DA">
            <w:pPr>
              <w:pStyle w:val="NormalWeb"/>
              <w:ind w:left="720"/>
              <w:jc w:val="center"/>
            </w:pPr>
            <w:r>
              <w:t>A</w:t>
            </w:r>
          </w:p>
          <w:p w:rsidR="000A13DA" w:rsidRDefault="000A13DA">
            <w:pPr>
              <w:pStyle w:val="NormalWeb"/>
              <w:ind w:left="720"/>
              <w:jc w:val="center"/>
            </w:pPr>
            <w:r>
              <w:t xml:space="preserve">Elève </w:t>
            </w:r>
          </w:p>
          <w:p w:rsidR="000A13DA" w:rsidRDefault="000A13DA">
            <w:pPr>
              <w:pStyle w:val="NormalWeb"/>
              <w:ind w:left="720"/>
            </w:pPr>
            <w:r>
              <w:t xml:space="preserve">ET </w:t>
            </w:r>
          </w:p>
          <w:p w:rsidR="000A13DA" w:rsidRDefault="000A13DA">
            <w:pPr>
              <w:pStyle w:val="NormalWeb"/>
              <w:ind w:left="720"/>
              <w:jc w:val="center"/>
            </w:pPr>
            <w:r>
              <w:lastRenderedPageBreak/>
              <w:t>Dossier déposé</w:t>
            </w:r>
          </w:p>
          <w:p w:rsidR="000A13DA" w:rsidRDefault="000A13DA">
            <w:pPr>
              <w:pStyle w:val="NormalWeb"/>
              <w:ind w:left="720"/>
            </w:pPr>
            <w:r>
              <w:t xml:space="preserve">PF4 Réception du dossier </w:t>
            </w:r>
          </w:p>
          <w:p w:rsidR="000A13DA" w:rsidRDefault="000A13DA">
            <w:pPr>
              <w:pStyle w:val="NormalWeb"/>
              <w:ind w:left="720"/>
            </w:pPr>
            <w:r>
              <w:t xml:space="preserve">Toujours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440"/>
              <w:gridCol w:w="1286"/>
              <w:gridCol w:w="14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Secrétariat </w:t>
                  </w:r>
                </w:p>
                <w:p w:rsidR="000A13DA" w:rsidRDefault="000A13DA">
                  <w:pPr>
                    <w:pStyle w:val="NormalWeb"/>
                  </w:pPr>
                  <w:r>
                    <w:t xml:space="preserve">- Secrétaire </w:t>
                  </w:r>
                </w:p>
                <w:p w:rsidR="000A13DA" w:rsidRDefault="000A13DA">
                  <w:pPr>
                    <w:pStyle w:val="NormalWeb"/>
                  </w:pPr>
                  <w:r>
                    <w:t xml:space="preserve">- Secrétaire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r>
              <w:t>Directeur</w:t>
            </w:r>
          </w:p>
          <w:p w:rsidR="000A13DA" w:rsidRDefault="000A13DA">
            <w:pPr>
              <w:pStyle w:val="NormalWeb"/>
              <w:ind w:left="720"/>
            </w:pPr>
            <w:r>
              <w:t xml:space="preserve">ET </w:t>
            </w:r>
          </w:p>
          <w:p w:rsidR="000A13DA" w:rsidRDefault="000A13DA">
            <w:pPr>
              <w:pStyle w:val="NormalWeb"/>
              <w:ind w:left="720"/>
            </w:pPr>
            <w:r>
              <w:t>PF5 L'analyse du dossier</w:t>
            </w:r>
          </w:p>
          <w:p w:rsidR="000A13DA" w:rsidRDefault="000A13DA">
            <w:pPr>
              <w:pStyle w:val="NormalWeb"/>
              <w:ind w:left="720"/>
            </w:pPr>
            <w:r>
              <w:t>Ok Non</w:t>
            </w:r>
          </w:p>
          <w:p w:rsidR="000A13DA" w:rsidRDefault="000A13DA">
            <w:pPr>
              <w:pStyle w:val="NormalWeb"/>
              <w:ind w:left="720"/>
              <w:jc w:val="center"/>
            </w:pPr>
            <w:r>
              <w:t>Dossier analysé</w:t>
            </w:r>
          </w:p>
          <w:p w:rsidR="000A13DA" w:rsidRDefault="000A13DA">
            <w:pPr>
              <w:pStyle w:val="NormalWeb"/>
              <w:ind w:left="720"/>
              <w:jc w:val="center"/>
            </w:pPr>
            <w:r>
              <w:t>Rejet</w:t>
            </w:r>
          </w:p>
          <w:p w:rsidR="000A13DA" w:rsidRDefault="000A13DA">
            <w:pPr>
              <w:pStyle w:val="NormalWeb"/>
              <w:ind w:left="720"/>
            </w:pPr>
            <w:r>
              <w:t xml:space="preserve">ET </w:t>
            </w:r>
          </w:p>
          <w:p w:rsidR="000A13DA" w:rsidRDefault="000A13DA">
            <w:pPr>
              <w:pStyle w:val="NormalWeb"/>
              <w:ind w:left="720"/>
            </w:pPr>
            <w:r>
              <w:t>PF6 Réception frais d'inscription</w:t>
            </w:r>
          </w:p>
          <w:p w:rsidR="000A13DA" w:rsidRDefault="000A13DA">
            <w:pPr>
              <w:pStyle w:val="NormalWeb"/>
              <w:ind w:left="720"/>
            </w:pPr>
            <w:r>
              <w:t xml:space="preserve">Toujours </w:t>
            </w:r>
          </w:p>
          <w:p w:rsidR="000A13DA" w:rsidRDefault="000A13DA">
            <w:pPr>
              <w:pStyle w:val="NormalWeb"/>
              <w:ind w:left="720"/>
              <w:jc w:val="center"/>
            </w:pPr>
            <w:r>
              <w:t>Frais payés</w:t>
            </w:r>
          </w:p>
          <w:p w:rsidR="000A13DA" w:rsidRDefault="000A13DA">
            <w:pPr>
              <w:pStyle w:val="NormalWeb"/>
              <w:ind w:left="720"/>
              <w:jc w:val="center"/>
            </w:pPr>
            <w:r>
              <w:t xml:space="preserve">Secrétaire </w:t>
            </w:r>
          </w:p>
          <w:p w:rsidR="000A13DA" w:rsidRDefault="000A13DA">
            <w:pPr>
              <w:pStyle w:val="NormalWeb"/>
              <w:ind w:left="720"/>
            </w:pPr>
            <w:r>
              <w:t xml:space="preserve">ET </w:t>
            </w:r>
          </w:p>
          <w:p w:rsidR="000A13DA" w:rsidRDefault="000A13DA">
            <w:pPr>
              <w:pStyle w:val="NormalWeb"/>
              <w:ind w:left="720"/>
            </w:pPr>
            <w:r>
              <w:t xml:space="preserve">PF7 Elaboration reçu d'inscription </w:t>
            </w:r>
          </w:p>
          <w:p w:rsidR="000A13DA" w:rsidRDefault="000A13DA">
            <w:pPr>
              <w:pStyle w:val="NormalWeb"/>
              <w:ind w:left="720"/>
            </w:pPr>
            <w:r>
              <w:t xml:space="preserve">Toujours </w:t>
            </w:r>
          </w:p>
          <w:p w:rsidR="000A13DA" w:rsidRDefault="000A13DA">
            <w:pPr>
              <w:pStyle w:val="NormalWeb"/>
              <w:ind w:left="720"/>
              <w:jc w:val="center"/>
            </w:pPr>
            <w:r>
              <w:t xml:space="preserve">Reçu élaboré </w:t>
            </w:r>
          </w:p>
          <w:p w:rsidR="000A13DA" w:rsidRDefault="000A13DA">
            <w:pPr>
              <w:pStyle w:val="NormalWeb"/>
              <w:ind w:left="720"/>
              <w:jc w:val="center"/>
            </w:pPr>
            <w:r>
              <w:t>A</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53"/>
              <w:gridCol w:w="440"/>
              <w:gridCol w:w="1167"/>
              <w:gridCol w:w="1529"/>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Direction </w:t>
                  </w:r>
                </w:p>
                <w:p w:rsidR="000A13DA" w:rsidRDefault="000A13DA">
                  <w:pPr>
                    <w:pStyle w:val="NormalWeb"/>
                  </w:pPr>
                  <w:r>
                    <w:t xml:space="preserve">- Directeur </w:t>
                  </w:r>
                </w:p>
                <w:p w:rsidR="000A13DA" w:rsidRDefault="000A13DA">
                  <w:pPr>
                    <w:pStyle w:val="NormalWeb"/>
                  </w:pPr>
                  <w:r>
                    <w:lastRenderedPageBreak/>
                    <w:t xml:space="preserve">- Directeur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lastRenderedPageBreak/>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lastRenderedPageBreak/>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Ma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Comptabilité </w:t>
                  </w:r>
                </w:p>
                <w:p w:rsidR="000A13DA" w:rsidRDefault="000A13DA">
                  <w:pPr>
                    <w:pStyle w:val="NormalWeb"/>
                  </w:pPr>
                  <w:r>
                    <w:t>- Comptable</w:t>
                  </w:r>
                </w:p>
                <w:p w:rsidR="000A13DA" w:rsidRDefault="000A13DA">
                  <w:pPr>
                    <w:pStyle w:val="NormalWeb"/>
                  </w:pPr>
                  <w:r>
                    <w:t>- Comptable</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Ma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Secrétariat </w:t>
                  </w:r>
                </w:p>
                <w:p w:rsidR="000A13DA" w:rsidRDefault="000A13DA">
                  <w:pPr>
                    <w:pStyle w:val="NormalWeb"/>
                  </w:pPr>
                  <w:r>
                    <w:t xml:space="preserve">- Secrétaire </w:t>
                  </w:r>
                </w:p>
                <w:p w:rsidR="000A13DA" w:rsidRDefault="000A13DA">
                  <w:pPr>
                    <w:pStyle w:val="NormalWeb"/>
                  </w:pPr>
                  <w:r>
                    <w:t xml:space="preserve">- Secrétaire </w:t>
                  </w:r>
                </w:p>
              </w:tc>
            </w:tr>
          </w:tbl>
          <w:p w:rsidR="000A13DA" w:rsidRDefault="000A13DA">
            <w:pPr>
              <w:pStyle w:val="NormalWeb"/>
              <w:ind w:left="720"/>
              <w:jc w:val="center"/>
            </w:pPr>
            <w:r>
              <w:t xml:space="preserve">Directeur </w:t>
            </w:r>
          </w:p>
          <w:p w:rsidR="000A13DA" w:rsidRDefault="000A13DA">
            <w:pPr>
              <w:pStyle w:val="NormalWeb"/>
              <w:ind w:left="720"/>
              <w:jc w:val="center"/>
            </w:pPr>
            <w:r>
              <w:t>A</w:t>
            </w:r>
          </w:p>
          <w:p w:rsidR="000A13DA" w:rsidRDefault="000A13DA">
            <w:pPr>
              <w:pStyle w:val="NormalWeb"/>
              <w:ind w:left="720"/>
            </w:pPr>
            <w:r>
              <w:t xml:space="preserve">ET </w:t>
            </w:r>
          </w:p>
          <w:p w:rsidR="000A13DA" w:rsidRDefault="000A13DA">
            <w:pPr>
              <w:pStyle w:val="NormalWeb"/>
              <w:ind w:left="720"/>
            </w:pPr>
            <w:r>
              <w:t xml:space="preserve">PF8 Affectation classe </w:t>
            </w:r>
          </w:p>
          <w:p w:rsidR="000A13DA" w:rsidRDefault="000A13DA">
            <w:pPr>
              <w:pStyle w:val="NormalWeb"/>
              <w:ind w:left="720"/>
            </w:pPr>
            <w:r>
              <w:t xml:space="preserve">Toujours </w:t>
            </w:r>
          </w:p>
          <w:p w:rsidR="000A13DA" w:rsidRDefault="000A13DA">
            <w:pPr>
              <w:pStyle w:val="NormalWeb"/>
              <w:ind w:left="720"/>
            </w:pPr>
            <w:r>
              <w:t>PF9 Inscription de l'élève</w:t>
            </w:r>
          </w:p>
          <w:p w:rsidR="000A13DA" w:rsidRDefault="000A13DA">
            <w:pPr>
              <w:pStyle w:val="NormalWeb"/>
              <w:ind w:left="720"/>
            </w:pPr>
            <w:r>
              <w:t>Toujours</w:t>
            </w:r>
          </w:p>
          <w:p w:rsidR="000A13DA" w:rsidRDefault="000A13DA">
            <w:pPr>
              <w:pStyle w:val="NormalWeb"/>
              <w:ind w:left="720"/>
              <w:jc w:val="center"/>
            </w:pPr>
            <w:r>
              <w:t>Secrétaire</w:t>
            </w:r>
          </w:p>
          <w:p w:rsidR="000A13DA" w:rsidRDefault="000A13DA">
            <w:pPr>
              <w:pStyle w:val="NormalWeb"/>
              <w:ind w:left="720"/>
              <w:jc w:val="center"/>
            </w:pPr>
            <w:r>
              <w:t xml:space="preserve">Classe affectée </w:t>
            </w:r>
          </w:p>
          <w:p w:rsidR="000A13DA" w:rsidRDefault="000A13DA">
            <w:pPr>
              <w:pStyle w:val="NormalWeb"/>
              <w:ind w:left="720"/>
            </w:pPr>
            <w:r>
              <w:t xml:space="preserve">ET </w:t>
            </w:r>
          </w:p>
          <w:p w:rsidR="000A13DA" w:rsidRDefault="000A13DA">
            <w:pPr>
              <w:pStyle w:val="NormalWeb"/>
              <w:ind w:left="720"/>
              <w:jc w:val="center"/>
            </w:pPr>
            <w:r>
              <w:t>L'élève est inscrit</w:t>
            </w:r>
          </w:p>
          <w:p w:rsidR="000A13DA" w:rsidRDefault="000A13DA">
            <w:pPr>
              <w:pStyle w:val="NormalWeb"/>
              <w:ind w:left="720"/>
            </w:pPr>
            <w:r>
              <w:t xml:space="preserve">PF10 Rapport Inscription </w:t>
            </w:r>
          </w:p>
          <w:p w:rsidR="000A13DA" w:rsidRDefault="000A13DA">
            <w:pPr>
              <w:pStyle w:val="NormalWeb"/>
              <w:ind w:left="720"/>
            </w:pPr>
            <w:r>
              <w:t>Toujours</w:t>
            </w:r>
          </w:p>
          <w:p w:rsidR="000A13DA" w:rsidRDefault="000A13DA">
            <w:pPr>
              <w:pStyle w:val="NormalWeb"/>
              <w:ind w:left="720"/>
            </w:pPr>
            <w:r>
              <w:t xml:space="preserve">ET </w:t>
            </w:r>
          </w:p>
          <w:p w:rsidR="000A13DA" w:rsidRDefault="000A13DA">
            <w:pPr>
              <w:pStyle w:val="NormalWeb"/>
              <w:ind w:left="720"/>
              <w:jc w:val="center"/>
            </w:pPr>
            <w:r>
              <w:t>Rapport présenté</w:t>
            </w:r>
          </w:p>
          <w:p w:rsidR="000A13DA" w:rsidRDefault="000A13DA">
            <w:pPr>
              <w:pStyle w:val="NormalWeb"/>
              <w:ind w:left="720"/>
              <w:jc w:val="center"/>
            </w:pPr>
            <w:r>
              <w:t xml:space="preserve">Secrétaire </w:t>
            </w:r>
          </w:p>
          <w:p w:rsidR="000A13DA" w:rsidRDefault="000A13DA">
            <w:pPr>
              <w:pStyle w:val="NormalWeb"/>
              <w:ind w:left="720"/>
              <w:jc w:val="center"/>
            </w:pPr>
            <w:r>
              <w:rPr>
                <w:rStyle w:val="lev"/>
              </w:rPr>
              <w:t>FIN PROCESSUS INSCRIPTION</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53"/>
              <w:gridCol w:w="440"/>
              <w:gridCol w:w="1167"/>
              <w:gridCol w:w="130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Ma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Direction </w:t>
                  </w:r>
                </w:p>
                <w:p w:rsidR="000A13DA" w:rsidRDefault="000A13DA">
                  <w:pPr>
                    <w:pStyle w:val="NormalWeb"/>
                  </w:pPr>
                  <w:r>
                    <w:t xml:space="preserve">- Directeur </w:t>
                  </w:r>
                </w:p>
                <w:p w:rsidR="000A13DA" w:rsidRDefault="000A13DA">
                  <w:pPr>
                    <w:pStyle w:val="NormalWeb"/>
                  </w:pPr>
                  <w:r>
                    <w:t xml:space="preserve">- Directeur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Secrétariat </w:t>
                  </w:r>
                </w:p>
                <w:p w:rsidR="000A13DA" w:rsidRDefault="000A13DA">
                  <w:pPr>
                    <w:pStyle w:val="NormalWeb"/>
                  </w:pPr>
                  <w:r>
                    <w:t xml:space="preserve">- Secrétaire </w:t>
                  </w:r>
                </w:p>
                <w:p w:rsidR="000A13DA" w:rsidRDefault="000A13DA">
                  <w:pPr>
                    <w:pStyle w:val="NormalWeb"/>
                  </w:pPr>
                  <w:r>
                    <w:t xml:space="preserve">- Secrétaire </w:t>
                  </w:r>
                </w:p>
              </w:tc>
            </w:tr>
            <w:tr w:rsid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Ma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Secrétariat </w:t>
                  </w:r>
                </w:p>
                <w:p w:rsidR="000A13DA" w:rsidRDefault="000A13DA">
                  <w:pPr>
                    <w:pStyle w:val="NormalWeb"/>
                  </w:pPr>
                  <w:r>
                    <w:t xml:space="preserve">- Secrétaire </w:t>
                  </w:r>
                </w:p>
                <w:p w:rsidR="000A13DA" w:rsidRDefault="000A13DA">
                  <w:pPr>
                    <w:pStyle w:val="NormalWeb"/>
                  </w:pPr>
                  <w:r>
                    <w:t xml:space="preserve">- Secrétaire </w:t>
                  </w:r>
                </w:p>
              </w:tc>
            </w:tr>
            <w:tr w:rsid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jc w:val="center"/>
            </w:pPr>
            <w:r>
              <w:t xml:space="preserve">Inscription Arrivée </w:t>
            </w:r>
          </w:p>
          <w:p w:rsidR="000A13DA" w:rsidRDefault="000A13DA">
            <w:pPr>
              <w:pStyle w:val="NormalWeb"/>
              <w:ind w:left="720"/>
            </w:pPr>
            <w:r>
              <w:rPr>
                <w:rStyle w:val="Accentuation"/>
                <w:b/>
                <w:bCs/>
              </w:rPr>
              <w:t>b. « Processus Paiement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29"/>
              <w:gridCol w:w="3107"/>
              <w:gridCol w:w="480"/>
              <w:gridCol w:w="2389"/>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Déroulement</w:t>
                  </w:r>
                </w:p>
                <w:p w:rsidR="000A13DA" w:rsidRDefault="000A13DA">
                  <w:pPr>
                    <w:pStyle w:val="NormalWeb"/>
                    <w:jc w:val="center"/>
                  </w:pPr>
                  <w:r>
                    <w:t xml:space="preserve">Début, Durée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Enchaînement des procédures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Nat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Poste de travail </w:t>
                  </w:r>
                </w:p>
                <w:p w:rsidR="000A13DA" w:rsidRDefault="000A13DA">
                  <w:pPr>
                    <w:pStyle w:val="NormalWeb"/>
                    <w:jc w:val="center"/>
                  </w:pPr>
                  <w:r>
                    <w:rPr>
                      <w:rStyle w:val="lev"/>
                    </w:rPr>
                    <w:t xml:space="preserve">Lieu, </w:t>
                  </w:r>
                  <w:proofErr w:type="spellStart"/>
                  <w:r>
                    <w:rPr>
                      <w:rStyle w:val="lev"/>
                    </w:rPr>
                    <w:t>Resp</w:t>
                  </w:r>
                  <w:proofErr w:type="spellEnd"/>
                  <w:r>
                    <w:rPr>
                      <w:rStyle w:val="lev"/>
                    </w:rPr>
                    <w:t>, Ressource</w:t>
                  </w:r>
                </w:p>
              </w:tc>
            </w:tr>
          </w:tbl>
          <w:p w:rsidR="000A13DA" w:rsidRDefault="000A13DA">
            <w:pPr>
              <w:pStyle w:val="NormalWeb"/>
              <w:ind w:left="720"/>
              <w:jc w:val="center"/>
            </w:pPr>
            <w:r>
              <w:t xml:space="preserve">Elève inscrit </w:t>
            </w:r>
          </w:p>
          <w:p w:rsidR="000A13DA" w:rsidRDefault="000A13DA">
            <w:pPr>
              <w:pStyle w:val="NormalWeb"/>
              <w:ind w:left="720"/>
              <w:jc w:val="center"/>
            </w:pPr>
            <w:r>
              <w:t>Comptable</w:t>
            </w:r>
          </w:p>
          <w:p w:rsidR="000A13DA" w:rsidRDefault="000A13DA">
            <w:pPr>
              <w:pStyle w:val="NormalWeb"/>
              <w:ind w:left="720"/>
            </w:pPr>
            <w:r>
              <w:t xml:space="preserve">ET </w:t>
            </w:r>
          </w:p>
          <w:p w:rsidR="000A13DA" w:rsidRDefault="000A13DA">
            <w:pPr>
              <w:pStyle w:val="NormalWeb"/>
              <w:ind w:left="720"/>
              <w:jc w:val="center"/>
            </w:pPr>
            <w:r>
              <w:t xml:space="preserve">L'avis paiement est donné </w:t>
            </w:r>
          </w:p>
          <w:p w:rsidR="000A13DA" w:rsidRDefault="000A13DA">
            <w:pPr>
              <w:pStyle w:val="NormalWeb"/>
              <w:ind w:left="720"/>
            </w:pPr>
            <w:r>
              <w:t xml:space="preserve">PF11 Avis de paiement </w:t>
            </w:r>
          </w:p>
          <w:p w:rsidR="000A13DA" w:rsidRDefault="000A13DA">
            <w:pPr>
              <w:pStyle w:val="NormalWeb"/>
              <w:ind w:left="720"/>
            </w:pPr>
            <w:r>
              <w:t xml:space="preserve">Toujours </w:t>
            </w:r>
          </w:p>
          <w:p w:rsidR="000A13DA" w:rsidRDefault="000A13DA">
            <w:pPr>
              <w:pStyle w:val="NormalWeb"/>
              <w:ind w:left="720"/>
              <w:jc w:val="center"/>
            </w:pPr>
            <w:r>
              <w:t>Comptable</w:t>
            </w:r>
          </w:p>
          <w:p w:rsidR="000A13DA" w:rsidRDefault="000A13DA">
            <w:pPr>
              <w:pStyle w:val="NormalWeb"/>
              <w:ind w:left="720"/>
            </w:pPr>
            <w:r>
              <w:t xml:space="preserve">ET </w:t>
            </w:r>
          </w:p>
          <w:p w:rsidR="000A13DA" w:rsidRDefault="000A13DA">
            <w:pPr>
              <w:pStyle w:val="NormalWeb"/>
              <w:ind w:left="720"/>
            </w:pPr>
            <w:r>
              <w:t xml:space="preserve">Frais scolaires payés </w:t>
            </w:r>
          </w:p>
          <w:p w:rsidR="000A13DA" w:rsidRDefault="000A13DA">
            <w:pPr>
              <w:pStyle w:val="NormalWeb"/>
              <w:ind w:left="720"/>
            </w:pPr>
            <w:r>
              <w:t>PF12 Réception de frais scolaires</w:t>
            </w:r>
          </w:p>
          <w:p w:rsidR="000A13DA" w:rsidRDefault="000A13DA">
            <w:pPr>
              <w:pStyle w:val="NormalWeb"/>
              <w:ind w:left="720"/>
            </w:pPr>
            <w:r>
              <w:t xml:space="preserve">Toujours </w:t>
            </w:r>
          </w:p>
          <w:p w:rsidR="000A13DA" w:rsidRDefault="000A13DA">
            <w:pPr>
              <w:pStyle w:val="NormalWeb"/>
              <w:ind w:left="720"/>
              <w:jc w:val="center"/>
            </w:pPr>
            <w:r>
              <w:t xml:space="preserve">Comptable </w:t>
            </w:r>
          </w:p>
          <w:p w:rsidR="000A13DA" w:rsidRDefault="000A13DA">
            <w:pPr>
              <w:pStyle w:val="NormalWeb"/>
              <w:ind w:left="720"/>
            </w:pPr>
            <w:r>
              <w:lastRenderedPageBreak/>
              <w:t xml:space="preserve">ET </w:t>
            </w:r>
          </w:p>
          <w:p w:rsidR="000A13DA" w:rsidRDefault="000A13DA">
            <w:pPr>
              <w:pStyle w:val="NormalWeb"/>
              <w:ind w:left="720"/>
              <w:jc w:val="center"/>
            </w:pPr>
            <w:r>
              <w:t xml:space="preserve">Reçu élaboré </w:t>
            </w:r>
          </w:p>
          <w:p w:rsidR="000A13DA" w:rsidRDefault="000A13DA">
            <w:pPr>
              <w:pStyle w:val="NormalWeb"/>
              <w:ind w:left="720"/>
            </w:pPr>
            <w:r>
              <w:t xml:space="preserve">PF13 Elaboration reçu de paiement </w:t>
            </w:r>
          </w:p>
          <w:p w:rsidR="000A13DA" w:rsidRDefault="000A13DA">
            <w:pPr>
              <w:pStyle w:val="NormalWeb"/>
              <w:ind w:left="720"/>
            </w:pPr>
            <w:r>
              <w:t xml:space="preserve">Toujours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53"/>
              <w:gridCol w:w="440"/>
              <w:gridCol w:w="1514"/>
              <w:gridCol w:w="1529"/>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Comptabilité </w:t>
                  </w:r>
                </w:p>
                <w:p w:rsidR="000A13DA" w:rsidRDefault="000A13DA">
                  <w:pPr>
                    <w:pStyle w:val="NormalWeb"/>
                  </w:pPr>
                  <w:r>
                    <w:t xml:space="preserve">- Comptable </w:t>
                  </w:r>
                </w:p>
                <w:p w:rsidR="000A13DA" w:rsidRDefault="000A13DA">
                  <w:pPr>
                    <w:pStyle w:val="NormalWeb"/>
                  </w:pPr>
                  <w:r>
                    <w:t>- Comptable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Ma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Comptabilité </w:t>
                  </w:r>
                </w:p>
                <w:p w:rsidR="000A13DA" w:rsidRDefault="000A13DA">
                  <w:pPr>
                    <w:pStyle w:val="NormalWeb"/>
                  </w:pPr>
                  <w:r>
                    <w:t xml:space="preserve">- Comptable </w:t>
                  </w:r>
                </w:p>
                <w:p w:rsidR="000A13DA" w:rsidRDefault="000A13DA">
                  <w:pPr>
                    <w:pStyle w:val="NormalWeb"/>
                  </w:pPr>
                  <w:r>
                    <w:t>- Comptable</w:t>
                  </w:r>
                </w:p>
              </w:tc>
            </w:tr>
          </w:tbl>
          <w:p w:rsidR="000A13DA" w:rsidRDefault="000A13DA">
            <w:pPr>
              <w:pStyle w:val="NormalWeb"/>
              <w:ind w:left="720"/>
              <w:jc w:val="center"/>
            </w:pPr>
            <w:r>
              <w:t>A</w:t>
            </w:r>
          </w:p>
          <w:tbl>
            <w:tblPr>
              <w:tblW w:w="0" w:type="auto"/>
              <w:jc w:val="center"/>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440"/>
              <w:gridCol w:w="1286"/>
              <w:gridCol w:w="141"/>
            </w:tblGrid>
            <w:tr w:rsidR="000A13D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Secrétariat </w:t>
                  </w:r>
                </w:p>
                <w:p w:rsidR="000A13DA" w:rsidRDefault="000A13DA">
                  <w:pPr>
                    <w:pStyle w:val="NormalWeb"/>
                  </w:pPr>
                  <w:r>
                    <w:t xml:space="preserve">- Secrétaire </w:t>
                  </w:r>
                </w:p>
                <w:p w:rsidR="000A13DA" w:rsidRDefault="000A13DA">
                  <w:pPr>
                    <w:pStyle w:val="NormalWeb"/>
                  </w:pPr>
                  <w:r>
                    <w:t xml:space="preserve">- Secrétaire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r>
              <w:t>A</w:t>
            </w:r>
          </w:p>
          <w:p w:rsidR="000A13DA" w:rsidRDefault="000A13DA">
            <w:pPr>
              <w:pStyle w:val="NormalWeb"/>
              <w:ind w:left="720"/>
              <w:jc w:val="center"/>
            </w:pPr>
            <w:r>
              <w:t xml:space="preserve">Secrétaire </w:t>
            </w:r>
          </w:p>
          <w:p w:rsidR="000A13DA" w:rsidRDefault="000A13DA">
            <w:pPr>
              <w:pStyle w:val="NormalWeb"/>
              <w:ind w:left="720"/>
            </w:pPr>
            <w:r>
              <w:t xml:space="preserve">ET </w:t>
            </w:r>
          </w:p>
          <w:p w:rsidR="000A13DA" w:rsidRDefault="000A13DA">
            <w:pPr>
              <w:pStyle w:val="NormalWeb"/>
              <w:ind w:left="720"/>
              <w:jc w:val="center"/>
            </w:pPr>
            <w:r>
              <w:t>Reçu remis</w:t>
            </w:r>
          </w:p>
          <w:p w:rsidR="000A13DA" w:rsidRDefault="000A13DA">
            <w:pPr>
              <w:pStyle w:val="NormalWeb"/>
              <w:ind w:left="720"/>
            </w:pPr>
            <w:r>
              <w:t xml:space="preserve">PF14 Remise reçu de paiement </w:t>
            </w:r>
          </w:p>
          <w:p w:rsidR="000A13DA" w:rsidRDefault="000A13DA">
            <w:pPr>
              <w:pStyle w:val="NormalWeb"/>
              <w:ind w:left="720"/>
            </w:pPr>
            <w:r>
              <w:t xml:space="preserve">Toujours </w:t>
            </w:r>
          </w:p>
          <w:p w:rsidR="000A13DA" w:rsidRDefault="000A13DA">
            <w:pPr>
              <w:pStyle w:val="NormalWeb"/>
              <w:ind w:left="720"/>
              <w:jc w:val="center"/>
            </w:pPr>
            <w:r>
              <w:t>Secrétaire</w:t>
            </w:r>
          </w:p>
          <w:p w:rsidR="000A13DA" w:rsidRDefault="000A13DA">
            <w:pPr>
              <w:pStyle w:val="NormalWeb"/>
              <w:ind w:left="720"/>
            </w:pPr>
            <w:r>
              <w:t xml:space="preserve">ET </w:t>
            </w:r>
          </w:p>
          <w:p w:rsidR="000A13DA" w:rsidRDefault="000A13DA">
            <w:pPr>
              <w:pStyle w:val="NormalWeb"/>
              <w:ind w:left="720"/>
            </w:pPr>
            <w:r>
              <w:t>PF15 Rapport de paiement</w:t>
            </w:r>
          </w:p>
          <w:p w:rsidR="000A13DA" w:rsidRDefault="000A13DA">
            <w:pPr>
              <w:pStyle w:val="NormalWeb"/>
              <w:ind w:left="720"/>
            </w:pPr>
            <w:r>
              <w:t>Toujours</w:t>
            </w:r>
          </w:p>
          <w:p w:rsidR="000A13DA" w:rsidRDefault="000A13DA">
            <w:pPr>
              <w:pStyle w:val="NormalWeb"/>
              <w:ind w:left="720"/>
              <w:jc w:val="center"/>
            </w:pPr>
            <w:r>
              <w:t>Rapport de paiement présenté</w:t>
            </w:r>
          </w:p>
          <w:p w:rsidR="000A13DA" w:rsidRDefault="000A13DA">
            <w:pPr>
              <w:pStyle w:val="NormalWeb"/>
              <w:ind w:left="720"/>
              <w:jc w:val="center"/>
            </w:pPr>
            <w:r>
              <w:rPr>
                <w:rStyle w:val="lev"/>
              </w:rPr>
              <w:lastRenderedPageBreak/>
              <w:t>FIN PROCESSUS PAIEMENT</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53"/>
              <w:gridCol w:w="440"/>
              <w:gridCol w:w="1286"/>
              <w:gridCol w:w="1529"/>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Secrétariat </w:t>
                  </w:r>
                </w:p>
                <w:p w:rsidR="000A13DA" w:rsidRDefault="000A13DA">
                  <w:pPr>
                    <w:pStyle w:val="NormalWeb"/>
                  </w:pPr>
                  <w:r>
                    <w:t xml:space="preserve">- Secrétaire </w:t>
                  </w:r>
                </w:p>
                <w:p w:rsidR="000A13DA" w:rsidRDefault="000A13DA">
                  <w:pPr>
                    <w:pStyle w:val="NormalWeb"/>
                  </w:pPr>
                  <w:r>
                    <w:t xml:space="preserve">- Secrétaire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Comptabilité </w:t>
                  </w:r>
                </w:p>
                <w:p w:rsidR="000A13DA" w:rsidRDefault="000A13DA">
                  <w:pPr>
                    <w:pStyle w:val="NormalWeb"/>
                  </w:pPr>
                  <w:r>
                    <w:t xml:space="preserve">- Comptable </w:t>
                  </w:r>
                </w:p>
                <w:p w:rsidR="000A13DA" w:rsidRDefault="000A13DA">
                  <w:pPr>
                    <w:pStyle w:val="NormalWeb"/>
                  </w:pPr>
                  <w:r>
                    <w:t>- Comptable</w:t>
                  </w:r>
                </w:p>
              </w:tc>
            </w:tr>
            <w:tr w:rsid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Titre2"/>
              <w:ind w:left="720"/>
            </w:pPr>
            <w:bookmarkStart w:id="98" w:name="toc40"/>
            <w:bookmarkStart w:id="99" w:name="_Toc329631569"/>
            <w:bookmarkEnd w:id="98"/>
            <w:bookmarkEnd w:id="99"/>
            <w:r>
              <w:t xml:space="preserve">III.4. MODELE CONCEPTUEL DE TRAITEMENT (MCT) </w:t>
            </w:r>
          </w:p>
          <w:p w:rsidR="000A13DA" w:rsidRDefault="000A13DA">
            <w:pPr>
              <w:pStyle w:val="Titre3"/>
              <w:ind w:left="720"/>
            </w:pPr>
            <w:bookmarkStart w:id="100" w:name="toc41"/>
            <w:bookmarkStart w:id="101" w:name="_Toc329631570"/>
            <w:bookmarkEnd w:id="100"/>
            <w:bookmarkEnd w:id="101"/>
            <w:r>
              <w:t xml:space="preserve">III.4.1. Notion et concepts utilisés </w:t>
            </w:r>
          </w:p>
          <w:p w:rsidR="000A13DA" w:rsidRDefault="000A13DA">
            <w:pPr>
              <w:pStyle w:val="NormalWeb"/>
              <w:ind w:left="720"/>
            </w:pPr>
            <w:r>
              <w:rPr>
                <w:rStyle w:val="Accentuation"/>
              </w:rPr>
              <w:t>Le modèle conceptuel de traitement est un zoom sur le modèle de communication de l'entreprise. Dans les modèles de traitement, nous voyons comment un intervenant de l'entreprise réagit quand il reçoit ce message et quelle opération il effectue</w:t>
            </w:r>
            <w:r>
              <w:rPr>
                <w:rStyle w:val="Accentuation"/>
                <w:vertAlign w:val="superscript"/>
              </w:rPr>
              <w:t>14</w:t>
            </w:r>
            <w:bookmarkStart w:id="102" w:name="fnref14"/>
            <w:bookmarkEnd w:id="102"/>
            <w:r>
              <w:rPr>
                <w:rStyle w:val="Accentuation"/>
                <w:vertAlign w:val="superscript"/>
              </w:rPr>
              <w:t>(</w:t>
            </w:r>
            <w:hyperlink r:id="rId22" w:anchor="fn14" w:history="1">
              <w:r>
                <w:rPr>
                  <w:rStyle w:val="Lienhypertexte"/>
                  <w:i/>
                  <w:iCs/>
                  <w:vertAlign w:val="superscript"/>
                </w:rPr>
                <w:t>*</w:t>
              </w:r>
            </w:hyperlink>
            <w:r>
              <w:rPr>
                <w:rStyle w:val="Accentuation"/>
                <w:vertAlign w:val="superscript"/>
              </w:rPr>
              <w:t>)</w:t>
            </w:r>
            <w:r>
              <w:rPr>
                <w:rStyle w:val="Accentuation"/>
              </w:rPr>
              <w:t xml:space="preserve">. </w:t>
            </w:r>
          </w:p>
          <w:p w:rsidR="000A13DA" w:rsidRDefault="000A13DA">
            <w:pPr>
              <w:pStyle w:val="NormalWeb"/>
              <w:ind w:left="720"/>
            </w:pPr>
            <w:r>
              <w:rPr>
                <w:rStyle w:val="Accentuation"/>
              </w:rPr>
              <w:t xml:space="preserve">Un MCT comprend les messages et leurs informations, les opérations conceptuelles et leurs opérateurs, les intervenants de l'entreprise. </w:t>
            </w:r>
          </w:p>
          <w:p w:rsidR="000A13DA" w:rsidRDefault="000A13DA">
            <w:pPr>
              <w:pStyle w:val="NormalWeb"/>
              <w:ind w:left="720"/>
            </w:pPr>
            <w:r>
              <w:rPr>
                <w:rStyle w:val="Accentuation"/>
              </w:rPr>
              <w:t>Les intervenants de l'entreprise pris en compte sont les domaines pour un modèle global ou les sous - domaines pour modèle de traitement détaillé</w:t>
            </w:r>
            <w:r>
              <w:rPr>
                <w:rStyle w:val="Accentuation"/>
                <w:vertAlign w:val="superscript"/>
              </w:rPr>
              <w:t>15</w:t>
            </w:r>
            <w:bookmarkStart w:id="103" w:name="fnref15"/>
            <w:bookmarkEnd w:id="103"/>
            <w:r>
              <w:rPr>
                <w:rStyle w:val="Accentuation"/>
                <w:vertAlign w:val="superscript"/>
              </w:rPr>
              <w:t>(</w:t>
            </w:r>
            <w:hyperlink r:id="rId23" w:anchor="fn15" w:history="1">
              <w:r>
                <w:rPr>
                  <w:rStyle w:val="Lienhypertexte"/>
                  <w:i/>
                  <w:iCs/>
                  <w:vertAlign w:val="superscript"/>
                </w:rPr>
                <w:t>*</w:t>
              </w:r>
            </w:hyperlink>
            <w:r>
              <w:rPr>
                <w:rStyle w:val="Accentuation"/>
                <w:vertAlign w:val="superscript"/>
              </w:rPr>
              <w:t>)</w:t>
            </w:r>
            <w:r>
              <w:rPr>
                <w:rStyle w:val="Accentuation"/>
              </w:rPr>
              <w:t>.</w:t>
            </w:r>
          </w:p>
          <w:p w:rsidR="000A13DA" w:rsidRDefault="000A13DA">
            <w:pPr>
              <w:pStyle w:val="NormalWeb"/>
              <w:ind w:left="720"/>
              <w:jc w:val="center"/>
            </w:pPr>
            <w:r>
              <w:rPr>
                <w:i/>
                <w:iCs/>
                <w:noProof/>
              </w:rPr>
              <w:drawing>
                <wp:inline distT="0" distB="0" distL="0" distR="0">
                  <wp:extent cx="4010025" cy="2657475"/>
                  <wp:effectExtent l="0" t="0" r="9525" b="9525"/>
                  <wp:docPr id="12" name="Image 12" descr="http://www.memoireonline.com/10/12/6205/Mise-en-place-dun-modele-de-gestion-des-paiements-des-frais-scolaires-Cas-de-lInstitut-Kye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moireonline.com/10/12/6205/Mise-en-place-dun-modele-de-gestion-des-paiements-des-frais-scolaires-Cas-de-lInstitut-Kyesh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025" cy="2657475"/>
                          </a:xfrm>
                          <a:prstGeom prst="rect">
                            <a:avLst/>
                          </a:prstGeom>
                          <a:noFill/>
                          <a:ln>
                            <a:noFill/>
                          </a:ln>
                        </pic:spPr>
                      </pic:pic>
                    </a:graphicData>
                  </a:graphic>
                </wp:inline>
              </w:drawing>
            </w:r>
          </w:p>
          <w:p w:rsidR="000A13DA" w:rsidRDefault="000A13DA">
            <w:pPr>
              <w:pStyle w:val="NormalWeb"/>
              <w:ind w:left="720"/>
              <w:jc w:val="center"/>
            </w:pPr>
            <w:r>
              <w:rPr>
                <w:rStyle w:val="Accentuation"/>
              </w:rPr>
              <w:t>Le MCC (intervenants et messages) est détaillé par...</w:t>
            </w:r>
          </w:p>
          <w:p w:rsidR="000A13DA" w:rsidRDefault="000A13DA">
            <w:pPr>
              <w:pStyle w:val="NormalWeb"/>
              <w:ind w:left="720"/>
              <w:jc w:val="center"/>
            </w:pPr>
            <w:r>
              <w:rPr>
                <w:noProof/>
              </w:rPr>
              <w:lastRenderedPageBreak/>
              <w:drawing>
                <wp:inline distT="0" distB="0" distL="0" distR="0">
                  <wp:extent cx="4981575" cy="2733675"/>
                  <wp:effectExtent l="0" t="0" r="9525" b="9525"/>
                  <wp:docPr id="11" name="Image 11" descr="http://www.memoireonline.com/10/12/6205/Mise-en-place-dun-modele-de-gestion-des-paiements-des-frais-scolaires-Cas-de-lInstitut-Kyes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moireonline.com/10/12/6205/Mise-en-place-dun-modele-de-gestion-des-paiements-des-frais-scolaires-Cas-de-lInstitut-Kyesh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2733675"/>
                          </a:xfrm>
                          <a:prstGeom prst="rect">
                            <a:avLst/>
                          </a:prstGeom>
                          <a:noFill/>
                          <a:ln>
                            <a:noFill/>
                          </a:ln>
                        </pic:spPr>
                      </pic:pic>
                    </a:graphicData>
                  </a:graphic>
                </wp:inline>
              </w:drawing>
            </w:r>
          </w:p>
          <w:p w:rsidR="000A13DA" w:rsidRDefault="000A13DA">
            <w:pPr>
              <w:pStyle w:val="NormalWeb"/>
              <w:ind w:left="720"/>
              <w:jc w:val="center"/>
            </w:pPr>
            <w:r>
              <w:rPr>
                <w:rStyle w:val="Accentuation"/>
              </w:rPr>
              <w:t>...Le MCT (opérations et messages)</w:t>
            </w:r>
          </w:p>
          <w:p w:rsidR="000A13DA" w:rsidRDefault="000A13DA">
            <w:pPr>
              <w:pStyle w:val="NormalWeb"/>
              <w:ind w:left="720"/>
            </w:pPr>
            <w:r>
              <w:rPr>
                <w:rStyle w:val="Accentuation"/>
              </w:rPr>
              <w:t>Nous passons en revue avec ces différents concepts ci-dessous</w:t>
            </w:r>
            <w:r>
              <w:rPr>
                <w:rStyle w:val="Accentuation"/>
                <w:vertAlign w:val="superscript"/>
              </w:rPr>
              <w:t>16</w:t>
            </w:r>
            <w:bookmarkStart w:id="104" w:name="fnref16"/>
            <w:bookmarkEnd w:id="104"/>
            <w:r>
              <w:rPr>
                <w:rStyle w:val="Accentuation"/>
                <w:vertAlign w:val="superscript"/>
              </w:rPr>
              <w:t>(</w:t>
            </w:r>
            <w:hyperlink r:id="rId26" w:anchor="fn16" w:history="1">
              <w:r>
                <w:rPr>
                  <w:rStyle w:val="Lienhypertexte"/>
                  <w:i/>
                  <w:iCs/>
                  <w:vertAlign w:val="superscript"/>
                </w:rPr>
                <w:t>*</w:t>
              </w:r>
            </w:hyperlink>
            <w:r>
              <w:rPr>
                <w:rStyle w:val="Accentuation"/>
                <w:vertAlign w:val="superscript"/>
              </w:rPr>
              <w:t>)</w:t>
            </w:r>
            <w:r>
              <w:rPr>
                <w:rStyle w:val="Accentuation"/>
              </w:rPr>
              <w:t xml:space="preserve"> : </w:t>
            </w:r>
          </w:p>
          <w:p w:rsidR="000A13DA" w:rsidRDefault="000A13DA">
            <w:pPr>
              <w:pStyle w:val="NormalWeb"/>
              <w:ind w:left="720"/>
            </w:pPr>
            <w:r>
              <w:rPr>
                <w:rStyle w:val="Accentuation"/>
                <w:b/>
                <w:bCs/>
              </w:rPr>
              <w:t>a) Processus </w:t>
            </w:r>
            <w:r>
              <w:rPr>
                <w:rStyle w:val="Accentuation"/>
              </w:rPr>
              <w:t xml:space="preserve">: c'est une unité homogène de préoccupation ou un sous ensemble de l'activité de l'entreprise. </w:t>
            </w:r>
          </w:p>
          <w:p w:rsidR="000A13DA" w:rsidRDefault="000A13DA">
            <w:pPr>
              <w:pStyle w:val="NormalWeb"/>
              <w:ind w:left="720"/>
            </w:pPr>
            <w:r>
              <w:rPr>
                <w:rStyle w:val="Accentuation"/>
                <w:b/>
                <w:bCs/>
              </w:rPr>
              <w:t>b) Evénement </w:t>
            </w:r>
            <w:r>
              <w:rPr>
                <w:rStyle w:val="Accentuation"/>
              </w:rPr>
              <w:t xml:space="preserve">: un événement est le compte rendu du SI du fait que quelque chose s'est produite dans l'univers extérieur ou dans le S.I lui-même. </w:t>
            </w:r>
          </w:p>
          <w:p w:rsidR="000A13DA" w:rsidRDefault="000A13DA">
            <w:pPr>
              <w:pStyle w:val="NormalWeb"/>
              <w:ind w:left="720"/>
            </w:pPr>
            <w:r>
              <w:rPr>
                <w:rStyle w:val="Accentuation"/>
                <w:b/>
                <w:bCs/>
              </w:rPr>
              <w:t>c) Opération </w:t>
            </w:r>
            <w:r>
              <w:rPr>
                <w:rStyle w:val="Accentuation"/>
              </w:rPr>
              <w:t xml:space="preserve">: c'est un ensemble d'actions exécutées par le SI suite à un événement ou une conjonction d'événements ou encore une production des flux d'information. </w:t>
            </w:r>
          </w:p>
          <w:p w:rsidR="000A13DA" w:rsidRDefault="000A13DA">
            <w:pPr>
              <w:pStyle w:val="NormalWeb"/>
              <w:ind w:left="720"/>
            </w:pPr>
            <w:r>
              <w:rPr>
                <w:rStyle w:val="Accentuation"/>
                <w:b/>
                <w:bCs/>
              </w:rPr>
              <w:t>d) Synchronisation </w:t>
            </w:r>
            <w:r>
              <w:rPr>
                <w:rStyle w:val="Accentuation"/>
              </w:rPr>
              <w:t xml:space="preserve">: la synchronisation marque certains événements contributifs qui doivent être arrivés avant le déclenchement de l'opération selon une proposition logique (faite sur OU et </w:t>
            </w:r>
            <w:proofErr w:type="spellStart"/>
            <w:r>
              <w:rPr>
                <w:rStyle w:val="Accentuation"/>
              </w:rPr>
              <w:t>ET</w:t>
            </w:r>
            <w:proofErr w:type="spellEnd"/>
            <w:r>
              <w:rPr>
                <w:rStyle w:val="Accentuation"/>
              </w:rPr>
              <w:t xml:space="preserve">) qui traduit les règles de gestion d'activation </w:t>
            </w:r>
            <w:proofErr w:type="spellStart"/>
            <w:r>
              <w:rPr>
                <w:rStyle w:val="Accentuation"/>
              </w:rPr>
              <w:t>càd</w:t>
            </w:r>
            <w:proofErr w:type="spellEnd"/>
            <w:r>
              <w:rPr>
                <w:rStyle w:val="Accentuation"/>
              </w:rPr>
              <w:t xml:space="preserve"> les règles de gestion que doivent vérifier les événements contributifs pour déclencher les actions. </w:t>
            </w:r>
          </w:p>
          <w:p w:rsidR="000A13DA" w:rsidRDefault="000A13DA">
            <w:pPr>
              <w:pStyle w:val="NormalWeb"/>
              <w:ind w:left="720"/>
            </w:pPr>
            <w:r>
              <w:rPr>
                <w:rStyle w:val="Accentuation"/>
                <w:b/>
                <w:bCs/>
              </w:rPr>
              <w:t>e) Règles d'émission </w:t>
            </w:r>
            <w:r>
              <w:rPr>
                <w:rStyle w:val="Accentuation"/>
              </w:rPr>
              <w:t xml:space="preserve">: c'est la condition d'activation d'un événement. </w:t>
            </w:r>
          </w:p>
          <w:p w:rsidR="000A13DA" w:rsidRDefault="000A13DA">
            <w:pPr>
              <w:pStyle w:val="Titre3"/>
              <w:ind w:left="720"/>
            </w:pPr>
            <w:bookmarkStart w:id="105" w:name="toc42"/>
            <w:bookmarkStart w:id="106" w:name="_Toc329631571"/>
            <w:bookmarkEnd w:id="105"/>
            <w:bookmarkEnd w:id="106"/>
            <w:r>
              <w:t xml:space="preserve">III.4.2. Construction du MCT </w:t>
            </w:r>
          </w:p>
          <w:p w:rsidR="000A13DA" w:rsidRDefault="000A13DA">
            <w:pPr>
              <w:pStyle w:val="NormalWeb"/>
              <w:ind w:left="720"/>
              <w:jc w:val="center"/>
            </w:pPr>
            <w:r>
              <w:t>Ouverture des inscriptions</w:t>
            </w:r>
          </w:p>
          <w:p w:rsidR="000A13DA" w:rsidRDefault="000A13DA">
            <w:pPr>
              <w:pStyle w:val="NormalWeb"/>
              <w:ind w:left="720"/>
            </w:pPr>
            <w:r>
              <w:t xml:space="preserve">ET </w:t>
            </w:r>
          </w:p>
          <w:p w:rsidR="000A13DA" w:rsidRDefault="000A13DA">
            <w:pPr>
              <w:pStyle w:val="NormalWeb"/>
              <w:ind w:left="720"/>
              <w:jc w:val="center"/>
            </w:pPr>
            <w:r>
              <w:t xml:space="preserve">Communiqué lancé </w:t>
            </w:r>
          </w:p>
          <w:p w:rsidR="000A13DA" w:rsidRDefault="000A13DA">
            <w:pPr>
              <w:pStyle w:val="NormalWeb"/>
              <w:ind w:left="720"/>
            </w:pPr>
            <w:r>
              <w:t>Lancement communiqué</w:t>
            </w:r>
          </w:p>
          <w:p w:rsidR="000A13DA" w:rsidRDefault="000A13DA">
            <w:pPr>
              <w:pStyle w:val="NormalWeb"/>
              <w:ind w:left="720"/>
            </w:pPr>
            <w:r>
              <w:t xml:space="preserve">Toujours </w:t>
            </w:r>
          </w:p>
          <w:p w:rsidR="000A13DA" w:rsidRDefault="000A13DA">
            <w:pPr>
              <w:pStyle w:val="NormalWeb"/>
              <w:ind w:left="720"/>
              <w:jc w:val="center"/>
            </w:pPr>
            <w:r>
              <w:lastRenderedPageBreak/>
              <w:t>Demande d'inscription</w:t>
            </w:r>
          </w:p>
          <w:p w:rsidR="000A13DA" w:rsidRDefault="000A13DA">
            <w:pPr>
              <w:pStyle w:val="NormalWeb"/>
              <w:ind w:left="720"/>
            </w:pPr>
            <w:r>
              <w:t xml:space="preserve">ET </w:t>
            </w:r>
          </w:p>
          <w:p w:rsidR="000A13DA" w:rsidRDefault="000A13DA">
            <w:pPr>
              <w:pStyle w:val="NormalWeb"/>
              <w:ind w:left="720"/>
              <w:jc w:val="center"/>
            </w:pPr>
            <w:r>
              <w:t xml:space="preserve">Demande reçue </w:t>
            </w:r>
          </w:p>
          <w:p w:rsidR="000A13DA" w:rsidRDefault="000A13DA">
            <w:pPr>
              <w:pStyle w:val="NormalWeb"/>
              <w:ind w:left="720"/>
            </w:pPr>
            <w:r>
              <w:t xml:space="preserve">Réception demande d'inscription </w:t>
            </w:r>
          </w:p>
          <w:p w:rsidR="000A13DA" w:rsidRDefault="000A13DA">
            <w:pPr>
              <w:pStyle w:val="NormalWeb"/>
              <w:ind w:left="720"/>
            </w:pPr>
            <w:r>
              <w:t xml:space="preserve">Toujours </w:t>
            </w:r>
          </w:p>
          <w:p w:rsidR="000A13DA" w:rsidRDefault="000A13DA">
            <w:pPr>
              <w:pStyle w:val="NormalWeb"/>
              <w:ind w:left="720"/>
            </w:pPr>
            <w:r>
              <w:t>Critères d'inscription</w:t>
            </w:r>
          </w:p>
          <w:p w:rsidR="000A13DA" w:rsidRDefault="000A13DA">
            <w:pPr>
              <w:pStyle w:val="NormalWeb"/>
              <w:ind w:left="720"/>
            </w:pPr>
            <w:r>
              <w:t xml:space="preserve">ET </w:t>
            </w:r>
          </w:p>
          <w:p w:rsidR="000A13DA" w:rsidRDefault="000A13DA">
            <w:pPr>
              <w:pStyle w:val="NormalWeb"/>
              <w:ind w:left="720"/>
              <w:jc w:val="center"/>
            </w:pPr>
            <w:r>
              <w:t xml:space="preserve">Dossier analysé </w:t>
            </w:r>
          </w:p>
          <w:p w:rsidR="000A13DA" w:rsidRDefault="000A13DA">
            <w:pPr>
              <w:pStyle w:val="NormalWeb"/>
              <w:ind w:left="720"/>
            </w:pPr>
            <w:r>
              <w:t xml:space="preserve">L'analyse du dossier </w:t>
            </w:r>
          </w:p>
          <w:p w:rsidR="000A13DA" w:rsidRDefault="000A13DA">
            <w:pPr>
              <w:pStyle w:val="NormalWeb"/>
              <w:ind w:left="720"/>
            </w:pPr>
            <w:r>
              <w:t xml:space="preserve">Ok Non </w:t>
            </w:r>
          </w:p>
          <w:p w:rsidR="000A13DA" w:rsidRDefault="000A13DA">
            <w:pPr>
              <w:pStyle w:val="NormalWeb"/>
              <w:ind w:left="720"/>
            </w:pPr>
            <w:r>
              <w:t xml:space="preserve">ET </w:t>
            </w:r>
          </w:p>
          <w:p w:rsidR="000A13DA" w:rsidRDefault="000A13DA">
            <w:pPr>
              <w:pStyle w:val="NormalWeb"/>
              <w:ind w:left="720"/>
              <w:jc w:val="center"/>
            </w:pPr>
            <w:r>
              <w:t xml:space="preserve">Frais d'inscription payés </w:t>
            </w:r>
          </w:p>
          <w:p w:rsidR="000A13DA" w:rsidRDefault="000A13DA">
            <w:pPr>
              <w:pStyle w:val="NormalWeb"/>
              <w:ind w:left="720"/>
            </w:pPr>
            <w:r>
              <w:t xml:space="preserve">Paiement frais d'inscription </w:t>
            </w:r>
          </w:p>
          <w:p w:rsidR="000A13DA" w:rsidRDefault="000A13DA">
            <w:pPr>
              <w:pStyle w:val="NormalWeb"/>
              <w:ind w:left="720"/>
            </w:pPr>
            <w:r>
              <w:t xml:space="preserve">Toujours </w:t>
            </w:r>
          </w:p>
          <w:p w:rsidR="000A13DA" w:rsidRDefault="000A13DA">
            <w:pPr>
              <w:pStyle w:val="NormalWeb"/>
              <w:ind w:left="720"/>
              <w:jc w:val="center"/>
            </w:pPr>
            <w:r>
              <w:t xml:space="preserve">Rejet </w:t>
            </w:r>
          </w:p>
          <w:p w:rsidR="000A13DA" w:rsidRDefault="000A13DA">
            <w:pPr>
              <w:pStyle w:val="NormalWeb"/>
              <w:ind w:left="720"/>
              <w:jc w:val="center"/>
            </w:pPr>
            <w:r>
              <w:t xml:space="preserve">Perception des frais </w:t>
            </w:r>
          </w:p>
          <w:p w:rsidR="000A13DA" w:rsidRDefault="000A13DA">
            <w:pPr>
              <w:pStyle w:val="NormalWeb"/>
              <w:ind w:left="720"/>
              <w:jc w:val="center"/>
            </w:pPr>
            <w:r>
              <w:t>A</w:t>
            </w:r>
          </w:p>
          <w:p w:rsidR="000A13DA" w:rsidRDefault="000A13DA">
            <w:pPr>
              <w:pStyle w:val="NormalWeb"/>
              <w:ind w:left="720"/>
            </w:pPr>
            <w:r>
              <w:rPr>
                <w:rStyle w:val="Accentuation"/>
                <w:b/>
                <w:bCs/>
              </w:rPr>
              <w:t xml:space="preserve">A. « Processus Inscription » </w:t>
            </w:r>
          </w:p>
          <w:p w:rsidR="000A13DA" w:rsidRDefault="000A13DA">
            <w:pPr>
              <w:pStyle w:val="NormalWeb"/>
              <w:ind w:left="720"/>
            </w:pPr>
            <w:r>
              <w:t xml:space="preserve">Elaboration reçu d'inscription </w:t>
            </w:r>
          </w:p>
          <w:p w:rsidR="000A13DA" w:rsidRDefault="000A13DA">
            <w:pPr>
              <w:pStyle w:val="NormalWeb"/>
              <w:ind w:left="720"/>
            </w:pPr>
            <w:r>
              <w:t xml:space="preserve">Toujours </w:t>
            </w:r>
          </w:p>
          <w:p w:rsidR="000A13DA" w:rsidRDefault="000A13DA">
            <w:pPr>
              <w:pStyle w:val="NormalWeb"/>
              <w:ind w:left="720"/>
              <w:jc w:val="center"/>
            </w:pPr>
            <w:r>
              <w:t>Contrôle reçu</w:t>
            </w:r>
          </w:p>
          <w:p w:rsidR="000A13DA" w:rsidRDefault="000A13DA">
            <w:pPr>
              <w:pStyle w:val="NormalWeb"/>
              <w:ind w:left="720"/>
              <w:jc w:val="center"/>
            </w:pPr>
            <w:r>
              <w:t xml:space="preserve">Reçu élaboré </w:t>
            </w:r>
          </w:p>
          <w:p w:rsidR="000A13DA" w:rsidRDefault="000A13DA">
            <w:pPr>
              <w:pStyle w:val="NormalWeb"/>
              <w:ind w:left="720"/>
              <w:jc w:val="center"/>
            </w:pPr>
            <w:r>
              <w:t xml:space="preserve">Conception du reçu </w:t>
            </w:r>
          </w:p>
          <w:p w:rsidR="000A13DA" w:rsidRDefault="000A13DA">
            <w:pPr>
              <w:pStyle w:val="NormalWeb"/>
              <w:ind w:left="720"/>
            </w:pPr>
            <w:r>
              <w:t xml:space="preserve">ET </w:t>
            </w:r>
          </w:p>
          <w:p w:rsidR="000A13DA" w:rsidRDefault="000A13DA">
            <w:pPr>
              <w:pStyle w:val="NormalWeb"/>
              <w:ind w:left="720"/>
            </w:pPr>
            <w:r>
              <w:t xml:space="preserve">Elaboration reçu d'inscription </w:t>
            </w:r>
          </w:p>
          <w:p w:rsidR="000A13DA" w:rsidRDefault="000A13DA">
            <w:pPr>
              <w:pStyle w:val="NormalWeb"/>
              <w:ind w:left="720"/>
            </w:pPr>
            <w:r>
              <w:lastRenderedPageBreak/>
              <w:t xml:space="preserve">Toujours </w:t>
            </w:r>
          </w:p>
          <w:p w:rsidR="000A13DA" w:rsidRDefault="000A13DA">
            <w:pPr>
              <w:pStyle w:val="NormalWeb"/>
              <w:ind w:left="720"/>
              <w:jc w:val="center"/>
            </w:pPr>
            <w:r>
              <w:t>Reçu élaboré</w:t>
            </w:r>
          </w:p>
          <w:p w:rsidR="000A13DA" w:rsidRDefault="000A13DA">
            <w:pPr>
              <w:pStyle w:val="NormalWeb"/>
              <w:ind w:left="720"/>
              <w:jc w:val="center"/>
            </w:pPr>
            <w:r>
              <w:t>Contrôle reçu</w:t>
            </w:r>
          </w:p>
          <w:p w:rsidR="000A13DA" w:rsidRDefault="000A13DA">
            <w:pPr>
              <w:pStyle w:val="NormalWeb"/>
              <w:ind w:left="720"/>
              <w:jc w:val="center"/>
            </w:pPr>
            <w:r>
              <w:t>A</w:t>
            </w:r>
          </w:p>
          <w:p w:rsidR="000A13DA" w:rsidRDefault="000A13DA">
            <w:pPr>
              <w:pStyle w:val="NormalWeb"/>
              <w:ind w:left="720"/>
            </w:pPr>
            <w:r>
              <w:t xml:space="preserve">ET </w:t>
            </w:r>
          </w:p>
          <w:p w:rsidR="000A13DA" w:rsidRDefault="000A13DA">
            <w:pPr>
              <w:pStyle w:val="NormalWeb"/>
              <w:ind w:left="720"/>
            </w:pPr>
            <w:r>
              <w:t xml:space="preserve">Inscription de l'élève </w:t>
            </w:r>
          </w:p>
          <w:p w:rsidR="000A13DA" w:rsidRDefault="000A13DA">
            <w:pPr>
              <w:pStyle w:val="NormalWeb"/>
              <w:ind w:left="720"/>
            </w:pPr>
            <w:r>
              <w:t xml:space="preserve">Toujours </w:t>
            </w:r>
          </w:p>
          <w:p w:rsidR="000A13DA" w:rsidRDefault="000A13DA">
            <w:pPr>
              <w:pStyle w:val="NormalWeb"/>
              <w:ind w:left="720"/>
            </w:pPr>
            <w:r>
              <w:t xml:space="preserve">Affectation classe </w:t>
            </w:r>
          </w:p>
          <w:p w:rsidR="000A13DA" w:rsidRDefault="000A13DA">
            <w:pPr>
              <w:pStyle w:val="NormalWeb"/>
              <w:ind w:left="720"/>
            </w:pPr>
            <w:r>
              <w:t xml:space="preserve">Toujours </w:t>
            </w:r>
          </w:p>
          <w:p w:rsidR="000A13DA" w:rsidRDefault="000A13DA">
            <w:pPr>
              <w:pStyle w:val="NormalWeb"/>
              <w:ind w:left="720"/>
              <w:jc w:val="center"/>
            </w:pPr>
            <w:r>
              <w:t xml:space="preserve">Classe affectée </w:t>
            </w:r>
          </w:p>
          <w:p w:rsidR="000A13DA" w:rsidRDefault="000A13DA">
            <w:pPr>
              <w:pStyle w:val="NormalWeb"/>
              <w:ind w:left="720"/>
              <w:jc w:val="center"/>
            </w:pPr>
            <w:r>
              <w:t>Classement du dossier</w:t>
            </w:r>
          </w:p>
          <w:p w:rsidR="000A13DA" w:rsidRDefault="000A13DA">
            <w:pPr>
              <w:pStyle w:val="NormalWeb"/>
              <w:ind w:left="720"/>
              <w:jc w:val="center"/>
            </w:pPr>
            <w:r>
              <w:t xml:space="preserve">Orientation du sujet </w:t>
            </w:r>
          </w:p>
          <w:p w:rsidR="000A13DA" w:rsidRDefault="000A13DA">
            <w:pPr>
              <w:pStyle w:val="NormalWeb"/>
              <w:ind w:left="720"/>
            </w:pPr>
            <w:r>
              <w:t xml:space="preserve">ET </w:t>
            </w:r>
          </w:p>
          <w:p w:rsidR="000A13DA" w:rsidRDefault="000A13DA">
            <w:pPr>
              <w:pStyle w:val="NormalWeb"/>
              <w:ind w:left="720"/>
              <w:jc w:val="center"/>
            </w:pPr>
            <w:r>
              <w:t xml:space="preserve">Rapport présenté </w:t>
            </w:r>
          </w:p>
          <w:p w:rsidR="000A13DA" w:rsidRDefault="000A13DA">
            <w:pPr>
              <w:pStyle w:val="NormalWeb"/>
              <w:ind w:left="720"/>
            </w:pPr>
            <w:r>
              <w:t xml:space="preserve">Rapport d'inscription </w:t>
            </w:r>
          </w:p>
          <w:p w:rsidR="000A13DA" w:rsidRDefault="000A13DA">
            <w:pPr>
              <w:pStyle w:val="NormalWeb"/>
              <w:ind w:left="720"/>
            </w:pPr>
            <w:r>
              <w:t xml:space="preserve">Toujours </w:t>
            </w:r>
          </w:p>
          <w:p w:rsidR="000A13DA" w:rsidRDefault="000A13DA">
            <w:pPr>
              <w:pStyle w:val="NormalWeb"/>
              <w:ind w:left="720"/>
              <w:jc w:val="center"/>
            </w:pPr>
            <w:r>
              <w:rPr>
                <w:rStyle w:val="lev"/>
              </w:rPr>
              <w:t>FIN PROCESSUS INSCRIPTION</w:t>
            </w:r>
          </w:p>
          <w:p w:rsidR="000A13DA" w:rsidRDefault="000A13DA">
            <w:pPr>
              <w:pStyle w:val="NormalWeb"/>
              <w:ind w:left="720"/>
            </w:pPr>
            <w:r>
              <w:t xml:space="preserve">ET </w:t>
            </w:r>
          </w:p>
          <w:p w:rsidR="000A13DA" w:rsidRDefault="000A13DA">
            <w:pPr>
              <w:pStyle w:val="NormalWeb"/>
              <w:ind w:left="720"/>
              <w:jc w:val="center"/>
            </w:pPr>
            <w:r>
              <w:t xml:space="preserve">L'élève est inscrit </w:t>
            </w:r>
          </w:p>
          <w:p w:rsidR="000A13DA" w:rsidRDefault="000A13DA">
            <w:pPr>
              <w:pStyle w:val="NormalWeb"/>
              <w:ind w:left="720"/>
            </w:pPr>
            <w:r>
              <w:t xml:space="preserve">Affectation classe </w:t>
            </w:r>
          </w:p>
          <w:p w:rsidR="000A13DA" w:rsidRDefault="000A13DA">
            <w:pPr>
              <w:pStyle w:val="NormalWeb"/>
              <w:ind w:left="720"/>
            </w:pPr>
            <w:r>
              <w:t xml:space="preserve">Toujours </w:t>
            </w:r>
          </w:p>
          <w:p w:rsidR="000A13DA" w:rsidRDefault="000A13DA">
            <w:pPr>
              <w:pStyle w:val="NormalWeb"/>
              <w:ind w:left="720"/>
              <w:jc w:val="center"/>
            </w:pPr>
            <w:r>
              <w:t xml:space="preserve">Classe affectée </w:t>
            </w:r>
          </w:p>
          <w:p w:rsidR="000A13DA" w:rsidRDefault="000A13DA">
            <w:pPr>
              <w:pStyle w:val="NormalWeb"/>
              <w:ind w:left="720"/>
            </w:pPr>
            <w:r>
              <w:t xml:space="preserve">ET </w:t>
            </w:r>
          </w:p>
          <w:p w:rsidR="000A13DA" w:rsidRDefault="000A13DA">
            <w:pPr>
              <w:pStyle w:val="NormalWeb"/>
              <w:ind w:left="720"/>
              <w:jc w:val="center"/>
            </w:pPr>
            <w:r>
              <w:t xml:space="preserve">Rapport présenté </w:t>
            </w:r>
          </w:p>
          <w:p w:rsidR="000A13DA" w:rsidRDefault="000A13DA">
            <w:pPr>
              <w:pStyle w:val="NormalWeb"/>
              <w:ind w:left="720"/>
            </w:pPr>
            <w:r>
              <w:t xml:space="preserve">Rapport d'inscription </w:t>
            </w:r>
          </w:p>
          <w:p w:rsidR="000A13DA" w:rsidRDefault="000A13DA">
            <w:pPr>
              <w:pStyle w:val="NormalWeb"/>
              <w:ind w:left="720"/>
            </w:pPr>
            <w:r>
              <w:lastRenderedPageBreak/>
              <w:t xml:space="preserve">Toujours </w:t>
            </w:r>
          </w:p>
          <w:p w:rsidR="000A13DA" w:rsidRDefault="000A13DA">
            <w:pPr>
              <w:pStyle w:val="NormalWeb"/>
              <w:ind w:left="720"/>
            </w:pPr>
            <w:r>
              <w:t xml:space="preserve">ET </w:t>
            </w:r>
          </w:p>
          <w:p w:rsidR="000A13DA" w:rsidRDefault="000A13DA">
            <w:pPr>
              <w:pStyle w:val="NormalWeb"/>
              <w:ind w:left="720"/>
              <w:jc w:val="center"/>
            </w:pPr>
            <w:r>
              <w:t xml:space="preserve">Elève inscrit </w:t>
            </w:r>
          </w:p>
          <w:p w:rsidR="000A13DA" w:rsidRDefault="000A13DA">
            <w:pPr>
              <w:pStyle w:val="NormalWeb"/>
              <w:ind w:left="720"/>
              <w:jc w:val="center"/>
            </w:pPr>
            <w:r>
              <w:t xml:space="preserve">Carnet ou registre </w:t>
            </w:r>
            <w:proofErr w:type="spellStart"/>
            <w:r>
              <w:t>dispo</w:t>
            </w:r>
            <w:proofErr w:type="spellEnd"/>
          </w:p>
          <w:p w:rsidR="000A13DA" w:rsidRDefault="000A13DA">
            <w:pPr>
              <w:pStyle w:val="NormalWeb"/>
              <w:ind w:left="720"/>
            </w:pPr>
            <w:r>
              <w:t xml:space="preserve">ET </w:t>
            </w:r>
          </w:p>
          <w:p w:rsidR="000A13DA" w:rsidRDefault="000A13DA">
            <w:pPr>
              <w:pStyle w:val="NormalWeb"/>
              <w:ind w:left="720"/>
            </w:pPr>
            <w:r>
              <w:t xml:space="preserve">L'avis e paiement est donné </w:t>
            </w:r>
          </w:p>
          <w:p w:rsidR="000A13DA" w:rsidRDefault="000A13DA">
            <w:pPr>
              <w:pStyle w:val="NormalWeb"/>
              <w:ind w:left="720"/>
            </w:pPr>
            <w:r>
              <w:t xml:space="preserve">Avis de paiement </w:t>
            </w:r>
          </w:p>
          <w:p w:rsidR="000A13DA" w:rsidRDefault="000A13DA">
            <w:pPr>
              <w:pStyle w:val="NormalWeb"/>
              <w:ind w:left="720"/>
            </w:pPr>
            <w:r>
              <w:t xml:space="preserve">Toujours </w:t>
            </w:r>
          </w:p>
          <w:p w:rsidR="000A13DA" w:rsidRDefault="000A13DA">
            <w:pPr>
              <w:pStyle w:val="NormalWeb"/>
              <w:ind w:left="720"/>
            </w:pPr>
            <w:r>
              <w:t xml:space="preserve">Critères de paiement </w:t>
            </w:r>
          </w:p>
          <w:p w:rsidR="000A13DA" w:rsidRDefault="000A13DA">
            <w:pPr>
              <w:pStyle w:val="NormalWeb"/>
              <w:ind w:left="720"/>
            </w:pPr>
            <w:r>
              <w:t xml:space="preserve">ET </w:t>
            </w:r>
          </w:p>
          <w:p w:rsidR="000A13DA" w:rsidRDefault="000A13DA">
            <w:pPr>
              <w:pStyle w:val="NormalWeb"/>
              <w:ind w:left="720"/>
              <w:jc w:val="center"/>
            </w:pPr>
            <w:r>
              <w:t xml:space="preserve">Frais payés </w:t>
            </w:r>
          </w:p>
          <w:p w:rsidR="000A13DA" w:rsidRDefault="000A13DA">
            <w:pPr>
              <w:pStyle w:val="NormalWeb"/>
              <w:ind w:left="720"/>
            </w:pPr>
            <w:r>
              <w:t xml:space="preserve">Paiement des frais </w:t>
            </w:r>
          </w:p>
          <w:p w:rsidR="000A13DA" w:rsidRDefault="000A13DA">
            <w:pPr>
              <w:pStyle w:val="NormalWeb"/>
              <w:ind w:left="720"/>
            </w:pPr>
            <w:r>
              <w:t xml:space="preserve">Toujours </w:t>
            </w:r>
          </w:p>
          <w:p w:rsidR="000A13DA" w:rsidRDefault="000A13DA">
            <w:pPr>
              <w:pStyle w:val="NormalWeb"/>
              <w:ind w:left="720"/>
            </w:pPr>
            <w:r>
              <w:t>Conception du reçu</w:t>
            </w:r>
          </w:p>
          <w:p w:rsidR="000A13DA" w:rsidRDefault="000A13DA">
            <w:pPr>
              <w:pStyle w:val="NormalWeb"/>
              <w:ind w:left="720"/>
            </w:pPr>
            <w:r>
              <w:t xml:space="preserve">ET </w:t>
            </w:r>
          </w:p>
          <w:p w:rsidR="000A13DA" w:rsidRDefault="000A13DA">
            <w:pPr>
              <w:pStyle w:val="NormalWeb"/>
              <w:ind w:left="720"/>
              <w:jc w:val="center"/>
            </w:pPr>
            <w:r>
              <w:t>Reçu élaboré</w:t>
            </w:r>
          </w:p>
          <w:p w:rsidR="000A13DA" w:rsidRDefault="000A13DA">
            <w:pPr>
              <w:pStyle w:val="NormalWeb"/>
              <w:ind w:left="720"/>
            </w:pPr>
            <w:r>
              <w:t xml:space="preserve">Elaboration reçu paiement </w:t>
            </w:r>
          </w:p>
          <w:p w:rsidR="000A13DA" w:rsidRDefault="000A13DA">
            <w:pPr>
              <w:pStyle w:val="NormalWeb"/>
              <w:ind w:left="720"/>
            </w:pPr>
            <w:r>
              <w:t xml:space="preserve">Toujours </w:t>
            </w:r>
          </w:p>
          <w:p w:rsidR="000A13DA" w:rsidRDefault="000A13DA">
            <w:pPr>
              <w:pStyle w:val="NormalWeb"/>
              <w:ind w:left="720"/>
            </w:pPr>
            <w:r>
              <w:t xml:space="preserve">ET </w:t>
            </w:r>
          </w:p>
          <w:p w:rsidR="000A13DA" w:rsidRDefault="000A13DA">
            <w:pPr>
              <w:pStyle w:val="NormalWeb"/>
              <w:ind w:left="720"/>
              <w:jc w:val="center"/>
            </w:pPr>
            <w:r>
              <w:t>Contrôle du reçu</w:t>
            </w:r>
          </w:p>
          <w:p w:rsidR="000A13DA" w:rsidRDefault="000A13DA">
            <w:pPr>
              <w:pStyle w:val="NormalWeb"/>
              <w:ind w:left="720"/>
            </w:pPr>
            <w:r>
              <w:t xml:space="preserve">Remise reçu de paiement </w:t>
            </w:r>
          </w:p>
          <w:p w:rsidR="000A13DA" w:rsidRDefault="000A13DA">
            <w:pPr>
              <w:pStyle w:val="NormalWeb"/>
              <w:ind w:left="720"/>
            </w:pPr>
            <w:r>
              <w:t xml:space="preserve">Toujours </w:t>
            </w:r>
          </w:p>
          <w:p w:rsidR="000A13DA" w:rsidRDefault="000A13DA">
            <w:pPr>
              <w:pStyle w:val="NormalWeb"/>
              <w:ind w:left="720"/>
              <w:jc w:val="center"/>
            </w:pPr>
            <w:r>
              <w:t xml:space="preserve">Reçu remis </w:t>
            </w:r>
          </w:p>
          <w:p w:rsidR="000A13DA" w:rsidRDefault="000A13DA">
            <w:pPr>
              <w:pStyle w:val="NormalWeb"/>
              <w:ind w:left="720"/>
              <w:jc w:val="center"/>
            </w:pPr>
            <w:r>
              <w:t>A</w:t>
            </w:r>
          </w:p>
          <w:p w:rsidR="000A13DA" w:rsidRDefault="000A13DA">
            <w:pPr>
              <w:pStyle w:val="NormalWeb"/>
              <w:ind w:left="720"/>
            </w:pPr>
            <w:r>
              <w:t xml:space="preserve">ET </w:t>
            </w:r>
          </w:p>
          <w:p w:rsidR="000A13DA" w:rsidRDefault="000A13DA">
            <w:pPr>
              <w:pStyle w:val="NormalWeb"/>
              <w:ind w:left="720"/>
            </w:pPr>
            <w:r>
              <w:rPr>
                <w:rStyle w:val="lev"/>
              </w:rPr>
              <w:lastRenderedPageBreak/>
              <w:t xml:space="preserve">B. « Processus Paiement » </w:t>
            </w:r>
          </w:p>
          <w:p w:rsidR="000A13DA" w:rsidRDefault="000A13DA">
            <w:pPr>
              <w:pStyle w:val="NormalWeb"/>
              <w:ind w:left="720"/>
              <w:jc w:val="center"/>
            </w:pPr>
            <w:r>
              <w:t>A</w:t>
            </w:r>
          </w:p>
          <w:p w:rsidR="000A13DA" w:rsidRDefault="000A13DA">
            <w:pPr>
              <w:pStyle w:val="NormalWeb"/>
              <w:ind w:left="720"/>
            </w:pPr>
            <w:r>
              <w:t xml:space="preserve">ET </w:t>
            </w:r>
          </w:p>
          <w:p w:rsidR="000A13DA" w:rsidRDefault="000A13DA">
            <w:pPr>
              <w:pStyle w:val="NormalWeb"/>
              <w:ind w:left="720"/>
              <w:jc w:val="center"/>
            </w:pPr>
            <w:r>
              <w:t xml:space="preserve">Rapport de paiement réalisé </w:t>
            </w:r>
          </w:p>
          <w:p w:rsidR="000A13DA" w:rsidRDefault="000A13DA">
            <w:pPr>
              <w:pStyle w:val="NormalWeb"/>
              <w:ind w:left="720"/>
            </w:pPr>
            <w:r>
              <w:t xml:space="preserve">Elaboration liste de paiement </w:t>
            </w:r>
          </w:p>
          <w:p w:rsidR="000A13DA" w:rsidRDefault="000A13DA">
            <w:pPr>
              <w:pStyle w:val="NormalWeb"/>
              <w:ind w:left="720"/>
            </w:pPr>
            <w:r>
              <w:t xml:space="preserve">Rapport de paiement </w:t>
            </w:r>
          </w:p>
          <w:p w:rsidR="000A13DA" w:rsidRDefault="000A13DA">
            <w:pPr>
              <w:pStyle w:val="NormalWeb"/>
              <w:ind w:left="720"/>
            </w:pPr>
            <w:r>
              <w:t xml:space="preserve">Toujours </w:t>
            </w:r>
          </w:p>
          <w:p w:rsidR="000A13DA" w:rsidRDefault="000A13DA">
            <w:pPr>
              <w:pStyle w:val="NormalWeb"/>
              <w:ind w:left="720"/>
              <w:jc w:val="center"/>
            </w:pPr>
            <w:r>
              <w:rPr>
                <w:rStyle w:val="lev"/>
              </w:rPr>
              <w:t>FIN PROCESSUS PAIEMENT</w:t>
            </w:r>
          </w:p>
          <w:p w:rsidR="000A13DA" w:rsidRDefault="000A13DA">
            <w:pPr>
              <w:pStyle w:val="Titre2"/>
              <w:ind w:left="720"/>
            </w:pPr>
            <w:bookmarkStart w:id="107" w:name="toc43"/>
            <w:bookmarkStart w:id="108" w:name="_Toc329631572"/>
            <w:bookmarkEnd w:id="107"/>
            <w:bookmarkEnd w:id="108"/>
            <w:r>
              <w:t xml:space="preserve">III.5. ETUDE DES DONNEES </w:t>
            </w:r>
          </w:p>
          <w:p w:rsidR="000A13DA" w:rsidRDefault="000A13DA">
            <w:pPr>
              <w:pStyle w:val="Titre3"/>
              <w:ind w:left="720"/>
            </w:pPr>
            <w:bookmarkStart w:id="109" w:name="toc44"/>
            <w:bookmarkStart w:id="110" w:name="_Toc329631573"/>
            <w:bookmarkEnd w:id="109"/>
            <w:bookmarkEnd w:id="110"/>
            <w:r>
              <w:t xml:space="preserve">III.5.1. Notion </w:t>
            </w:r>
          </w:p>
          <w:p w:rsidR="000A13DA" w:rsidRDefault="000A13DA">
            <w:pPr>
              <w:pStyle w:val="NormalWeb"/>
              <w:ind w:left="720"/>
            </w:pPr>
            <w:r>
              <w:rPr>
                <w:rStyle w:val="Accentuation"/>
              </w:rPr>
              <w:t>Le modèle conceptuel de données (MCD) est une représentation statique du système dans une entreprise ou organisation</w:t>
            </w:r>
            <w:r>
              <w:rPr>
                <w:rStyle w:val="Accentuation"/>
                <w:vertAlign w:val="superscript"/>
              </w:rPr>
              <w:t>17</w:t>
            </w:r>
            <w:bookmarkStart w:id="111" w:name="fnref17"/>
            <w:bookmarkEnd w:id="111"/>
            <w:r>
              <w:rPr>
                <w:rStyle w:val="Accentuation"/>
                <w:vertAlign w:val="superscript"/>
              </w:rPr>
              <w:t>(</w:t>
            </w:r>
            <w:hyperlink r:id="rId27" w:anchor="fn17" w:history="1">
              <w:r>
                <w:rPr>
                  <w:rStyle w:val="Lienhypertexte"/>
                  <w:i/>
                  <w:iCs/>
                  <w:vertAlign w:val="superscript"/>
                </w:rPr>
                <w:t>*</w:t>
              </w:r>
            </w:hyperlink>
            <w:r>
              <w:rPr>
                <w:rStyle w:val="Accentuation"/>
                <w:vertAlign w:val="superscript"/>
              </w:rPr>
              <w:t>)</w:t>
            </w:r>
            <w:r>
              <w:rPr>
                <w:rStyle w:val="Accentuation"/>
              </w:rPr>
              <w:t xml:space="preserve">. </w:t>
            </w:r>
          </w:p>
          <w:p w:rsidR="000A13DA" w:rsidRDefault="000A13DA">
            <w:pPr>
              <w:pStyle w:val="NormalWeb"/>
              <w:ind w:left="720"/>
            </w:pPr>
            <w:r>
              <w:rPr>
                <w:rStyle w:val="Accentuation"/>
              </w:rPr>
              <w:t>Pour construire le modèle conceptuel de données on se réfère aux documents utilisés dans la circulation de flux au sein de l'entreprise concernée par l'analyse</w:t>
            </w:r>
            <w:r>
              <w:rPr>
                <w:rStyle w:val="Accentuation"/>
                <w:vertAlign w:val="superscript"/>
              </w:rPr>
              <w:t>18</w:t>
            </w:r>
            <w:bookmarkStart w:id="112" w:name="fnref18"/>
            <w:bookmarkEnd w:id="112"/>
            <w:r>
              <w:rPr>
                <w:rStyle w:val="Accentuation"/>
                <w:vertAlign w:val="superscript"/>
              </w:rPr>
              <w:t>(</w:t>
            </w:r>
            <w:hyperlink r:id="rId28" w:anchor="fn18" w:history="1">
              <w:r>
                <w:rPr>
                  <w:rStyle w:val="Lienhypertexte"/>
                  <w:i/>
                  <w:iCs/>
                  <w:vertAlign w:val="superscript"/>
                </w:rPr>
                <w:t>*</w:t>
              </w:r>
            </w:hyperlink>
            <w:r>
              <w:rPr>
                <w:rStyle w:val="Accentuation"/>
                <w:vertAlign w:val="superscript"/>
              </w:rPr>
              <w:t>)</w:t>
            </w:r>
            <w:r>
              <w:rPr>
                <w:rStyle w:val="Accentuation"/>
              </w:rPr>
              <w:t>.</w:t>
            </w:r>
          </w:p>
          <w:p w:rsidR="000A13DA" w:rsidRDefault="000A13DA">
            <w:pPr>
              <w:pStyle w:val="NormalWeb"/>
              <w:ind w:left="720"/>
            </w:pPr>
            <w:r>
              <w:rPr>
                <w:rStyle w:val="Accentuation"/>
              </w:rPr>
              <w:t xml:space="preserve">En effet on élabore : </w:t>
            </w:r>
          </w:p>
          <w:p w:rsidR="000A13DA" w:rsidRDefault="000A13DA">
            <w:pPr>
              <w:pStyle w:val="NormalWeb"/>
              <w:ind w:left="720"/>
            </w:pPr>
            <w:r>
              <w:rPr>
                <w:rStyle w:val="Accentuation"/>
              </w:rPr>
              <w:t xml:space="preserve">Ø Le dictionnaire de données ; </w:t>
            </w:r>
          </w:p>
          <w:p w:rsidR="000A13DA" w:rsidRDefault="000A13DA">
            <w:pPr>
              <w:pStyle w:val="NormalWeb"/>
              <w:ind w:left="720"/>
            </w:pPr>
            <w:r>
              <w:rPr>
                <w:rStyle w:val="Accentuation"/>
              </w:rPr>
              <w:t xml:space="preserve">Ø Le graphe de dépendance fonctionnelle ; </w:t>
            </w:r>
          </w:p>
          <w:p w:rsidR="000A13DA" w:rsidRDefault="000A13DA">
            <w:pPr>
              <w:pStyle w:val="NormalWeb"/>
              <w:ind w:left="720"/>
            </w:pPr>
            <w:r>
              <w:rPr>
                <w:rStyle w:val="Accentuation"/>
              </w:rPr>
              <w:t xml:space="preserve">Ø Les règles de gestion ; </w:t>
            </w:r>
          </w:p>
          <w:p w:rsidR="000A13DA" w:rsidRDefault="000A13DA">
            <w:pPr>
              <w:pStyle w:val="NormalWeb"/>
              <w:ind w:left="720"/>
            </w:pPr>
            <w:r>
              <w:rPr>
                <w:rStyle w:val="Accentuation"/>
              </w:rPr>
              <w:t xml:space="preserve">Ø La présentation du MCD. </w:t>
            </w:r>
          </w:p>
          <w:p w:rsidR="000A13DA" w:rsidRDefault="000A13DA">
            <w:pPr>
              <w:pStyle w:val="NormalWeb"/>
              <w:ind w:left="720"/>
            </w:pPr>
            <w:r>
              <w:rPr>
                <w:rStyle w:val="Accentuation"/>
              </w:rPr>
              <w:t>Le modèle conceptuel de données se caractérise par</w:t>
            </w:r>
            <w:r>
              <w:rPr>
                <w:rStyle w:val="Accentuation"/>
                <w:vertAlign w:val="superscript"/>
              </w:rPr>
              <w:t>19</w:t>
            </w:r>
            <w:bookmarkStart w:id="113" w:name="fnref19"/>
            <w:bookmarkEnd w:id="113"/>
            <w:r>
              <w:rPr>
                <w:rStyle w:val="Accentuation"/>
                <w:vertAlign w:val="superscript"/>
              </w:rPr>
              <w:t>(</w:t>
            </w:r>
            <w:hyperlink r:id="rId29" w:anchor="fn19" w:history="1">
              <w:r>
                <w:rPr>
                  <w:rStyle w:val="Lienhypertexte"/>
                  <w:i/>
                  <w:iCs/>
                  <w:vertAlign w:val="superscript"/>
                </w:rPr>
                <w:t>*</w:t>
              </w:r>
            </w:hyperlink>
            <w:r>
              <w:rPr>
                <w:rStyle w:val="Accentuation"/>
                <w:vertAlign w:val="superscript"/>
              </w:rPr>
              <w:t>)</w:t>
            </w:r>
            <w:r>
              <w:rPr>
                <w:rStyle w:val="Accentuation"/>
              </w:rPr>
              <w:t> :</w:t>
            </w:r>
          </w:p>
          <w:p w:rsidR="000A13DA" w:rsidRDefault="000A13DA">
            <w:pPr>
              <w:pStyle w:val="NormalWeb"/>
              <w:ind w:left="720"/>
            </w:pPr>
            <w:r>
              <w:rPr>
                <w:rStyle w:val="Accentuation"/>
                <w:b/>
                <w:bCs/>
              </w:rPr>
              <w:t>a) Objet </w:t>
            </w:r>
            <w:r>
              <w:rPr>
                <w:rStyle w:val="Accentuation"/>
              </w:rPr>
              <w:t xml:space="preserve">: c'est une entité concrète ou abstraite ayant une existence propre et présentant un certain intérêt dans le domaine de gestion considérée de l'entreprise. </w:t>
            </w:r>
          </w:p>
          <w:p w:rsidR="000A13DA" w:rsidRDefault="000A13DA">
            <w:pPr>
              <w:pStyle w:val="NormalWeb"/>
              <w:ind w:left="720"/>
            </w:pPr>
            <w:r>
              <w:rPr>
                <w:rStyle w:val="Accentuation"/>
                <w:b/>
                <w:bCs/>
              </w:rPr>
              <w:t>b) Relation </w:t>
            </w:r>
            <w:r>
              <w:rPr>
                <w:rStyle w:val="Accentuation"/>
              </w:rPr>
              <w:t xml:space="preserve">: c'est un lien verbal (une association entre deux ou plusieurs objets). Elle possède une dimension et est souvent exprimée par un verbe conjugué à l'infinitif. </w:t>
            </w:r>
          </w:p>
          <w:p w:rsidR="000A13DA" w:rsidRDefault="000A13DA">
            <w:pPr>
              <w:pStyle w:val="NormalWeb"/>
              <w:ind w:left="720"/>
            </w:pPr>
            <w:r>
              <w:rPr>
                <w:rStyle w:val="Accentuation"/>
                <w:b/>
                <w:bCs/>
              </w:rPr>
              <w:t>c) Identifiant </w:t>
            </w:r>
            <w:r>
              <w:rPr>
                <w:rStyle w:val="Accentuation"/>
              </w:rPr>
              <w:t xml:space="preserve">: c'est une information élémentaire permettant de distinguer sans ambiguïté un objet. </w:t>
            </w:r>
          </w:p>
          <w:p w:rsidR="000A13DA" w:rsidRDefault="000A13DA">
            <w:pPr>
              <w:pStyle w:val="NormalWeb"/>
              <w:ind w:left="720"/>
            </w:pPr>
            <w:r>
              <w:rPr>
                <w:rStyle w:val="Accentuation"/>
                <w:b/>
                <w:bCs/>
              </w:rPr>
              <w:t>d) La cardinalité </w:t>
            </w:r>
            <w:r>
              <w:rPr>
                <w:rStyle w:val="Accentuation"/>
              </w:rPr>
              <w:t xml:space="preserve">: elle est représentée par un nombre minima et maxima d'occurrence de la relation pouvant exister pour une occurrence de l'objet. </w:t>
            </w:r>
          </w:p>
          <w:p w:rsidR="000A13DA" w:rsidRDefault="000A13DA">
            <w:pPr>
              <w:pStyle w:val="NormalWeb"/>
              <w:ind w:left="720"/>
            </w:pPr>
            <w:r>
              <w:rPr>
                <w:rStyle w:val="Accentuation"/>
                <w:b/>
                <w:bCs/>
              </w:rPr>
              <w:lastRenderedPageBreak/>
              <w:t>e) Entité </w:t>
            </w:r>
            <w:r>
              <w:rPr>
                <w:rStyle w:val="Accentuation"/>
              </w:rPr>
              <w:t xml:space="preserve">: une entité est une représentation d'un objet matériel ou immatériel de l'univers extérieur. </w:t>
            </w:r>
          </w:p>
          <w:p w:rsidR="000A13DA" w:rsidRDefault="000A13DA">
            <w:pPr>
              <w:pStyle w:val="Titre3"/>
              <w:ind w:left="720"/>
            </w:pPr>
            <w:bookmarkStart w:id="114" w:name="toc45"/>
            <w:bookmarkStart w:id="115" w:name="_Toc329631574"/>
            <w:bookmarkEnd w:id="114"/>
            <w:bookmarkEnd w:id="115"/>
            <w:r>
              <w:t xml:space="preserve">III.5.2. Documents utilisés </w:t>
            </w:r>
          </w:p>
          <w:p w:rsidR="000A13DA" w:rsidRDefault="000A13DA">
            <w:pPr>
              <w:pStyle w:val="NormalWeb"/>
              <w:ind w:left="720"/>
            </w:pPr>
            <w:r>
              <w:rPr>
                <w:rStyle w:val="Accentuation"/>
                <w:b/>
                <w:bCs/>
              </w:rPr>
              <w:t xml:space="preserve">A. DOCUMENTS COMPTABLES </w:t>
            </w:r>
          </w:p>
          <w:p w:rsidR="000A13DA" w:rsidRDefault="000A13DA">
            <w:pPr>
              <w:pStyle w:val="NormalWeb"/>
              <w:ind w:left="720"/>
            </w:pPr>
            <w:r>
              <w:rPr>
                <w:rStyle w:val="Accentuation"/>
                <w:b/>
                <w:bCs/>
              </w:rPr>
              <w:t xml:space="preserve">a) Livre de caisse </w:t>
            </w:r>
          </w:p>
          <w:p w:rsidR="000A13DA" w:rsidRDefault="000A13DA">
            <w:pPr>
              <w:pStyle w:val="NormalWeb"/>
              <w:ind w:left="720"/>
            </w:pPr>
            <w:r>
              <w:rPr>
                <w:rStyle w:val="Accentuation"/>
              </w:rPr>
              <w:t xml:space="preserve">Le livre de caisse est un document comptable dans lequel on inscrit toutes les recettes et les dépenses de l'école au cours de l'année scolaire. </w:t>
            </w:r>
          </w:p>
          <w:p w:rsidR="000A13DA" w:rsidRDefault="000A13DA">
            <w:pPr>
              <w:pStyle w:val="NormalWeb"/>
              <w:ind w:left="720"/>
            </w:pPr>
            <w:r>
              <w:rPr>
                <w:rStyle w:val="Accentuation"/>
                <w:b/>
                <w:bCs/>
              </w:rPr>
              <w:t xml:space="preserve">b) Importance </w:t>
            </w:r>
          </w:p>
          <w:p w:rsidR="000A13DA" w:rsidRDefault="000A13DA">
            <w:pPr>
              <w:pStyle w:val="NormalWeb"/>
              <w:ind w:left="720"/>
            </w:pPr>
            <w:r>
              <w:rPr>
                <w:rStyle w:val="Accentuation"/>
              </w:rPr>
              <w:t xml:space="preserve">L'encaissement (recettes) et le décaissement (dépenses) doivent être </w:t>
            </w:r>
            <w:proofErr w:type="gramStart"/>
            <w:r>
              <w:rPr>
                <w:rStyle w:val="Accentuation"/>
              </w:rPr>
              <w:t>exactes</w:t>
            </w:r>
            <w:proofErr w:type="gramEnd"/>
            <w:r>
              <w:rPr>
                <w:rStyle w:val="Accentuation"/>
              </w:rPr>
              <w:t xml:space="preserve"> et véridiques : </w:t>
            </w:r>
          </w:p>
          <w:p w:rsidR="000A13DA" w:rsidRDefault="000A13DA">
            <w:pPr>
              <w:pStyle w:val="NormalWeb"/>
              <w:ind w:left="720"/>
            </w:pPr>
            <w:r>
              <w:rPr>
                <w:rStyle w:val="Accentuation"/>
              </w:rPr>
              <w:t xml:space="preserve">- exactes : ces documents doivent être notés avec précision, sans fantaisie, ni rature, ni surcharge. </w:t>
            </w:r>
          </w:p>
          <w:p w:rsidR="000A13DA" w:rsidRDefault="000A13DA">
            <w:pPr>
              <w:pStyle w:val="NormalWeb"/>
              <w:ind w:left="720"/>
            </w:pPr>
            <w:r>
              <w:rPr>
                <w:rStyle w:val="Accentuation"/>
              </w:rPr>
              <w:t xml:space="preserve">- Véridiques : ne doivent refléter que la vérité, avec références aux documents justificatifs. </w:t>
            </w:r>
          </w:p>
          <w:p w:rsidR="000A13DA" w:rsidRDefault="000A13DA">
            <w:pPr>
              <w:pStyle w:val="NormalWeb"/>
              <w:ind w:left="720"/>
            </w:pPr>
            <w:r>
              <w:rPr>
                <w:rStyle w:val="Accentuation"/>
                <w:b/>
                <w:bCs/>
              </w:rPr>
              <w:t xml:space="preserve">c) Rubriques du livre de caisse </w:t>
            </w:r>
          </w:p>
          <w:p w:rsidR="000A13DA" w:rsidRDefault="000A13DA">
            <w:pPr>
              <w:pStyle w:val="NormalWeb"/>
              <w:ind w:left="720"/>
            </w:pPr>
            <w:r>
              <w:rPr>
                <w:rStyle w:val="Accentuation"/>
                <w:b/>
                <w:bCs/>
              </w:rPr>
              <w:t xml:space="preserve">* Page de gauche : RECETTES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602"/>
              <w:gridCol w:w="787"/>
              <w:gridCol w:w="1540"/>
              <w:gridCol w:w="1647"/>
              <w:gridCol w:w="2040"/>
              <w:gridCol w:w="1322"/>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Date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Libellé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Montant perçu</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Montant annulé</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Montant total perçu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Observation </w:t>
                  </w:r>
                </w:p>
              </w:tc>
            </w:tr>
            <w:tr w:rsidR="000A13DA" w:rsidTr="000A13DA">
              <w:trPr>
                <w:trHeight w:val="22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rsidTr="000A13DA">
              <w:trPr>
                <w:trHeight w:val="46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NormalWeb"/>
              <w:ind w:left="720"/>
            </w:pPr>
            <w:r>
              <w:rPr>
                <w:rStyle w:val="Accentuation"/>
                <w:b/>
                <w:bCs/>
              </w:rPr>
              <w:t xml:space="preserve">* Page de droite : DEPENSES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602"/>
              <w:gridCol w:w="787"/>
              <w:gridCol w:w="1732"/>
              <w:gridCol w:w="1618"/>
              <w:gridCol w:w="2212"/>
              <w:gridCol w:w="1322"/>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Date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Libellé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Montant dépensé</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Montant annulé</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Montant total dépensé</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Observation </w:t>
                  </w:r>
                </w:p>
              </w:tc>
            </w:tr>
            <w:tr w:rsidR="000A13DA" w:rsidTr="000A13DA">
              <w:trPr>
                <w:trHeight w:val="22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rsidTr="000A13DA">
              <w:trPr>
                <w:trHeight w:val="46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NormalWeb"/>
              <w:ind w:left="720"/>
            </w:pPr>
            <w:r>
              <w:rPr>
                <w:rStyle w:val="Accentuation"/>
                <w:b/>
                <w:bCs/>
              </w:rPr>
              <w:t xml:space="preserve">B. REGISTRE OU CAHIER DE PERCEPTION DES FRAIS </w:t>
            </w:r>
          </w:p>
          <w:p w:rsidR="000A13DA" w:rsidRDefault="000A13DA">
            <w:pPr>
              <w:pStyle w:val="NormalWeb"/>
              <w:ind w:left="720"/>
            </w:pPr>
            <w:r>
              <w:rPr>
                <w:rStyle w:val="Accentuation"/>
                <w:b/>
                <w:bCs/>
              </w:rPr>
              <w:t>* Définition</w:t>
            </w:r>
          </w:p>
          <w:p w:rsidR="000A13DA" w:rsidRDefault="000A13DA">
            <w:pPr>
              <w:pStyle w:val="NormalWeb"/>
              <w:ind w:left="720"/>
            </w:pPr>
            <w:r>
              <w:rPr>
                <w:rStyle w:val="Accentuation"/>
              </w:rPr>
              <w:t xml:space="preserve">Le registre ou cahier de perception est un document comptable dans lequel le chef d'établissement (ou l'intendant) inscrit toutes les recettes perçues. Il est rempli </w:t>
            </w:r>
            <w:proofErr w:type="spellStart"/>
            <w:r>
              <w:rPr>
                <w:rStyle w:val="Accentuation"/>
              </w:rPr>
              <w:t>journalièrement</w:t>
            </w:r>
            <w:proofErr w:type="spellEnd"/>
            <w:r>
              <w:rPr>
                <w:rStyle w:val="Accentuation"/>
              </w:rPr>
              <w:t xml:space="preserve"> au fur et à mesure du versement des redevances par les parents. </w:t>
            </w:r>
          </w:p>
          <w:p w:rsidR="000A13DA" w:rsidRDefault="000A13DA">
            <w:pPr>
              <w:pStyle w:val="NormalWeb"/>
              <w:ind w:left="720"/>
            </w:pPr>
            <w:r>
              <w:rPr>
                <w:rStyle w:val="Accentuation"/>
                <w:b/>
                <w:bCs/>
              </w:rPr>
              <w:lastRenderedPageBreak/>
              <w:t xml:space="preserve">* Rubriques du registre de perception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603"/>
              <w:gridCol w:w="1071"/>
              <w:gridCol w:w="1168"/>
              <w:gridCol w:w="1268"/>
              <w:gridCol w:w="1067"/>
              <w:gridCol w:w="1120"/>
              <w:gridCol w:w="1120"/>
              <w:gridCol w:w="856"/>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Date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Nom de l'élève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Classe de l'élève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Montant à payer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w:t>
                  </w:r>
                  <w:r>
                    <w:rPr>
                      <w:rStyle w:val="Accentuation"/>
                      <w:vertAlign w:val="superscript"/>
                    </w:rPr>
                    <w:t>er</w:t>
                  </w:r>
                  <w:r>
                    <w:rPr>
                      <w:rStyle w:val="Accentuation"/>
                    </w:rPr>
                    <w:t xml:space="preserve"> acompte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w:t>
                  </w:r>
                  <w:r>
                    <w:rPr>
                      <w:rStyle w:val="Accentuation"/>
                      <w:vertAlign w:val="superscript"/>
                    </w:rPr>
                    <w:t>ème</w:t>
                  </w:r>
                  <w:r>
                    <w:rPr>
                      <w:rStyle w:val="Accentuation"/>
                    </w:rPr>
                    <w:t xml:space="preserve"> acompte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3</w:t>
                  </w:r>
                  <w:r>
                    <w:rPr>
                      <w:rStyle w:val="Accentuation"/>
                      <w:vertAlign w:val="superscript"/>
                    </w:rPr>
                    <w:t>ème</w:t>
                  </w:r>
                  <w:r>
                    <w:rPr>
                      <w:rStyle w:val="Accentuation"/>
                    </w:rPr>
                    <w:t xml:space="preserve"> acompte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TOTAL </w:t>
                  </w:r>
                </w:p>
              </w:tc>
            </w:tr>
            <w:tr w:rsidR="000A13DA" w:rsidTr="000A13DA">
              <w:trPr>
                <w:trHeight w:val="22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rsidTr="000A13DA">
              <w:trPr>
                <w:trHeight w:val="46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NormalWeb"/>
              <w:ind w:left="720"/>
            </w:pPr>
            <w:r>
              <w:rPr>
                <w:rStyle w:val="Accentuation"/>
                <w:b/>
                <w:bCs/>
              </w:rPr>
              <w:t>NB </w:t>
            </w:r>
            <w:r>
              <w:rPr>
                <w:rStyle w:val="Accentuation"/>
              </w:rPr>
              <w:t xml:space="preserve">: pour faciliter la perception, il est préférable de tenir un </w:t>
            </w:r>
            <w:r>
              <w:rPr>
                <w:rStyle w:val="lev"/>
                <w:i/>
                <w:iCs/>
              </w:rPr>
              <w:t xml:space="preserve">cahier </w:t>
            </w:r>
            <w:r>
              <w:rPr>
                <w:rStyle w:val="Accentuation"/>
              </w:rPr>
              <w:t xml:space="preserve">par classe. L'enseignant inscrit les frais perçus dans sa classe et, à la fin de la journée, il dépose le cahier à la direction pour permettre au Chef d'établissement de procéder à la centralisation dans le grand registre. Il peut aussi établir dans ce grand registre la perception par classe pour faciliter la vérification des versements. </w:t>
            </w:r>
          </w:p>
          <w:p w:rsidR="000A13DA" w:rsidRDefault="000A13DA">
            <w:pPr>
              <w:pStyle w:val="NormalWeb"/>
              <w:ind w:left="720"/>
            </w:pPr>
            <w:r>
              <w:rPr>
                <w:rStyle w:val="Accentuation"/>
                <w:b/>
                <w:bCs/>
              </w:rPr>
              <w:t>C. CARNET DES REÇUS</w:t>
            </w:r>
          </w:p>
          <w:p w:rsidR="000A13DA" w:rsidRDefault="000A13DA">
            <w:pPr>
              <w:pStyle w:val="NormalWeb"/>
              <w:ind w:left="720"/>
            </w:pPr>
            <w:r>
              <w:rPr>
                <w:rStyle w:val="Accentuation"/>
                <w:b/>
                <w:bCs/>
              </w:rPr>
              <w:t xml:space="preserve">a. Définition </w:t>
            </w:r>
          </w:p>
          <w:p w:rsidR="000A13DA" w:rsidRDefault="000A13DA">
            <w:pPr>
              <w:pStyle w:val="NormalWeb"/>
              <w:ind w:left="720"/>
            </w:pPr>
            <w:r>
              <w:rPr>
                <w:rStyle w:val="Accentuation"/>
              </w:rPr>
              <w:t xml:space="preserve">C'est un document comptable établi pour l'élève qui a payé les frais demandés. </w:t>
            </w:r>
          </w:p>
          <w:p w:rsidR="000A13DA" w:rsidRDefault="000A13DA">
            <w:pPr>
              <w:pStyle w:val="NormalWeb"/>
              <w:ind w:left="720"/>
            </w:pPr>
            <w:r>
              <w:rPr>
                <w:rStyle w:val="Accentuation"/>
                <w:b/>
                <w:bCs/>
              </w:rPr>
              <w:t xml:space="preserve">b. Rubriques d'un reçu </w:t>
            </w:r>
          </w:p>
          <w:p w:rsidR="000A13DA" w:rsidRDefault="000A13DA">
            <w:pPr>
              <w:pStyle w:val="NormalWeb"/>
              <w:ind w:left="720"/>
            </w:pPr>
            <w:r>
              <w:rPr>
                <w:rStyle w:val="Accentuation"/>
              </w:rPr>
              <w:t xml:space="preserve">Le reçu doit contenir les renseignements et données ci - après : </w:t>
            </w:r>
          </w:p>
          <w:p w:rsidR="000A13DA" w:rsidRDefault="000A13DA">
            <w:pPr>
              <w:pStyle w:val="NormalWeb"/>
              <w:ind w:left="720"/>
            </w:pPr>
            <w:r>
              <w:rPr>
                <w:rStyle w:val="Accentuation"/>
              </w:rPr>
              <w:t>1. Entête de l'établissement</w:t>
            </w:r>
          </w:p>
          <w:p w:rsidR="000A13DA" w:rsidRDefault="000A13DA">
            <w:pPr>
              <w:pStyle w:val="NormalWeb"/>
              <w:ind w:left="720"/>
            </w:pPr>
            <w:r>
              <w:rPr>
                <w:rStyle w:val="Accentuation"/>
              </w:rPr>
              <w:t xml:space="preserve">2. Numéro de reçu </w:t>
            </w:r>
          </w:p>
          <w:p w:rsidR="000A13DA" w:rsidRDefault="000A13DA">
            <w:pPr>
              <w:pStyle w:val="NormalWeb"/>
              <w:ind w:left="720"/>
            </w:pPr>
            <w:r>
              <w:rPr>
                <w:rStyle w:val="Accentuation"/>
              </w:rPr>
              <w:t>3. Nom et Post Nom de l'élève</w:t>
            </w:r>
          </w:p>
          <w:p w:rsidR="000A13DA" w:rsidRDefault="000A13DA">
            <w:pPr>
              <w:pStyle w:val="NormalWeb"/>
              <w:ind w:left="720"/>
            </w:pPr>
            <w:r>
              <w:rPr>
                <w:rStyle w:val="Accentuation"/>
              </w:rPr>
              <w:t>4. Classe de l'élève</w:t>
            </w:r>
          </w:p>
          <w:p w:rsidR="000A13DA" w:rsidRDefault="000A13DA">
            <w:pPr>
              <w:pStyle w:val="NormalWeb"/>
              <w:ind w:left="720"/>
            </w:pPr>
            <w:r>
              <w:rPr>
                <w:rStyle w:val="Accentuation"/>
              </w:rPr>
              <w:t xml:space="preserve">5. Montant versé (en lettres et en chiffres) </w:t>
            </w:r>
          </w:p>
          <w:p w:rsidR="000A13DA" w:rsidRDefault="000A13DA">
            <w:pPr>
              <w:pStyle w:val="NormalWeb"/>
              <w:ind w:left="720"/>
            </w:pPr>
            <w:r>
              <w:rPr>
                <w:rStyle w:val="Accentuation"/>
              </w:rPr>
              <w:t xml:space="preserve">6. Nature des frais versés </w:t>
            </w:r>
          </w:p>
          <w:p w:rsidR="000A13DA" w:rsidRDefault="000A13DA">
            <w:pPr>
              <w:pStyle w:val="NormalWeb"/>
              <w:ind w:left="720"/>
            </w:pPr>
            <w:r>
              <w:rPr>
                <w:rStyle w:val="Accentuation"/>
              </w:rPr>
              <w:t xml:space="preserve">7. Date, nom et signature du percepteur officiel, cachet de l'école. </w:t>
            </w:r>
          </w:p>
          <w:p w:rsidR="000A13DA" w:rsidRDefault="000A13DA">
            <w:pPr>
              <w:pStyle w:val="Titre3"/>
              <w:ind w:left="720"/>
            </w:pPr>
            <w:bookmarkStart w:id="116" w:name="toc46"/>
            <w:bookmarkEnd w:id="116"/>
            <w:r>
              <w:t xml:space="preserve">III.5.3. Dictionnaire de données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5"/>
              <w:gridCol w:w="2163"/>
              <w:gridCol w:w="480"/>
              <w:gridCol w:w="641"/>
              <w:gridCol w:w="961"/>
              <w:gridCol w:w="1214"/>
              <w:gridCol w:w="1399"/>
            </w:tblGrid>
            <w:tr w:rsidR="000A13D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Code</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Signification</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Nat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Long</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Type</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Règle de calcul</w:t>
                  </w:r>
                </w:p>
              </w:tc>
            </w:tr>
            <w:tr w:rsidR="000A13D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E</w:t>
                  </w:r>
                  <w:proofErr w:type="gramStart"/>
                  <w:r>
                    <w:rPr>
                      <w:rStyle w:val="Accentuation"/>
                      <w:b/>
                      <w:bCs/>
                    </w:rPr>
                    <w:t>,Co,Ca</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Sig</w:t>
                  </w:r>
                  <w:proofErr w:type="gramStart"/>
                  <w:r>
                    <w:rPr>
                      <w:rStyle w:val="Accentuation"/>
                      <w:b/>
                      <w:bCs/>
                    </w:rPr>
                    <w:t>,Sit,Mvt</w:t>
                  </w:r>
                  <w:proofErr w:type="spellEnd"/>
                  <w:proofErr w:type="gramEnd"/>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CodeClass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Code de la classe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DesClasse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Désignation classe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ClasseEl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Classe de l'élève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Numlisteel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Numéro sur la liste des élèves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lastRenderedPageBreak/>
                    <w:t>NbreEl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Nombre d'élèves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Sit</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NumMat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Numéro matricule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AdressEl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Adresse Elève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Sit</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LieuNaiss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Lieu de naissance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Père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Père de l'élève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Mère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Mère de l'élève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PostnomEl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Post nom de l'élève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NomEl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Nom de l'élève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DatNaiss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Date de naissance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Sit</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JJ/MM/AA</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CodPaie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Code de paiement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DesPaie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Désignation paiement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NumMat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Numéro matricule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Mois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Mois payé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18</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MontPaie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Montant payé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Mvt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TotPaie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Total payé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Mvt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DatPaie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Date de paiement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8</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Sit</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JJ/MM/AA</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NomPerc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Nom du Percepteur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MontTotPerc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Montant total perçu</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Mvt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MontPerc</w:t>
                  </w:r>
                  <w:proofErr w:type="spellEnd"/>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Montant perçu</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12</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Mvt</w:t>
                  </w:r>
                  <w:proofErr w:type="spellEnd"/>
                  <w:r>
                    <w:rPr>
                      <w:rStyle w:val="Accentuation"/>
                    </w:rP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Titre3"/>
              <w:ind w:left="720"/>
            </w:pPr>
            <w:bookmarkStart w:id="117" w:name="toc47"/>
            <w:bookmarkEnd w:id="117"/>
            <w:r>
              <w:t xml:space="preserve">III.5.4. Graphe de dépendance fonctionnelle </w:t>
            </w:r>
          </w:p>
          <w:p w:rsidR="000A13DA" w:rsidRDefault="000A13DA">
            <w:pPr>
              <w:pStyle w:val="NormalWeb"/>
              <w:ind w:left="720"/>
              <w:jc w:val="center"/>
            </w:pPr>
            <w:proofErr w:type="spellStart"/>
            <w:r>
              <w:t>NomPerc</w:t>
            </w:r>
            <w:proofErr w:type="spellEnd"/>
          </w:p>
          <w:p w:rsidR="000A13DA" w:rsidRDefault="000A13DA">
            <w:pPr>
              <w:pStyle w:val="NormalWeb"/>
              <w:ind w:left="720"/>
              <w:jc w:val="center"/>
            </w:pPr>
            <w:proofErr w:type="spellStart"/>
            <w:r>
              <w:t>Desclasse</w:t>
            </w:r>
            <w:proofErr w:type="spellEnd"/>
          </w:p>
          <w:p w:rsidR="000A13DA" w:rsidRDefault="000A13DA">
            <w:pPr>
              <w:pStyle w:val="NormalWeb"/>
              <w:ind w:left="720"/>
              <w:jc w:val="center"/>
            </w:pPr>
            <w:proofErr w:type="spellStart"/>
            <w:r>
              <w:t>CodPaie</w:t>
            </w:r>
            <w:proofErr w:type="spellEnd"/>
          </w:p>
          <w:p w:rsidR="000A13DA" w:rsidRDefault="000A13DA">
            <w:pPr>
              <w:pStyle w:val="NormalWeb"/>
              <w:ind w:left="720"/>
              <w:jc w:val="center"/>
            </w:pPr>
            <w:proofErr w:type="spellStart"/>
            <w:r>
              <w:t>DesPaie</w:t>
            </w:r>
            <w:proofErr w:type="spellEnd"/>
          </w:p>
          <w:p w:rsidR="000A13DA" w:rsidRDefault="000A13DA">
            <w:pPr>
              <w:pStyle w:val="NormalWeb"/>
              <w:ind w:left="720"/>
              <w:jc w:val="center"/>
            </w:pPr>
            <w:r>
              <w:t>Mois</w:t>
            </w:r>
          </w:p>
          <w:p w:rsidR="000A13DA" w:rsidRDefault="000A13DA">
            <w:pPr>
              <w:pStyle w:val="NormalWeb"/>
              <w:ind w:left="720"/>
            </w:pPr>
            <w:proofErr w:type="spellStart"/>
            <w:r>
              <w:t>MontPaie</w:t>
            </w:r>
            <w:proofErr w:type="spellEnd"/>
          </w:p>
          <w:p w:rsidR="000A13DA" w:rsidRDefault="000A13DA">
            <w:pPr>
              <w:pStyle w:val="NormalWeb"/>
              <w:ind w:left="720"/>
              <w:jc w:val="center"/>
            </w:pPr>
            <w:proofErr w:type="spellStart"/>
            <w:r>
              <w:t>TotPaie</w:t>
            </w:r>
            <w:proofErr w:type="spellEnd"/>
          </w:p>
          <w:p w:rsidR="000A13DA" w:rsidRDefault="000A13DA">
            <w:pPr>
              <w:pStyle w:val="NormalWeb"/>
              <w:ind w:left="720"/>
              <w:jc w:val="center"/>
            </w:pPr>
            <w:proofErr w:type="spellStart"/>
            <w:r>
              <w:t>DatPaie</w:t>
            </w:r>
            <w:proofErr w:type="spellEnd"/>
          </w:p>
          <w:p w:rsidR="000A13DA" w:rsidRDefault="000A13DA">
            <w:pPr>
              <w:pStyle w:val="NormalWeb"/>
              <w:ind w:left="720"/>
              <w:jc w:val="center"/>
            </w:pPr>
            <w:proofErr w:type="spellStart"/>
            <w:r>
              <w:lastRenderedPageBreak/>
              <w:t>CodClasse</w:t>
            </w:r>
            <w:proofErr w:type="spellEnd"/>
          </w:p>
          <w:p w:rsidR="000A13DA" w:rsidRDefault="000A13DA">
            <w:pPr>
              <w:pStyle w:val="NormalWeb"/>
              <w:ind w:left="720"/>
              <w:jc w:val="center"/>
            </w:pPr>
            <w:proofErr w:type="spellStart"/>
            <w:r>
              <w:t>NbreEl</w:t>
            </w:r>
            <w:proofErr w:type="spellEnd"/>
          </w:p>
          <w:p w:rsidR="000A13DA" w:rsidRDefault="000A13DA">
            <w:pPr>
              <w:pStyle w:val="NormalWeb"/>
              <w:ind w:left="720"/>
              <w:jc w:val="center"/>
            </w:pPr>
            <w:proofErr w:type="spellStart"/>
            <w:r>
              <w:t>ClassEl</w:t>
            </w:r>
            <w:proofErr w:type="spellEnd"/>
          </w:p>
          <w:p w:rsidR="000A13DA" w:rsidRDefault="000A13DA">
            <w:pPr>
              <w:pStyle w:val="NormalWeb"/>
              <w:ind w:left="720"/>
              <w:jc w:val="center"/>
            </w:pPr>
            <w:proofErr w:type="spellStart"/>
            <w:r>
              <w:t>MontTotPerc</w:t>
            </w:r>
            <w:proofErr w:type="spellEnd"/>
          </w:p>
          <w:p w:rsidR="000A13DA" w:rsidRDefault="000A13DA">
            <w:pPr>
              <w:pStyle w:val="NormalWeb"/>
              <w:ind w:left="720"/>
              <w:jc w:val="center"/>
            </w:pPr>
            <w:proofErr w:type="spellStart"/>
            <w:r>
              <w:t>NumMat</w:t>
            </w:r>
            <w:proofErr w:type="spellEnd"/>
          </w:p>
          <w:p w:rsidR="000A13DA" w:rsidRDefault="000A13DA">
            <w:pPr>
              <w:pStyle w:val="NormalWeb"/>
              <w:ind w:left="720"/>
              <w:jc w:val="center"/>
            </w:pPr>
            <w:proofErr w:type="spellStart"/>
            <w:r>
              <w:t>AdressEl</w:t>
            </w:r>
            <w:proofErr w:type="spellEnd"/>
          </w:p>
          <w:p w:rsidR="000A13DA" w:rsidRDefault="000A13DA">
            <w:pPr>
              <w:pStyle w:val="NormalWeb"/>
              <w:ind w:left="720"/>
              <w:jc w:val="center"/>
            </w:pPr>
            <w:proofErr w:type="spellStart"/>
            <w:r>
              <w:t>LieuNais</w:t>
            </w:r>
            <w:proofErr w:type="spellEnd"/>
          </w:p>
          <w:p w:rsidR="000A13DA" w:rsidRDefault="000A13DA">
            <w:pPr>
              <w:pStyle w:val="NormalWeb"/>
              <w:ind w:left="720"/>
              <w:jc w:val="center"/>
            </w:pPr>
            <w:r>
              <w:t>Père</w:t>
            </w:r>
          </w:p>
          <w:p w:rsidR="000A13DA" w:rsidRDefault="000A13DA">
            <w:pPr>
              <w:pStyle w:val="NormalWeb"/>
              <w:ind w:left="720"/>
              <w:jc w:val="center"/>
            </w:pPr>
            <w:r>
              <w:t>Mère</w:t>
            </w:r>
          </w:p>
          <w:p w:rsidR="000A13DA" w:rsidRDefault="000A13DA">
            <w:pPr>
              <w:pStyle w:val="NormalWeb"/>
              <w:ind w:left="720"/>
              <w:jc w:val="center"/>
            </w:pPr>
            <w:proofErr w:type="spellStart"/>
            <w:r>
              <w:t>PostNomEl</w:t>
            </w:r>
            <w:proofErr w:type="spellEnd"/>
          </w:p>
          <w:p w:rsidR="000A13DA" w:rsidRDefault="000A13DA">
            <w:pPr>
              <w:pStyle w:val="NormalWeb"/>
              <w:ind w:left="720"/>
              <w:jc w:val="center"/>
            </w:pPr>
            <w:proofErr w:type="spellStart"/>
            <w:r>
              <w:t>NomEl</w:t>
            </w:r>
            <w:proofErr w:type="spellEnd"/>
          </w:p>
          <w:p w:rsidR="000A13DA" w:rsidRDefault="000A13DA">
            <w:pPr>
              <w:pStyle w:val="NormalWeb"/>
              <w:ind w:left="720"/>
              <w:jc w:val="center"/>
            </w:pPr>
            <w:proofErr w:type="spellStart"/>
            <w:r>
              <w:t>DatNais</w:t>
            </w:r>
            <w:proofErr w:type="spellEnd"/>
          </w:p>
          <w:p w:rsidR="000A13DA" w:rsidRDefault="000A13DA">
            <w:pPr>
              <w:pStyle w:val="NormalWeb"/>
              <w:ind w:left="720"/>
            </w:pPr>
            <w:proofErr w:type="spellStart"/>
            <w:r>
              <w:t>MontPerc</w:t>
            </w:r>
            <w:proofErr w:type="spellEnd"/>
          </w:p>
          <w:p w:rsidR="000A13DA" w:rsidRDefault="000A13DA">
            <w:pPr>
              <w:pStyle w:val="NormalWeb"/>
              <w:ind w:left="720"/>
              <w:jc w:val="center"/>
            </w:pPr>
            <w:proofErr w:type="spellStart"/>
            <w:r>
              <w:t>NumMat</w:t>
            </w:r>
            <w:proofErr w:type="spellEnd"/>
          </w:p>
          <w:p w:rsidR="000A13DA" w:rsidRDefault="000A13DA">
            <w:pPr>
              <w:pStyle w:val="NormalWeb"/>
              <w:ind w:left="720"/>
              <w:jc w:val="center"/>
            </w:pPr>
            <w:proofErr w:type="spellStart"/>
            <w:r>
              <w:t>DatNais</w:t>
            </w:r>
            <w:proofErr w:type="spellEnd"/>
          </w:p>
          <w:p w:rsidR="000A13DA" w:rsidRDefault="000A13DA">
            <w:pPr>
              <w:pStyle w:val="Titre3"/>
              <w:ind w:left="720"/>
            </w:pPr>
            <w:bookmarkStart w:id="118" w:name="toc48"/>
            <w:bookmarkStart w:id="119" w:name="_Toc329631575"/>
            <w:bookmarkEnd w:id="118"/>
            <w:bookmarkEnd w:id="119"/>
            <w:r>
              <w:t xml:space="preserve">III.5.5. Règles de gestion </w:t>
            </w:r>
          </w:p>
          <w:p w:rsidR="000A13DA" w:rsidRDefault="000A13DA">
            <w:pPr>
              <w:pStyle w:val="NormalWeb"/>
              <w:ind w:left="720"/>
            </w:pPr>
            <w:r>
              <w:rPr>
                <w:rStyle w:val="Accentuation"/>
              </w:rPr>
              <w:t>Les règles de gestion du MCD représentent les contraintes qui doivent être respectées par le modèle. Ils nous permettent aussi d'utiliser, de transformer ou de traiter les données en fonction des objectifs assignés au système</w:t>
            </w:r>
            <w:r>
              <w:rPr>
                <w:rStyle w:val="Accentuation"/>
                <w:vertAlign w:val="superscript"/>
              </w:rPr>
              <w:t>20</w:t>
            </w:r>
            <w:bookmarkStart w:id="120" w:name="fnref20"/>
            <w:bookmarkEnd w:id="120"/>
            <w:r>
              <w:rPr>
                <w:rStyle w:val="Accentuation"/>
                <w:vertAlign w:val="superscript"/>
              </w:rPr>
              <w:t>(</w:t>
            </w:r>
            <w:hyperlink r:id="rId30" w:anchor="fn20" w:history="1">
              <w:r>
                <w:rPr>
                  <w:rStyle w:val="Lienhypertexte"/>
                  <w:i/>
                  <w:iCs/>
                  <w:vertAlign w:val="superscript"/>
                </w:rPr>
                <w:t>*</w:t>
              </w:r>
            </w:hyperlink>
            <w:r>
              <w:rPr>
                <w:rStyle w:val="Accentuation"/>
                <w:vertAlign w:val="superscript"/>
              </w:rPr>
              <w:t>)</w:t>
            </w:r>
            <w:r>
              <w:rPr>
                <w:rStyle w:val="Accentuation"/>
              </w:rPr>
              <w:t>.</w:t>
            </w:r>
          </w:p>
          <w:p w:rsidR="000A13DA" w:rsidRDefault="000A13DA">
            <w:pPr>
              <w:pStyle w:val="NormalWeb"/>
              <w:ind w:left="720"/>
            </w:pPr>
            <w:r>
              <w:rPr>
                <w:rStyle w:val="Accentuation"/>
                <w:b/>
                <w:bCs/>
              </w:rPr>
              <w:t xml:space="preserve">RG1 </w:t>
            </w:r>
            <w:r>
              <w:rPr>
                <w:rStyle w:val="Accentuation"/>
              </w:rPr>
              <w:t xml:space="preserve">: un élève peut faire un ou plusieurs paiements ; </w:t>
            </w:r>
          </w:p>
          <w:p w:rsidR="000A13DA" w:rsidRDefault="000A13DA">
            <w:pPr>
              <w:pStyle w:val="NormalWeb"/>
              <w:ind w:left="720"/>
            </w:pPr>
            <w:r>
              <w:rPr>
                <w:rStyle w:val="Accentuation"/>
                <w:b/>
                <w:bCs/>
              </w:rPr>
              <w:t xml:space="preserve">RG2 </w:t>
            </w:r>
            <w:r>
              <w:rPr>
                <w:rStyle w:val="Accentuation"/>
              </w:rPr>
              <w:t xml:space="preserve">: le paiement est exécuté par un et un seul élève ; </w:t>
            </w:r>
          </w:p>
          <w:p w:rsidR="000A13DA" w:rsidRDefault="000A13DA">
            <w:pPr>
              <w:pStyle w:val="NormalWeb"/>
              <w:ind w:left="720"/>
            </w:pPr>
            <w:r>
              <w:rPr>
                <w:rStyle w:val="Accentuation"/>
                <w:b/>
                <w:bCs/>
              </w:rPr>
              <w:t xml:space="preserve">RG3 </w:t>
            </w:r>
            <w:r>
              <w:rPr>
                <w:rStyle w:val="Accentuation"/>
              </w:rPr>
              <w:t xml:space="preserve">: Une classe peut appartenir à un ou plusieurs élèves ; </w:t>
            </w:r>
          </w:p>
          <w:p w:rsidR="000A13DA" w:rsidRDefault="000A13DA">
            <w:pPr>
              <w:pStyle w:val="NormalWeb"/>
              <w:ind w:left="720"/>
            </w:pPr>
            <w:r>
              <w:rPr>
                <w:rStyle w:val="Accentuation"/>
                <w:b/>
                <w:bCs/>
              </w:rPr>
              <w:t>RG4</w:t>
            </w:r>
            <w:r>
              <w:rPr>
                <w:rStyle w:val="Accentuation"/>
              </w:rPr>
              <w:t xml:space="preserve"> : Un élève appartient à une et une seule classe ; </w:t>
            </w:r>
          </w:p>
          <w:p w:rsidR="000A13DA" w:rsidRDefault="000A13DA">
            <w:pPr>
              <w:pStyle w:val="NormalWeb"/>
              <w:ind w:left="720"/>
            </w:pPr>
            <w:r>
              <w:rPr>
                <w:rStyle w:val="Accentuation"/>
                <w:b/>
                <w:bCs/>
              </w:rPr>
              <w:t xml:space="preserve">RG5 </w:t>
            </w:r>
            <w:r>
              <w:rPr>
                <w:rStyle w:val="Accentuation"/>
              </w:rPr>
              <w:t xml:space="preserve">: le paiement se fait en devise ou en monnaie nationale. </w:t>
            </w:r>
          </w:p>
          <w:p w:rsidR="000A13DA" w:rsidRDefault="000A13DA">
            <w:pPr>
              <w:pStyle w:val="NormalWeb"/>
              <w:ind w:left="720"/>
              <w:jc w:val="center"/>
            </w:pPr>
            <w:bookmarkStart w:id="121" w:name="_Toc329631576"/>
            <w:bookmarkEnd w:id="121"/>
            <w:r>
              <w:rPr>
                <w:rStyle w:val="Accentuation"/>
              </w:rPr>
              <w:t>ELEVE</w:t>
            </w:r>
          </w:p>
          <w:p w:rsidR="000A13DA" w:rsidRDefault="000A13DA">
            <w:pPr>
              <w:pStyle w:val="NormalWeb"/>
              <w:ind w:left="720"/>
            </w:pPr>
            <w:proofErr w:type="spellStart"/>
            <w:r>
              <w:rPr>
                <w:rStyle w:val="Accentuation"/>
                <w:u w:val="single"/>
              </w:rPr>
              <w:t>NumMat</w:t>
            </w:r>
            <w:proofErr w:type="spellEnd"/>
            <w:r>
              <w:rPr>
                <w:rStyle w:val="Accentuation"/>
              </w:rPr>
              <w:t xml:space="preserve">, </w:t>
            </w:r>
            <w:proofErr w:type="spellStart"/>
            <w:r>
              <w:rPr>
                <w:rStyle w:val="Accentuation"/>
              </w:rPr>
              <w:t>NomEl</w:t>
            </w:r>
            <w:proofErr w:type="gramStart"/>
            <w:r>
              <w:rPr>
                <w:rStyle w:val="Accentuation"/>
              </w:rPr>
              <w:t>,PostNom,Père,Mère,LieuNais,DatNais,Adres,CodClass</w:t>
            </w:r>
            <w:proofErr w:type="spellEnd"/>
            <w:proofErr w:type="gramEnd"/>
          </w:p>
          <w:p w:rsidR="000A13DA" w:rsidRDefault="000A13DA">
            <w:pPr>
              <w:pStyle w:val="NormalWeb"/>
              <w:ind w:left="720"/>
            </w:pPr>
            <w:r>
              <w:rPr>
                <w:rStyle w:val="Accentuation"/>
              </w:rPr>
              <w:lastRenderedPageBreak/>
              <w:t xml:space="preserve">PAIEMENT </w:t>
            </w:r>
          </w:p>
          <w:p w:rsidR="000A13DA" w:rsidRDefault="000A13DA">
            <w:pPr>
              <w:pStyle w:val="NormalWeb"/>
              <w:ind w:left="720"/>
            </w:pPr>
            <w:r>
              <w:rPr>
                <w:rStyle w:val="Accentuation"/>
                <w:u w:val="single"/>
              </w:rPr>
              <w:t>CodPaie</w:t>
            </w:r>
            <w:r>
              <w:rPr>
                <w:rStyle w:val="Accentuation"/>
              </w:rPr>
              <w:t>,DatPaie,NomPerc,NumMat,baremefixe,fraisdefonctionnement,fraisconstruction,fraistechnique,prime,minerval,assurance</w:t>
            </w:r>
          </w:p>
          <w:p w:rsidR="000A13DA" w:rsidRDefault="000A13DA">
            <w:pPr>
              <w:pStyle w:val="NormalWeb"/>
              <w:ind w:left="720"/>
              <w:jc w:val="center"/>
            </w:pPr>
            <w:r>
              <w:t>FAIRE</w:t>
            </w:r>
          </w:p>
          <w:p w:rsidR="000A13DA" w:rsidRDefault="000A13DA">
            <w:pPr>
              <w:pStyle w:val="NormalWeb"/>
              <w:ind w:left="720"/>
              <w:jc w:val="center"/>
            </w:pPr>
            <w:r>
              <w:t>1</w:t>
            </w:r>
            <w:proofErr w:type="gramStart"/>
            <w:r>
              <w:t>,n</w:t>
            </w:r>
            <w:proofErr w:type="gramEnd"/>
          </w:p>
          <w:p w:rsidR="000A13DA" w:rsidRDefault="000A13DA">
            <w:pPr>
              <w:pStyle w:val="NormalWeb"/>
              <w:ind w:left="720"/>
              <w:jc w:val="center"/>
            </w:pPr>
            <w:r>
              <w:t>1,1</w:t>
            </w:r>
          </w:p>
          <w:p w:rsidR="000A13DA" w:rsidRDefault="000A13DA">
            <w:pPr>
              <w:pStyle w:val="NormalWeb"/>
              <w:ind w:left="720"/>
              <w:jc w:val="center"/>
            </w:pPr>
            <w:r>
              <w:rPr>
                <w:rStyle w:val="Accentuation"/>
              </w:rPr>
              <w:t xml:space="preserve">APPARTENIR </w:t>
            </w:r>
          </w:p>
          <w:p w:rsidR="000A13DA" w:rsidRDefault="000A13DA">
            <w:pPr>
              <w:pStyle w:val="NormalWeb"/>
              <w:ind w:left="720"/>
              <w:jc w:val="center"/>
            </w:pPr>
            <w:r>
              <w:t>1,1</w:t>
            </w:r>
          </w:p>
          <w:p w:rsidR="000A13DA" w:rsidRDefault="000A13DA">
            <w:pPr>
              <w:pStyle w:val="NormalWeb"/>
              <w:ind w:left="720"/>
              <w:jc w:val="center"/>
            </w:pPr>
            <w:r>
              <w:rPr>
                <w:rStyle w:val="Accentuation"/>
              </w:rPr>
              <w:t>CLASSE</w:t>
            </w:r>
          </w:p>
          <w:p w:rsidR="000A13DA" w:rsidRDefault="000A13DA">
            <w:pPr>
              <w:pStyle w:val="NormalWeb"/>
              <w:ind w:left="720"/>
            </w:pPr>
            <w:proofErr w:type="spellStart"/>
            <w:r>
              <w:rPr>
                <w:rStyle w:val="Accentuation"/>
                <w:u w:val="single"/>
              </w:rPr>
              <w:t>CodClasse</w:t>
            </w:r>
            <w:proofErr w:type="spellEnd"/>
            <w:r>
              <w:rPr>
                <w:rStyle w:val="Accentuation"/>
              </w:rPr>
              <w:t xml:space="preserve">, </w:t>
            </w:r>
            <w:proofErr w:type="spellStart"/>
            <w:r>
              <w:rPr>
                <w:rStyle w:val="Accentuation"/>
              </w:rPr>
              <w:t>DesClass</w:t>
            </w:r>
            <w:proofErr w:type="gramStart"/>
            <w:r>
              <w:rPr>
                <w:rStyle w:val="Accentuation"/>
              </w:rPr>
              <w:t>,ClassEl,NbreEl</w:t>
            </w:r>
            <w:proofErr w:type="spellEnd"/>
            <w:proofErr w:type="gramEnd"/>
          </w:p>
          <w:p w:rsidR="000A13DA" w:rsidRDefault="000A13DA">
            <w:pPr>
              <w:pStyle w:val="NormalWeb"/>
              <w:ind w:left="720"/>
              <w:jc w:val="center"/>
            </w:pPr>
            <w:r>
              <w:t>1</w:t>
            </w:r>
            <w:proofErr w:type="gramStart"/>
            <w:r>
              <w:t>,n</w:t>
            </w:r>
            <w:proofErr w:type="gramEnd"/>
          </w:p>
          <w:p w:rsidR="000A13DA" w:rsidRDefault="000A13DA">
            <w:pPr>
              <w:pStyle w:val="Titre3"/>
              <w:ind w:left="720"/>
            </w:pPr>
            <w:bookmarkStart w:id="122" w:name="toc49"/>
            <w:bookmarkEnd w:id="122"/>
            <w:r>
              <w:t xml:space="preserve">III.5.6. Construction du MCD </w:t>
            </w:r>
          </w:p>
          <w:p w:rsidR="000A13DA" w:rsidRDefault="000A13DA">
            <w:pPr>
              <w:pStyle w:val="Titre3"/>
              <w:ind w:left="720"/>
            </w:pPr>
            <w:bookmarkStart w:id="123" w:name="toc50"/>
            <w:bookmarkStart w:id="124" w:name="_Toc329631577"/>
            <w:bookmarkEnd w:id="123"/>
            <w:bookmarkEnd w:id="124"/>
            <w:r>
              <w:t>III.5.7. Quantification du MCD</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691"/>
              <w:gridCol w:w="120"/>
              <w:gridCol w:w="813"/>
              <w:gridCol w:w="120"/>
              <w:gridCol w:w="2145"/>
              <w:gridCol w:w="2191"/>
              <w:gridCol w:w="327"/>
              <w:gridCol w:w="756"/>
              <w:gridCol w:w="120"/>
              <w:gridCol w:w="990"/>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Entité</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Identification </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Propriétés</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Longueur </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Nombre d'occurrences</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Elève </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NumMat</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NomEl</w:t>
                  </w:r>
                  <w:proofErr w:type="gramStart"/>
                  <w:r>
                    <w:rPr>
                      <w:rStyle w:val="Accentuation"/>
                    </w:rPr>
                    <w:t>,PostNom</w:t>
                  </w:r>
                  <w:proofErr w:type="spellEnd"/>
                  <w:proofErr w:type="gramEnd"/>
                  <w:r>
                    <w:rPr>
                      <w:rStyle w:val="Accentuation"/>
                    </w:rPr>
                    <w:t xml:space="preserve">, </w:t>
                  </w:r>
                  <w:proofErr w:type="spellStart"/>
                  <w:r>
                    <w:rPr>
                      <w:rStyle w:val="Accentuation"/>
                    </w:rPr>
                    <w:t>Père,Mère,LieuNais,DatNais,Adress,CodClass</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80</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8000</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Paiement</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NumMat</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CodPaie</w:t>
                  </w:r>
                  <w:proofErr w:type="gramStart"/>
                  <w:r>
                    <w:rPr>
                      <w:rStyle w:val="Accentuation"/>
                    </w:rPr>
                    <w:t>,DesPaie,Mois,DatPaie,MontPaie,TotPaie,NomPerc,MontPerc,MontTotPerc</w:t>
                  </w:r>
                  <w:proofErr w:type="gram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115</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11500</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Classe</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CodClass</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Desclass</w:t>
                  </w:r>
                  <w:proofErr w:type="gramStart"/>
                  <w:r>
                    <w:rPr>
                      <w:rStyle w:val="Accentuation"/>
                    </w:rPr>
                    <w:t>,ClassEl,NbreEl</w:t>
                  </w:r>
                  <w:proofErr w:type="spellEnd"/>
                  <w:proofErr w:type="gram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1000</w:t>
                  </w:r>
                </w:p>
              </w:tc>
            </w:tr>
            <w:tr w:rsid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RELATION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COLLECTION</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CARDINALITE</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PROPRIETES</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LONGUEUR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NBRE D'OCCURENCES</w:t>
                  </w:r>
                </w:p>
              </w:tc>
            </w:tr>
            <w:tr w:rsid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Faire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Paiement Elève</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w:t>
                  </w:r>
                  <w:proofErr w:type="gramStart"/>
                  <w:r>
                    <w:rPr>
                      <w:rStyle w:val="Accentuation"/>
                    </w:rPr>
                    <w:t>,n</w:t>
                  </w:r>
                  <w:proofErr w:type="gramEnd"/>
                  <w:r>
                    <w:rPr>
                      <w:rStyle w:val="Accentuation"/>
                    </w:rPr>
                    <w:t>), (1,1)</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MontPaie</w:t>
                  </w:r>
                  <w:proofErr w:type="gramStart"/>
                  <w:r>
                    <w:rPr>
                      <w:rStyle w:val="Accentuation"/>
                    </w:rPr>
                    <w:t>,DatPaie,TotPaie</w:t>
                  </w:r>
                  <w:proofErr w:type="spellEnd"/>
                  <w:proofErr w:type="gram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40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4000</w:t>
                  </w:r>
                </w:p>
              </w:tc>
            </w:tr>
            <w:tr w:rsidR="000A13DA">
              <w:trPr>
                <w:trHeight w:val="276"/>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Appartenir</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Classe Elève</w:t>
                  </w:r>
                </w:p>
              </w:tc>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w:t>
                  </w:r>
                  <w:proofErr w:type="gramStart"/>
                  <w:r>
                    <w:rPr>
                      <w:rStyle w:val="Accentuation"/>
                    </w:rPr>
                    <w:t>,n</w:t>
                  </w:r>
                  <w:proofErr w:type="gramEnd"/>
                  <w:r>
                    <w:rPr>
                      <w:rStyle w:val="Accentuation"/>
                    </w:rPr>
                    <w:t>) ; (1,1)</w:t>
                  </w:r>
                </w:p>
              </w:tc>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CodClass</w:t>
                  </w:r>
                  <w:proofErr w:type="gramStart"/>
                  <w:r>
                    <w:rPr>
                      <w:rStyle w:val="Accentuation"/>
                    </w:rPr>
                    <w:t>,DescClass,NbreEl</w:t>
                  </w:r>
                  <w:proofErr w:type="spellEnd"/>
                  <w:proofErr w:type="gramEnd"/>
                </w:p>
              </w:tc>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41</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4100</w:t>
                  </w:r>
                </w:p>
              </w:tc>
            </w:tr>
            <w:tr w:rsidR="000A13DA">
              <w:trPr>
                <w:trHeight w:val="537"/>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Titre3"/>
              <w:ind w:left="720"/>
            </w:pPr>
            <w:bookmarkStart w:id="125" w:name="toc51"/>
            <w:bookmarkStart w:id="126" w:name="_Toc329631578"/>
            <w:bookmarkEnd w:id="125"/>
            <w:bookmarkEnd w:id="126"/>
            <w:r>
              <w:t>III.5.8. Critiques du système d'information existant et solutions proposées</w:t>
            </w:r>
          </w:p>
          <w:p w:rsidR="000A13DA" w:rsidRDefault="000A13DA">
            <w:pPr>
              <w:pStyle w:val="NormalWeb"/>
              <w:ind w:left="720"/>
            </w:pPr>
            <w:r>
              <w:rPr>
                <w:rStyle w:val="Accentuation"/>
              </w:rPr>
              <w:lastRenderedPageBreak/>
              <w:t xml:space="preserve">Après avoir analysé le système d'information existant au sein de l'institut KYESHERO, nous avons constaté ce qui suit : </w:t>
            </w:r>
          </w:p>
          <w:p w:rsidR="000A13DA" w:rsidRDefault="000A13DA" w:rsidP="000A13DA">
            <w:pPr>
              <w:pStyle w:val="NormalWeb"/>
              <w:ind w:left="720"/>
            </w:pPr>
            <w:r>
              <w:rPr>
                <w:rStyle w:val="Accentuation"/>
                <w:b/>
                <w:bCs/>
              </w:rPr>
              <w:t>Au niveau de flux </w:t>
            </w:r>
            <w:r>
              <w:rPr>
                <w:rStyle w:val="Accentuation"/>
              </w:rPr>
              <w:t xml:space="preserve">: le système d'information est bien organisé car les tâches sont bien spécifiées et chacun s'organise favorablement à toute tâche qui lui est attribué. Il y a une autre chose que nous avons pu remarquer, le Préfet des Etudes de l'Institut KYESHERO est surchargé et s'occupe de tout ce qui se passe au sein de son institut. </w:t>
            </w:r>
          </w:p>
          <w:p w:rsidR="000A13DA" w:rsidRDefault="000A13DA" w:rsidP="000A13DA">
            <w:pPr>
              <w:pStyle w:val="NormalWeb"/>
              <w:ind w:left="720"/>
            </w:pPr>
            <w:r>
              <w:rPr>
                <w:rStyle w:val="Accentuation"/>
                <w:b/>
                <w:bCs/>
              </w:rPr>
              <w:t>Au niveau de traitement </w:t>
            </w:r>
            <w:r>
              <w:rPr>
                <w:rStyle w:val="Accentuation"/>
              </w:rPr>
              <w:t xml:space="preserve">: à part le traitement manuel qui handicape le système d'information de l'Institut KYESHERO, la succession des tâches et le temps de traitement de données est bien orienté car tout agent connaît plus mieux le temps qu'il doit utiliser et la succession des tâches. </w:t>
            </w:r>
          </w:p>
          <w:p w:rsidR="000A13DA" w:rsidRDefault="000A13DA" w:rsidP="000A13DA">
            <w:pPr>
              <w:pStyle w:val="NormalWeb"/>
              <w:ind w:left="720"/>
            </w:pPr>
            <w:proofErr w:type="gramStart"/>
            <w:r>
              <w:rPr>
                <w:rStyle w:val="Accentuation"/>
                <w:b/>
                <w:bCs/>
              </w:rPr>
              <w:t>Du point de vue données</w:t>
            </w:r>
            <w:proofErr w:type="gramEnd"/>
            <w:r>
              <w:rPr>
                <w:rStyle w:val="Accentuation"/>
                <w:b/>
                <w:bCs/>
              </w:rPr>
              <w:t> </w:t>
            </w:r>
            <w:r>
              <w:rPr>
                <w:rStyle w:val="Accentuation"/>
              </w:rPr>
              <w:t xml:space="preserve">: les documents utilisés à l'Institut KYESHERO sont faciles à tenir et permettent toute personne de s'en sortir. Mais ce qui gêne le système d'information à ce niveau n'est autre la tenue de données d'une manière traditionnelle. Celle-ci ne permet pas au personnel de bien réaliser les tâches sans difficulté. </w:t>
            </w:r>
          </w:p>
          <w:p w:rsidR="000A13DA" w:rsidRDefault="000A13DA">
            <w:pPr>
              <w:pStyle w:val="NormalWeb"/>
              <w:ind w:left="720"/>
            </w:pPr>
            <w:r>
              <w:rPr>
                <w:rStyle w:val="Accentuation"/>
              </w:rPr>
              <w:t xml:space="preserve">Après avoir remarqué ces anomalies, nous jugeons bon de proposer ce qui suit à l'institut KYESHERO : </w:t>
            </w:r>
          </w:p>
          <w:p w:rsidR="000A13DA" w:rsidRDefault="000A13DA">
            <w:pPr>
              <w:pStyle w:val="NormalWeb"/>
              <w:ind w:left="720"/>
            </w:pPr>
            <w:r>
              <w:rPr>
                <w:rStyle w:val="Accentuation"/>
              </w:rPr>
              <w:t xml:space="preserve">- Acheter des outils informatiques pour permettre un travail rapide et efficace en rapport avec la gestion des frais scolaires ; </w:t>
            </w:r>
          </w:p>
          <w:p w:rsidR="000A13DA" w:rsidRDefault="000A13DA">
            <w:pPr>
              <w:pStyle w:val="NormalWeb"/>
              <w:ind w:left="720"/>
            </w:pPr>
            <w:r>
              <w:rPr>
                <w:rStyle w:val="Accentuation"/>
              </w:rPr>
              <w:t xml:space="preserve">- Intégrer les tâches automatisées parmi les tâches manuelles pour permettre la rapidité d'exécution de certaines tâches ; </w:t>
            </w:r>
          </w:p>
          <w:p w:rsidR="000A13DA" w:rsidRDefault="000A13DA">
            <w:pPr>
              <w:pStyle w:val="NormalWeb"/>
              <w:ind w:left="720"/>
            </w:pPr>
            <w:r>
              <w:rPr>
                <w:rStyle w:val="Accentuation"/>
              </w:rPr>
              <w:t xml:space="preserve">- Mettre en place une Base de données qui permettra une bonne gestion très efficace de paiement des frais scolaires. </w:t>
            </w:r>
          </w:p>
          <w:p w:rsidR="000A13DA" w:rsidRDefault="000A13DA">
            <w:pPr>
              <w:pStyle w:val="NormalWeb"/>
              <w:ind w:left="720"/>
            </w:pPr>
            <w:r>
              <w:rPr>
                <w:rStyle w:val="Accentuation"/>
              </w:rPr>
              <w:t>Nous suggérons aux autorités de l'Institut KYEHSERO de recourir à l'informatique qui est considérée comme un outil qui désigne la science des préparations et des traitements des informations afin de bien suivre l'évolution de la gestion des frais.</w:t>
            </w:r>
          </w:p>
          <w:p w:rsidR="000A13DA" w:rsidRDefault="000A13DA">
            <w:pPr>
              <w:pStyle w:val="Titre1"/>
              <w:ind w:left="720"/>
            </w:pPr>
            <w:bookmarkStart w:id="127" w:name="toc52"/>
            <w:bookmarkStart w:id="128" w:name="_Toc329631579"/>
            <w:bookmarkEnd w:id="127"/>
            <w:bookmarkEnd w:id="128"/>
            <w:r>
              <w:t>Chapitre Quatrième </w:t>
            </w:r>
          </w:p>
          <w:p w:rsidR="000A13DA" w:rsidRDefault="000A13DA">
            <w:pPr>
              <w:pStyle w:val="Titre1"/>
              <w:ind w:left="720"/>
            </w:pPr>
            <w:bookmarkStart w:id="129" w:name="toc53"/>
            <w:bookmarkStart w:id="130" w:name="_Toc329631580"/>
            <w:bookmarkEnd w:id="129"/>
            <w:bookmarkEnd w:id="130"/>
            <w:r>
              <w:t>ANALYSE DU SYSTEME D'INFORMATION FUTUR</w:t>
            </w:r>
          </w:p>
          <w:p w:rsidR="000A13DA" w:rsidRDefault="000A13DA">
            <w:pPr>
              <w:pStyle w:val="NormalWeb"/>
              <w:ind w:left="720"/>
              <w:jc w:val="center"/>
            </w:pPr>
            <w:bookmarkStart w:id="131" w:name="_Toc329631581"/>
            <w:bookmarkEnd w:id="131"/>
            <w:r>
              <w:rPr>
                <w:rStyle w:val="Accentuation"/>
                <w:b/>
                <w:bCs/>
              </w:rPr>
              <w:t>Préfet des Etudes</w:t>
            </w:r>
          </w:p>
          <w:p w:rsidR="000A13DA" w:rsidRDefault="000A13DA">
            <w:pPr>
              <w:pStyle w:val="NormalWeb"/>
              <w:ind w:left="720"/>
              <w:jc w:val="center"/>
            </w:pPr>
            <w:r>
              <w:rPr>
                <w:rStyle w:val="Accentuation"/>
                <w:b/>
                <w:bCs/>
              </w:rPr>
              <w:t xml:space="preserve">BUREAU INFORMATIQUE ET COMPTABILITE </w:t>
            </w:r>
          </w:p>
          <w:p w:rsidR="000A13DA" w:rsidRDefault="000A13DA">
            <w:pPr>
              <w:pStyle w:val="NormalWeb"/>
              <w:ind w:left="720"/>
              <w:jc w:val="center"/>
            </w:pPr>
            <w:r>
              <w:rPr>
                <w:rStyle w:val="Accentuation"/>
                <w:b/>
                <w:bCs/>
              </w:rPr>
              <w:t xml:space="preserve">Directeur des Etudes </w:t>
            </w:r>
          </w:p>
          <w:p w:rsidR="000A13DA" w:rsidRDefault="000A13DA">
            <w:pPr>
              <w:pStyle w:val="NormalWeb"/>
              <w:ind w:left="720"/>
              <w:jc w:val="center"/>
            </w:pPr>
            <w:r>
              <w:rPr>
                <w:rStyle w:val="Accentuation"/>
                <w:b/>
                <w:bCs/>
              </w:rPr>
              <w:lastRenderedPageBreak/>
              <w:t xml:space="preserve">Directeur de Discipline </w:t>
            </w:r>
          </w:p>
          <w:p w:rsidR="000A13DA" w:rsidRDefault="000A13DA">
            <w:pPr>
              <w:pStyle w:val="NormalWeb"/>
              <w:ind w:left="720"/>
              <w:jc w:val="center"/>
            </w:pPr>
            <w:r>
              <w:rPr>
                <w:rStyle w:val="Accentuation"/>
                <w:b/>
                <w:bCs/>
              </w:rPr>
              <w:t xml:space="preserve">Surveillants </w:t>
            </w:r>
          </w:p>
          <w:p w:rsidR="000A13DA" w:rsidRDefault="000A13DA">
            <w:pPr>
              <w:pStyle w:val="NormalWeb"/>
              <w:ind w:left="720"/>
              <w:jc w:val="center"/>
            </w:pPr>
            <w:r>
              <w:rPr>
                <w:rStyle w:val="Accentuation"/>
                <w:b/>
                <w:bCs/>
              </w:rPr>
              <w:t>ELEVE</w:t>
            </w:r>
          </w:p>
          <w:p w:rsidR="000A13DA" w:rsidRDefault="000A13DA">
            <w:pPr>
              <w:pStyle w:val="NormalWeb"/>
              <w:ind w:left="720"/>
              <w:jc w:val="center"/>
            </w:pPr>
            <w:r>
              <w:rPr>
                <w:rStyle w:val="Accentuation"/>
                <w:b/>
                <w:bCs/>
              </w:rPr>
              <w:t xml:space="preserve">Secrétaire </w:t>
            </w:r>
          </w:p>
          <w:p w:rsidR="000A13DA" w:rsidRDefault="000A13DA">
            <w:pPr>
              <w:pStyle w:val="NormalWeb"/>
              <w:ind w:left="720"/>
              <w:jc w:val="center"/>
            </w:pPr>
            <w:r>
              <w:rPr>
                <w:rStyle w:val="Accentuation"/>
                <w:b/>
                <w:bCs/>
              </w:rPr>
              <w:t>Enseignants</w:t>
            </w:r>
          </w:p>
          <w:p w:rsidR="000A13DA" w:rsidRDefault="000A13DA">
            <w:pPr>
              <w:pStyle w:val="NormalWeb"/>
              <w:ind w:left="720"/>
              <w:jc w:val="center"/>
            </w:pPr>
            <w:r>
              <w:rPr>
                <w:rStyle w:val="Accentuation"/>
                <w:b/>
                <w:bCs/>
              </w:rPr>
              <w:t>14</w:t>
            </w:r>
          </w:p>
          <w:p w:rsidR="000A13DA" w:rsidRDefault="000A13DA">
            <w:pPr>
              <w:pStyle w:val="NormalWeb"/>
              <w:ind w:left="720"/>
              <w:jc w:val="center"/>
            </w:pPr>
            <w:r>
              <w:rPr>
                <w:rStyle w:val="Accentuation"/>
                <w:b/>
                <w:bCs/>
              </w:rPr>
              <w:t>13</w:t>
            </w:r>
          </w:p>
          <w:p w:rsidR="000A13DA" w:rsidRDefault="000A13DA">
            <w:pPr>
              <w:pStyle w:val="NormalWeb"/>
              <w:ind w:left="720"/>
              <w:jc w:val="center"/>
            </w:pPr>
            <w:r>
              <w:rPr>
                <w:rStyle w:val="Accentuation"/>
                <w:b/>
                <w:bCs/>
              </w:rPr>
              <w:t>15</w:t>
            </w:r>
          </w:p>
          <w:p w:rsidR="000A13DA" w:rsidRDefault="000A13DA">
            <w:pPr>
              <w:pStyle w:val="NormalWeb"/>
              <w:ind w:left="720"/>
              <w:jc w:val="center"/>
            </w:pPr>
            <w:r>
              <w:rPr>
                <w:rStyle w:val="Accentuation"/>
                <w:b/>
                <w:bCs/>
              </w:rPr>
              <w:t>12</w:t>
            </w:r>
          </w:p>
          <w:p w:rsidR="000A13DA" w:rsidRDefault="000A13DA">
            <w:pPr>
              <w:pStyle w:val="NormalWeb"/>
              <w:ind w:left="720"/>
              <w:jc w:val="center"/>
            </w:pPr>
            <w:r>
              <w:rPr>
                <w:rStyle w:val="Accentuation"/>
                <w:b/>
                <w:bCs/>
              </w:rPr>
              <w:t>3</w:t>
            </w:r>
          </w:p>
          <w:p w:rsidR="000A13DA" w:rsidRDefault="000A13DA">
            <w:pPr>
              <w:pStyle w:val="NormalWeb"/>
              <w:ind w:left="720"/>
              <w:jc w:val="center"/>
            </w:pPr>
            <w:r>
              <w:rPr>
                <w:rStyle w:val="Accentuation"/>
                <w:b/>
                <w:bCs/>
              </w:rPr>
              <w:t>9</w:t>
            </w:r>
          </w:p>
          <w:p w:rsidR="000A13DA" w:rsidRDefault="000A13DA">
            <w:pPr>
              <w:pStyle w:val="NormalWeb"/>
              <w:ind w:left="720"/>
              <w:jc w:val="center"/>
            </w:pPr>
            <w:r>
              <w:rPr>
                <w:rStyle w:val="Accentuation"/>
                <w:b/>
                <w:bCs/>
              </w:rPr>
              <w:t>1</w:t>
            </w:r>
          </w:p>
          <w:p w:rsidR="000A13DA" w:rsidRDefault="000A13DA">
            <w:pPr>
              <w:pStyle w:val="NormalWeb"/>
              <w:ind w:left="720"/>
              <w:jc w:val="center"/>
            </w:pPr>
            <w:r>
              <w:rPr>
                <w:rStyle w:val="Accentuation"/>
                <w:b/>
                <w:bCs/>
              </w:rPr>
              <w:t>2</w:t>
            </w:r>
          </w:p>
          <w:p w:rsidR="000A13DA" w:rsidRDefault="000A13DA">
            <w:pPr>
              <w:pStyle w:val="NormalWeb"/>
              <w:ind w:left="720"/>
              <w:jc w:val="center"/>
            </w:pPr>
            <w:r>
              <w:rPr>
                <w:rStyle w:val="Accentuation"/>
                <w:b/>
                <w:bCs/>
              </w:rPr>
              <w:t>6</w:t>
            </w:r>
          </w:p>
          <w:p w:rsidR="000A13DA" w:rsidRDefault="000A13DA">
            <w:pPr>
              <w:pStyle w:val="NormalWeb"/>
              <w:ind w:left="720"/>
              <w:jc w:val="center"/>
            </w:pPr>
            <w:r>
              <w:rPr>
                <w:rStyle w:val="Accentuation"/>
                <w:b/>
                <w:bCs/>
              </w:rPr>
              <w:t>5</w:t>
            </w:r>
          </w:p>
          <w:p w:rsidR="000A13DA" w:rsidRDefault="000A13DA">
            <w:pPr>
              <w:pStyle w:val="NormalWeb"/>
              <w:ind w:left="720"/>
              <w:jc w:val="center"/>
            </w:pPr>
            <w:r>
              <w:rPr>
                <w:rStyle w:val="Accentuation"/>
                <w:b/>
                <w:bCs/>
              </w:rPr>
              <w:t>4</w:t>
            </w:r>
          </w:p>
          <w:p w:rsidR="000A13DA" w:rsidRDefault="000A13DA">
            <w:pPr>
              <w:pStyle w:val="NormalWeb"/>
              <w:ind w:left="720"/>
              <w:jc w:val="center"/>
            </w:pPr>
            <w:r>
              <w:rPr>
                <w:rStyle w:val="Accentuation"/>
                <w:b/>
                <w:bCs/>
              </w:rPr>
              <w:t>8</w:t>
            </w:r>
          </w:p>
          <w:p w:rsidR="000A13DA" w:rsidRDefault="000A13DA">
            <w:pPr>
              <w:pStyle w:val="NormalWeb"/>
              <w:ind w:left="720"/>
              <w:jc w:val="center"/>
            </w:pPr>
            <w:r>
              <w:rPr>
                <w:rStyle w:val="Accentuation"/>
                <w:b/>
                <w:bCs/>
              </w:rPr>
              <w:t>11</w:t>
            </w:r>
          </w:p>
          <w:p w:rsidR="000A13DA" w:rsidRDefault="000A13DA">
            <w:pPr>
              <w:pStyle w:val="NormalWeb"/>
              <w:ind w:left="720"/>
              <w:jc w:val="center"/>
            </w:pPr>
            <w:r>
              <w:rPr>
                <w:rStyle w:val="Accentuation"/>
                <w:b/>
                <w:bCs/>
              </w:rPr>
              <w:t>10</w:t>
            </w:r>
          </w:p>
          <w:p w:rsidR="000A13DA" w:rsidRDefault="000A13DA">
            <w:pPr>
              <w:pStyle w:val="NormalWeb"/>
              <w:ind w:left="720"/>
              <w:jc w:val="center"/>
            </w:pPr>
            <w:r>
              <w:rPr>
                <w:rStyle w:val="Accentuation"/>
                <w:b/>
                <w:bCs/>
              </w:rPr>
              <w:t>7</w:t>
            </w:r>
          </w:p>
          <w:p w:rsidR="000A13DA" w:rsidRDefault="000A13DA">
            <w:pPr>
              <w:pStyle w:val="NormalWeb"/>
              <w:ind w:left="720"/>
              <w:jc w:val="center"/>
            </w:pPr>
            <w:r>
              <w:rPr>
                <w:rStyle w:val="Accentuation"/>
                <w:b/>
                <w:bCs/>
              </w:rPr>
              <w:t>8</w:t>
            </w:r>
          </w:p>
          <w:p w:rsidR="000A13DA" w:rsidRDefault="000A13DA">
            <w:pPr>
              <w:pStyle w:val="Titre2"/>
              <w:ind w:left="720"/>
            </w:pPr>
            <w:bookmarkStart w:id="132" w:name="toc54"/>
            <w:bookmarkEnd w:id="132"/>
            <w:r>
              <w:t>IV.1. MODELE CONCEPTUEL DE COMMUNICATION BRUT FUTUR</w:t>
            </w:r>
          </w:p>
          <w:p w:rsidR="000A13DA" w:rsidRDefault="000A13DA">
            <w:pPr>
              <w:pStyle w:val="NormalWeb"/>
              <w:ind w:left="720"/>
            </w:pPr>
            <w:r>
              <w:rPr>
                <w:rStyle w:val="Accentuation"/>
                <w:b/>
                <w:bCs/>
              </w:rPr>
              <w:t xml:space="preserve">LEGENDE </w:t>
            </w:r>
          </w:p>
          <w:p w:rsidR="000A13DA" w:rsidRDefault="000A13DA">
            <w:pPr>
              <w:pStyle w:val="NormalWeb"/>
              <w:ind w:left="720"/>
            </w:pPr>
            <w:r>
              <w:rPr>
                <w:rStyle w:val="Accentuation"/>
              </w:rPr>
              <w:t>1. Paiement frais scolaires</w:t>
            </w:r>
          </w:p>
          <w:p w:rsidR="000A13DA" w:rsidRDefault="000A13DA">
            <w:pPr>
              <w:pStyle w:val="NormalWeb"/>
              <w:ind w:left="720"/>
            </w:pPr>
            <w:r>
              <w:rPr>
                <w:rStyle w:val="Accentuation"/>
              </w:rPr>
              <w:t>2. Remise reçu</w:t>
            </w:r>
          </w:p>
          <w:p w:rsidR="000A13DA" w:rsidRDefault="000A13DA">
            <w:pPr>
              <w:pStyle w:val="NormalWeb"/>
              <w:ind w:left="720"/>
            </w:pPr>
            <w:r>
              <w:rPr>
                <w:rStyle w:val="Accentuation"/>
              </w:rPr>
              <w:lastRenderedPageBreak/>
              <w:t>3. Modèle de discipline</w:t>
            </w:r>
          </w:p>
          <w:p w:rsidR="000A13DA" w:rsidRDefault="000A13DA">
            <w:pPr>
              <w:pStyle w:val="NormalWeb"/>
              <w:ind w:left="720"/>
            </w:pPr>
            <w:r>
              <w:rPr>
                <w:rStyle w:val="Accentuation"/>
              </w:rPr>
              <w:t>4. Règles de discipline sur l'élève</w:t>
            </w:r>
          </w:p>
          <w:p w:rsidR="000A13DA" w:rsidRDefault="000A13DA">
            <w:pPr>
              <w:pStyle w:val="NormalWeb"/>
              <w:ind w:left="720"/>
            </w:pPr>
            <w:r>
              <w:rPr>
                <w:rStyle w:val="Accentuation"/>
              </w:rPr>
              <w:t>5. Ordre sur l'élève et directive à suivre</w:t>
            </w:r>
          </w:p>
          <w:p w:rsidR="000A13DA" w:rsidRDefault="000A13DA">
            <w:pPr>
              <w:pStyle w:val="NormalWeb"/>
              <w:ind w:left="720"/>
            </w:pPr>
            <w:r>
              <w:rPr>
                <w:rStyle w:val="Accentuation"/>
              </w:rPr>
              <w:t xml:space="preserve">6. Décision </w:t>
            </w:r>
          </w:p>
          <w:p w:rsidR="000A13DA" w:rsidRDefault="000A13DA">
            <w:pPr>
              <w:pStyle w:val="NormalWeb"/>
              <w:ind w:left="720"/>
            </w:pPr>
            <w:r>
              <w:rPr>
                <w:rStyle w:val="Accentuation"/>
              </w:rPr>
              <w:t xml:space="preserve">7. Recommandation et décision </w:t>
            </w:r>
          </w:p>
          <w:p w:rsidR="000A13DA" w:rsidRDefault="000A13DA">
            <w:pPr>
              <w:pStyle w:val="NormalWeb"/>
              <w:ind w:left="720"/>
            </w:pPr>
            <w:r>
              <w:rPr>
                <w:rStyle w:val="Accentuation"/>
              </w:rPr>
              <w:t>8. Rapport sur l'élève</w:t>
            </w:r>
          </w:p>
          <w:p w:rsidR="000A13DA" w:rsidRDefault="000A13DA">
            <w:pPr>
              <w:pStyle w:val="NormalWeb"/>
              <w:ind w:left="720"/>
            </w:pPr>
            <w:r>
              <w:rPr>
                <w:rStyle w:val="Accentuation"/>
              </w:rPr>
              <w:t>9. Transfert de l'élève</w:t>
            </w:r>
          </w:p>
          <w:p w:rsidR="000A13DA" w:rsidRDefault="000A13DA">
            <w:pPr>
              <w:pStyle w:val="NormalWeb"/>
              <w:ind w:left="720"/>
            </w:pPr>
            <w:r>
              <w:rPr>
                <w:rStyle w:val="Accentuation"/>
              </w:rPr>
              <w:t>10. Marche à suivre de la discipline</w:t>
            </w:r>
          </w:p>
          <w:p w:rsidR="000A13DA" w:rsidRDefault="000A13DA">
            <w:pPr>
              <w:pStyle w:val="NormalWeb"/>
              <w:ind w:left="720"/>
            </w:pPr>
            <w:r>
              <w:rPr>
                <w:rStyle w:val="Accentuation"/>
              </w:rPr>
              <w:t>11. Rapport comportement de l'élève</w:t>
            </w:r>
          </w:p>
          <w:p w:rsidR="000A13DA" w:rsidRDefault="000A13DA">
            <w:pPr>
              <w:pStyle w:val="NormalWeb"/>
              <w:ind w:left="720"/>
            </w:pPr>
            <w:r>
              <w:rPr>
                <w:rStyle w:val="Accentuation"/>
              </w:rPr>
              <w:t xml:space="preserve">12. Saisie rapport évolution de l'école </w:t>
            </w:r>
          </w:p>
          <w:p w:rsidR="000A13DA" w:rsidRDefault="000A13DA">
            <w:pPr>
              <w:pStyle w:val="NormalWeb"/>
              <w:ind w:left="720"/>
            </w:pPr>
            <w:r>
              <w:rPr>
                <w:rStyle w:val="Accentuation"/>
              </w:rPr>
              <w:t xml:space="preserve">13. Expédition </w:t>
            </w:r>
          </w:p>
          <w:p w:rsidR="000A13DA" w:rsidRDefault="000A13DA">
            <w:pPr>
              <w:pStyle w:val="NormalWeb"/>
              <w:ind w:left="720"/>
            </w:pPr>
            <w:r>
              <w:rPr>
                <w:rStyle w:val="Accentuation"/>
              </w:rPr>
              <w:t>14. Demande inscription élève et paiement frais d'étude</w:t>
            </w:r>
          </w:p>
          <w:p w:rsidR="000A13DA" w:rsidRDefault="000A13DA">
            <w:pPr>
              <w:pStyle w:val="NormalWeb"/>
              <w:ind w:left="720"/>
            </w:pPr>
            <w:r>
              <w:rPr>
                <w:rStyle w:val="Accentuation"/>
              </w:rPr>
              <w:t xml:space="preserve">15. Inscription et affectation. </w:t>
            </w:r>
          </w:p>
          <w:p w:rsidR="000A13DA" w:rsidRDefault="000A13DA">
            <w:pPr>
              <w:pStyle w:val="Titre2"/>
              <w:ind w:left="720"/>
            </w:pPr>
            <w:bookmarkStart w:id="133" w:name="toc55"/>
            <w:bookmarkStart w:id="134" w:name="_Toc329631582"/>
            <w:bookmarkEnd w:id="133"/>
            <w:bookmarkEnd w:id="134"/>
            <w:r>
              <w:t xml:space="preserve">IV.2. MATRICE DU MCC BRUT FUTUR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397"/>
              <w:gridCol w:w="366"/>
              <w:gridCol w:w="1123"/>
              <w:gridCol w:w="384"/>
              <w:gridCol w:w="393"/>
              <w:gridCol w:w="648"/>
              <w:gridCol w:w="1319"/>
              <w:gridCol w:w="1247"/>
              <w:gridCol w:w="1396"/>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P.E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SECRETAIRE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D.D</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ELEVE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SURVEILLANTS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ENSEIGNANTS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BUREAU INFORMATIQUE ET COMPTABILITE</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P.E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13</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15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9</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SECRETAIRE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14</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12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7</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D.D</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3</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8</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11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ELEVE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1</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SURVEILLANTS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4</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 xml:space="preserve">ENSEIGNANTS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BUREAU INFORMATIQUE ET </w:t>
                  </w:r>
                  <w:r>
                    <w:rPr>
                      <w:rStyle w:val="Accentuation"/>
                      <w:b/>
                      <w:bCs/>
                    </w:rPr>
                    <w:lastRenderedPageBreak/>
                    <w:t>COMPTABILITE</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lastRenderedPageBreak/>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2</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NormalWeb"/>
              <w:ind w:left="720"/>
            </w:pPr>
            <w:r>
              <w:rPr>
                <w:rStyle w:val="Accentuation"/>
                <w:b/>
                <w:bCs/>
              </w:rPr>
              <w:lastRenderedPageBreak/>
              <w:t xml:space="preserve">Légende </w:t>
            </w:r>
          </w:p>
          <w:p w:rsidR="000A13DA" w:rsidRDefault="000A13DA">
            <w:pPr>
              <w:pStyle w:val="NormalWeb"/>
              <w:ind w:left="720"/>
            </w:pPr>
            <w:r>
              <w:rPr>
                <w:rStyle w:val="Accentuation"/>
                <w:b/>
                <w:bCs/>
              </w:rPr>
              <w:t xml:space="preserve">P.E : Préfet des Etudes </w:t>
            </w:r>
          </w:p>
          <w:p w:rsidR="000A13DA" w:rsidRDefault="000A13DA">
            <w:pPr>
              <w:pStyle w:val="NormalWeb"/>
              <w:ind w:left="720"/>
            </w:pPr>
            <w:r>
              <w:rPr>
                <w:rStyle w:val="Accentuation"/>
                <w:b/>
                <w:bCs/>
              </w:rPr>
              <w:t xml:space="preserve">D.E : Directeur des Etudes </w:t>
            </w:r>
          </w:p>
          <w:p w:rsidR="000A13DA" w:rsidRDefault="000A13DA">
            <w:pPr>
              <w:pStyle w:val="NormalWeb"/>
              <w:ind w:left="720"/>
            </w:pPr>
            <w:r>
              <w:rPr>
                <w:rStyle w:val="Accentuation"/>
                <w:b/>
                <w:bCs/>
              </w:rPr>
              <w:t xml:space="preserve">D.D : Directeur de Discipline </w:t>
            </w:r>
          </w:p>
          <w:p w:rsidR="000A13DA" w:rsidRDefault="000A13DA">
            <w:pPr>
              <w:pStyle w:val="Titre2"/>
              <w:ind w:left="720"/>
            </w:pPr>
            <w:bookmarkStart w:id="135" w:name="toc56"/>
            <w:bookmarkStart w:id="136" w:name="_Toc329631583"/>
            <w:bookmarkEnd w:id="135"/>
            <w:bookmarkEnd w:id="136"/>
            <w:r>
              <w:t xml:space="preserve">IV.3. MODELE CONCEPTUEL DE COMMUNICATION NET (MCC NET) </w:t>
            </w:r>
          </w:p>
          <w:p w:rsidR="000A13DA" w:rsidRDefault="000A13DA">
            <w:pPr>
              <w:pStyle w:val="NormalWeb"/>
              <w:ind w:left="720"/>
              <w:jc w:val="center"/>
            </w:pPr>
            <w:r>
              <w:rPr>
                <w:rStyle w:val="lev"/>
              </w:rPr>
              <w:t>ELEVES</w:t>
            </w:r>
          </w:p>
          <w:p w:rsidR="000A13DA" w:rsidRDefault="000A13DA">
            <w:pPr>
              <w:pStyle w:val="NormalWeb"/>
              <w:ind w:left="720"/>
              <w:jc w:val="center"/>
            </w:pPr>
            <w:r>
              <w:rPr>
                <w:rStyle w:val="lev"/>
              </w:rPr>
              <w:t xml:space="preserve">MODELE DE GESTION DES PAIEMENTS DES FRAIS SCOLAIRES </w:t>
            </w:r>
          </w:p>
          <w:p w:rsidR="000A13DA" w:rsidRDefault="000A13DA">
            <w:pPr>
              <w:pStyle w:val="NormalWeb"/>
              <w:ind w:left="720"/>
              <w:jc w:val="center"/>
            </w:pPr>
            <w:r>
              <w:rPr>
                <w:rStyle w:val="lev"/>
              </w:rPr>
              <w:t xml:space="preserve">PREFET DES ETUDES </w:t>
            </w:r>
          </w:p>
          <w:p w:rsidR="000A13DA" w:rsidRDefault="000A13DA">
            <w:pPr>
              <w:pStyle w:val="NormalWeb"/>
              <w:ind w:left="720"/>
            </w:pPr>
            <w:r>
              <w:t xml:space="preserve">- Assistance et recommandation </w:t>
            </w:r>
          </w:p>
          <w:p w:rsidR="000A13DA" w:rsidRDefault="000A13DA">
            <w:pPr>
              <w:pStyle w:val="NormalWeb"/>
              <w:ind w:left="720"/>
            </w:pPr>
            <w:r>
              <w:t xml:space="preserve">- Ordre et décision </w:t>
            </w:r>
          </w:p>
          <w:p w:rsidR="000A13DA" w:rsidRDefault="000A13DA">
            <w:pPr>
              <w:pStyle w:val="NormalWeb"/>
              <w:ind w:left="720"/>
            </w:pPr>
            <w:r>
              <w:t xml:space="preserve">- Inscription </w:t>
            </w:r>
          </w:p>
          <w:p w:rsidR="000A13DA" w:rsidRDefault="000A13DA">
            <w:pPr>
              <w:pStyle w:val="NormalWeb"/>
              <w:ind w:left="720"/>
            </w:pPr>
            <w:r>
              <w:t xml:space="preserve">- Reçu </w:t>
            </w:r>
          </w:p>
          <w:p w:rsidR="000A13DA" w:rsidRDefault="000A13DA">
            <w:pPr>
              <w:pStyle w:val="NormalWeb"/>
              <w:ind w:left="720"/>
              <w:jc w:val="center"/>
            </w:pPr>
            <w:r>
              <w:t xml:space="preserve">Situation paiement des frais scolaires + Rapport sur toutes les activités </w:t>
            </w:r>
          </w:p>
          <w:p w:rsidR="000A13DA" w:rsidRDefault="000A13DA">
            <w:pPr>
              <w:pStyle w:val="NormalWeb"/>
              <w:ind w:left="720"/>
              <w:jc w:val="center"/>
            </w:pPr>
            <w:r>
              <w:t>Demande d'inscription</w:t>
            </w:r>
          </w:p>
          <w:p w:rsidR="000A13DA" w:rsidRDefault="000A13DA">
            <w:pPr>
              <w:pStyle w:val="Titre2"/>
              <w:ind w:left="720"/>
            </w:pPr>
            <w:bookmarkStart w:id="137" w:name="toc57"/>
            <w:bookmarkStart w:id="138" w:name="_Toc329631584"/>
            <w:bookmarkEnd w:id="137"/>
            <w:bookmarkEnd w:id="138"/>
            <w:r>
              <w:t>IV.4. ETUDE DES DONNEES</w:t>
            </w:r>
          </w:p>
          <w:p w:rsidR="000A13DA" w:rsidRDefault="000A13DA">
            <w:pPr>
              <w:pStyle w:val="Titre3"/>
              <w:ind w:left="720"/>
            </w:pPr>
            <w:bookmarkStart w:id="139" w:name="toc58"/>
            <w:bookmarkStart w:id="140" w:name="_Toc329631585"/>
            <w:bookmarkEnd w:id="139"/>
            <w:bookmarkEnd w:id="140"/>
            <w:r>
              <w:t xml:space="preserve">IV.4.1. Documents utilisés </w:t>
            </w:r>
          </w:p>
          <w:p w:rsidR="000A13DA" w:rsidRDefault="000A13DA" w:rsidP="000A13DA">
            <w:pPr>
              <w:pStyle w:val="NormalWeb"/>
              <w:ind w:left="720"/>
            </w:pPr>
            <w:r>
              <w:rPr>
                <w:rStyle w:val="Accentuation"/>
              </w:rPr>
              <w:t xml:space="preserve">· Carnet des reçus ; </w:t>
            </w:r>
          </w:p>
          <w:p w:rsidR="000A13DA" w:rsidRDefault="000A13DA" w:rsidP="000A13DA">
            <w:pPr>
              <w:pStyle w:val="NormalWeb"/>
              <w:ind w:left="720"/>
            </w:pPr>
            <w:r>
              <w:rPr>
                <w:rStyle w:val="Accentuation"/>
              </w:rPr>
              <w:t xml:space="preserve">· Cahier d'enregistrement des frais par classe ; </w:t>
            </w:r>
          </w:p>
          <w:p w:rsidR="000A13DA" w:rsidRDefault="000A13DA" w:rsidP="000A13DA">
            <w:pPr>
              <w:pStyle w:val="NormalWeb"/>
              <w:ind w:left="720"/>
            </w:pPr>
            <w:r>
              <w:rPr>
                <w:rStyle w:val="Accentuation"/>
              </w:rPr>
              <w:t xml:space="preserve">· Cahier de communication ; </w:t>
            </w:r>
          </w:p>
          <w:p w:rsidR="000A13DA" w:rsidRDefault="000A13DA" w:rsidP="000A13DA">
            <w:pPr>
              <w:pStyle w:val="NormalWeb"/>
              <w:ind w:left="720"/>
            </w:pPr>
            <w:r>
              <w:rPr>
                <w:rStyle w:val="Accentuation"/>
              </w:rPr>
              <w:t xml:space="preserve">· Cahier synthèse d'enregistrement journalier ; </w:t>
            </w:r>
          </w:p>
          <w:p w:rsidR="000A13DA" w:rsidRDefault="000A13DA" w:rsidP="000A13DA">
            <w:pPr>
              <w:pStyle w:val="NormalWeb"/>
              <w:ind w:left="720"/>
            </w:pPr>
            <w:r>
              <w:rPr>
                <w:rStyle w:val="Accentuation"/>
              </w:rPr>
              <w:t xml:space="preserve">· Cahier ou registre de perception des frais ; </w:t>
            </w:r>
          </w:p>
          <w:p w:rsidR="000A13DA" w:rsidRDefault="000A13DA" w:rsidP="000A13DA">
            <w:pPr>
              <w:pStyle w:val="NormalWeb"/>
              <w:ind w:left="720"/>
            </w:pPr>
            <w:r>
              <w:rPr>
                <w:rStyle w:val="Accentuation"/>
              </w:rPr>
              <w:t>· Etc.</w:t>
            </w:r>
          </w:p>
          <w:p w:rsidR="000A13DA" w:rsidRDefault="000A13DA">
            <w:pPr>
              <w:pStyle w:val="Titre3"/>
              <w:ind w:left="720"/>
            </w:pPr>
            <w:bookmarkStart w:id="141" w:name="toc59"/>
            <w:bookmarkStart w:id="142" w:name="_Toc329631586"/>
            <w:bookmarkEnd w:id="141"/>
            <w:bookmarkEnd w:id="142"/>
            <w:r>
              <w:t>IV.4.2. Dictionnaire de données</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5"/>
              <w:gridCol w:w="2163"/>
              <w:gridCol w:w="480"/>
              <w:gridCol w:w="641"/>
              <w:gridCol w:w="961"/>
              <w:gridCol w:w="1214"/>
              <w:gridCol w:w="1399"/>
            </w:tblGrid>
            <w:tr w:rsidR="000A13D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lastRenderedPageBreak/>
                    <w:t>Code</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Signification</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Nat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Long</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Type</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Règle de calcul</w:t>
                  </w:r>
                </w:p>
              </w:tc>
            </w:tr>
            <w:tr w:rsidR="000A13D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E</w:t>
                  </w:r>
                  <w:proofErr w:type="gramStart"/>
                  <w:r>
                    <w:rPr>
                      <w:rStyle w:val="Accentuation"/>
                      <w:b/>
                      <w:bCs/>
                    </w:rPr>
                    <w:t>,Co,Ca</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Sig</w:t>
                  </w:r>
                  <w:proofErr w:type="gramStart"/>
                  <w:r>
                    <w:rPr>
                      <w:rStyle w:val="Accentuation"/>
                      <w:b/>
                      <w:bCs/>
                    </w:rPr>
                    <w:t>,Sit,Mvt</w:t>
                  </w:r>
                  <w:proofErr w:type="spellEnd"/>
                  <w:proofErr w:type="gramEnd"/>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CodeClass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Code de la classe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DesClasse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Désignation classe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ClasseEl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Classe de l'élève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Numlisteel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Numéro sur la liste des élèves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NbreEl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Nombre d'élèves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Sit</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NumMat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Numéro matricule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AdressEl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Adresse Elève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Sit</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LieuNaiss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Lieu de naissance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Père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Père de l'élève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Mère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Mère de l'élève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PostnomEl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Post nom de l'élève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NomEl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Nom de l'élève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DatNaiss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Date de naissance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Sit</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JJ/MM/AA</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CodPaie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Code de paiement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DesPaie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Désignation paiement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NumMat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Numéro matricule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Mois</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Mois payé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18</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MontPaie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Montant payé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Mvt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TotPaie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Total payé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Mvt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DatPaie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Date de paiement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8</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Sit</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JJ/MM/AA</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NomPerc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Nom du Percepteur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Sig</w:t>
                  </w:r>
                  <w:proofErr w:type="spellEnd"/>
                  <w:r>
                    <w:rPr>
                      <w:rStyle w:val="Accentuatio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MontTotPerc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Montant total perçu</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20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Mvt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MontPerc</w:t>
                  </w:r>
                  <w:proofErr w:type="spellEnd"/>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Montant perçu</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12</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Mvt</w:t>
                  </w:r>
                  <w:proofErr w:type="spellEnd"/>
                  <w:r>
                    <w:rPr>
                      <w:rStyle w:val="Accentuation"/>
                    </w:rP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Titre3"/>
              <w:ind w:left="720"/>
            </w:pPr>
            <w:bookmarkStart w:id="143" w:name="toc60"/>
            <w:bookmarkStart w:id="144" w:name="_Toc329631587"/>
            <w:bookmarkEnd w:id="143"/>
            <w:bookmarkEnd w:id="144"/>
            <w:r>
              <w:t xml:space="preserve">IV.4.3. Graphe de dépendance fonctionnelle </w:t>
            </w:r>
          </w:p>
          <w:p w:rsidR="000A13DA" w:rsidRDefault="000A13DA">
            <w:pPr>
              <w:pStyle w:val="NormalWeb"/>
              <w:ind w:left="720"/>
              <w:jc w:val="center"/>
            </w:pPr>
            <w:proofErr w:type="spellStart"/>
            <w:r>
              <w:t>NomPerc</w:t>
            </w:r>
            <w:proofErr w:type="spellEnd"/>
          </w:p>
          <w:p w:rsidR="000A13DA" w:rsidRDefault="000A13DA">
            <w:pPr>
              <w:pStyle w:val="NormalWeb"/>
              <w:ind w:left="720"/>
              <w:jc w:val="center"/>
            </w:pPr>
            <w:proofErr w:type="spellStart"/>
            <w:r>
              <w:t>Desclasse</w:t>
            </w:r>
            <w:proofErr w:type="spellEnd"/>
          </w:p>
          <w:p w:rsidR="000A13DA" w:rsidRDefault="000A13DA">
            <w:pPr>
              <w:pStyle w:val="NormalWeb"/>
              <w:ind w:left="720"/>
              <w:jc w:val="center"/>
            </w:pPr>
            <w:proofErr w:type="spellStart"/>
            <w:r>
              <w:t>CodPaie</w:t>
            </w:r>
            <w:proofErr w:type="spellEnd"/>
          </w:p>
          <w:p w:rsidR="000A13DA" w:rsidRDefault="000A13DA">
            <w:pPr>
              <w:pStyle w:val="NormalWeb"/>
              <w:ind w:left="720"/>
              <w:jc w:val="center"/>
            </w:pPr>
            <w:proofErr w:type="spellStart"/>
            <w:r>
              <w:lastRenderedPageBreak/>
              <w:t>DesPaie</w:t>
            </w:r>
            <w:proofErr w:type="spellEnd"/>
          </w:p>
          <w:p w:rsidR="000A13DA" w:rsidRDefault="000A13DA">
            <w:pPr>
              <w:pStyle w:val="NormalWeb"/>
              <w:ind w:left="720"/>
              <w:jc w:val="center"/>
            </w:pPr>
            <w:r>
              <w:t>Mois</w:t>
            </w:r>
          </w:p>
          <w:p w:rsidR="000A13DA" w:rsidRDefault="000A13DA">
            <w:pPr>
              <w:pStyle w:val="NormalWeb"/>
              <w:ind w:left="720"/>
            </w:pPr>
            <w:proofErr w:type="spellStart"/>
            <w:r>
              <w:t>MontPaie</w:t>
            </w:r>
            <w:proofErr w:type="spellEnd"/>
          </w:p>
          <w:p w:rsidR="000A13DA" w:rsidRDefault="000A13DA">
            <w:pPr>
              <w:pStyle w:val="NormalWeb"/>
              <w:ind w:left="720"/>
              <w:jc w:val="center"/>
            </w:pPr>
            <w:proofErr w:type="spellStart"/>
            <w:r>
              <w:t>TotPaie</w:t>
            </w:r>
            <w:proofErr w:type="spellEnd"/>
          </w:p>
          <w:p w:rsidR="000A13DA" w:rsidRDefault="000A13DA">
            <w:pPr>
              <w:pStyle w:val="NormalWeb"/>
              <w:ind w:left="720"/>
              <w:jc w:val="center"/>
            </w:pPr>
            <w:proofErr w:type="spellStart"/>
            <w:r>
              <w:t>DatPaie</w:t>
            </w:r>
            <w:proofErr w:type="spellEnd"/>
          </w:p>
          <w:p w:rsidR="000A13DA" w:rsidRDefault="000A13DA">
            <w:pPr>
              <w:pStyle w:val="NormalWeb"/>
              <w:ind w:left="720"/>
              <w:jc w:val="center"/>
            </w:pPr>
            <w:proofErr w:type="spellStart"/>
            <w:r>
              <w:t>CodClasse</w:t>
            </w:r>
            <w:proofErr w:type="spellEnd"/>
          </w:p>
          <w:p w:rsidR="000A13DA" w:rsidRDefault="000A13DA">
            <w:pPr>
              <w:pStyle w:val="NormalWeb"/>
              <w:ind w:left="720"/>
              <w:jc w:val="center"/>
            </w:pPr>
            <w:proofErr w:type="spellStart"/>
            <w:r>
              <w:t>NbreEl</w:t>
            </w:r>
            <w:proofErr w:type="spellEnd"/>
          </w:p>
          <w:p w:rsidR="000A13DA" w:rsidRDefault="000A13DA">
            <w:pPr>
              <w:pStyle w:val="NormalWeb"/>
              <w:ind w:left="720"/>
              <w:jc w:val="center"/>
            </w:pPr>
            <w:proofErr w:type="spellStart"/>
            <w:r>
              <w:t>ClassEl</w:t>
            </w:r>
            <w:proofErr w:type="spellEnd"/>
          </w:p>
          <w:p w:rsidR="000A13DA" w:rsidRDefault="000A13DA">
            <w:pPr>
              <w:pStyle w:val="NormalWeb"/>
              <w:ind w:left="720"/>
              <w:jc w:val="center"/>
            </w:pPr>
            <w:proofErr w:type="spellStart"/>
            <w:r>
              <w:t>MontTotPerc</w:t>
            </w:r>
            <w:proofErr w:type="spellEnd"/>
          </w:p>
          <w:p w:rsidR="000A13DA" w:rsidRDefault="000A13DA">
            <w:pPr>
              <w:pStyle w:val="NormalWeb"/>
              <w:ind w:left="720"/>
              <w:jc w:val="center"/>
            </w:pPr>
            <w:proofErr w:type="spellStart"/>
            <w:r>
              <w:t>NumMat</w:t>
            </w:r>
            <w:proofErr w:type="spellEnd"/>
          </w:p>
          <w:p w:rsidR="000A13DA" w:rsidRDefault="000A13DA">
            <w:pPr>
              <w:pStyle w:val="NormalWeb"/>
              <w:ind w:left="720"/>
              <w:jc w:val="center"/>
            </w:pPr>
            <w:proofErr w:type="spellStart"/>
            <w:r>
              <w:t>AdressEl</w:t>
            </w:r>
            <w:proofErr w:type="spellEnd"/>
          </w:p>
          <w:p w:rsidR="000A13DA" w:rsidRDefault="000A13DA">
            <w:pPr>
              <w:pStyle w:val="NormalWeb"/>
              <w:ind w:left="720"/>
              <w:jc w:val="center"/>
            </w:pPr>
            <w:proofErr w:type="spellStart"/>
            <w:r>
              <w:t>LieuNais</w:t>
            </w:r>
            <w:proofErr w:type="spellEnd"/>
          </w:p>
          <w:p w:rsidR="000A13DA" w:rsidRDefault="000A13DA">
            <w:pPr>
              <w:pStyle w:val="NormalWeb"/>
              <w:ind w:left="720"/>
              <w:jc w:val="center"/>
            </w:pPr>
            <w:r>
              <w:t>Père</w:t>
            </w:r>
          </w:p>
          <w:p w:rsidR="000A13DA" w:rsidRDefault="000A13DA">
            <w:pPr>
              <w:pStyle w:val="NormalWeb"/>
              <w:ind w:left="720"/>
              <w:jc w:val="center"/>
            </w:pPr>
            <w:r>
              <w:t>Mère</w:t>
            </w:r>
          </w:p>
          <w:p w:rsidR="000A13DA" w:rsidRDefault="000A13DA">
            <w:pPr>
              <w:pStyle w:val="NormalWeb"/>
              <w:ind w:left="720"/>
              <w:jc w:val="center"/>
            </w:pPr>
            <w:proofErr w:type="spellStart"/>
            <w:r>
              <w:t>PostNomEl</w:t>
            </w:r>
            <w:proofErr w:type="spellEnd"/>
          </w:p>
          <w:p w:rsidR="000A13DA" w:rsidRDefault="000A13DA">
            <w:pPr>
              <w:pStyle w:val="NormalWeb"/>
              <w:ind w:left="720"/>
              <w:jc w:val="center"/>
            </w:pPr>
            <w:proofErr w:type="spellStart"/>
            <w:r>
              <w:t>NomEl</w:t>
            </w:r>
            <w:proofErr w:type="spellEnd"/>
          </w:p>
          <w:p w:rsidR="000A13DA" w:rsidRDefault="000A13DA">
            <w:pPr>
              <w:pStyle w:val="NormalWeb"/>
              <w:ind w:left="720"/>
              <w:jc w:val="center"/>
            </w:pPr>
            <w:proofErr w:type="spellStart"/>
            <w:r>
              <w:t>DatNais</w:t>
            </w:r>
            <w:proofErr w:type="spellEnd"/>
          </w:p>
          <w:p w:rsidR="000A13DA" w:rsidRDefault="000A13DA">
            <w:pPr>
              <w:pStyle w:val="NormalWeb"/>
              <w:ind w:left="720"/>
            </w:pPr>
            <w:proofErr w:type="spellStart"/>
            <w:r>
              <w:t>MontPerc</w:t>
            </w:r>
            <w:proofErr w:type="spellEnd"/>
          </w:p>
          <w:p w:rsidR="000A13DA" w:rsidRDefault="000A13DA">
            <w:pPr>
              <w:pStyle w:val="NormalWeb"/>
              <w:ind w:left="720"/>
              <w:jc w:val="center"/>
            </w:pPr>
            <w:proofErr w:type="spellStart"/>
            <w:r>
              <w:t>NumMat</w:t>
            </w:r>
            <w:proofErr w:type="spellEnd"/>
          </w:p>
          <w:p w:rsidR="000A13DA" w:rsidRDefault="000A13DA">
            <w:pPr>
              <w:pStyle w:val="Titre3"/>
              <w:ind w:left="720"/>
            </w:pPr>
            <w:bookmarkStart w:id="145" w:name="toc61"/>
            <w:bookmarkStart w:id="146" w:name="_Toc329631588"/>
            <w:bookmarkEnd w:id="145"/>
            <w:bookmarkEnd w:id="146"/>
            <w:r>
              <w:t xml:space="preserve">IV.4.4. Règles de Gestion </w:t>
            </w:r>
          </w:p>
          <w:p w:rsidR="000A13DA" w:rsidRDefault="000A13DA">
            <w:pPr>
              <w:pStyle w:val="NormalWeb"/>
              <w:ind w:left="720"/>
            </w:pPr>
            <w:r>
              <w:rPr>
                <w:rStyle w:val="Accentuation"/>
                <w:b/>
                <w:bCs/>
              </w:rPr>
              <w:t xml:space="preserve">RG1 </w:t>
            </w:r>
            <w:r>
              <w:rPr>
                <w:rStyle w:val="Accentuation"/>
              </w:rPr>
              <w:t xml:space="preserve">: un élève peut faire un ou plusieurs paiements ; </w:t>
            </w:r>
          </w:p>
          <w:p w:rsidR="000A13DA" w:rsidRDefault="000A13DA">
            <w:pPr>
              <w:pStyle w:val="NormalWeb"/>
              <w:ind w:left="720"/>
            </w:pPr>
            <w:r>
              <w:rPr>
                <w:rStyle w:val="Accentuation"/>
                <w:b/>
                <w:bCs/>
              </w:rPr>
              <w:t xml:space="preserve">RG2 </w:t>
            </w:r>
            <w:r>
              <w:rPr>
                <w:rStyle w:val="Accentuation"/>
              </w:rPr>
              <w:t xml:space="preserve">: le paiement est exécuté par un et un seul élève ; </w:t>
            </w:r>
          </w:p>
          <w:p w:rsidR="000A13DA" w:rsidRDefault="000A13DA">
            <w:pPr>
              <w:pStyle w:val="NormalWeb"/>
              <w:ind w:left="720"/>
            </w:pPr>
            <w:r>
              <w:rPr>
                <w:rStyle w:val="Accentuation"/>
                <w:b/>
                <w:bCs/>
              </w:rPr>
              <w:t xml:space="preserve">RG3 </w:t>
            </w:r>
            <w:r>
              <w:rPr>
                <w:rStyle w:val="Accentuation"/>
              </w:rPr>
              <w:t xml:space="preserve">: Une classe peut appartenir à un ou plusieurs élèves ; </w:t>
            </w:r>
          </w:p>
          <w:p w:rsidR="000A13DA" w:rsidRDefault="000A13DA">
            <w:pPr>
              <w:pStyle w:val="NormalWeb"/>
              <w:ind w:left="720"/>
            </w:pPr>
            <w:r>
              <w:rPr>
                <w:rStyle w:val="Accentuation"/>
                <w:b/>
                <w:bCs/>
              </w:rPr>
              <w:t>RG4</w:t>
            </w:r>
            <w:r>
              <w:rPr>
                <w:rStyle w:val="Accentuation"/>
              </w:rPr>
              <w:t xml:space="preserve"> : Un élève appartient à une et une seule classe ; </w:t>
            </w:r>
          </w:p>
          <w:p w:rsidR="000A13DA" w:rsidRDefault="000A13DA">
            <w:pPr>
              <w:pStyle w:val="NormalWeb"/>
              <w:ind w:left="720"/>
            </w:pPr>
            <w:r>
              <w:rPr>
                <w:rStyle w:val="Accentuation"/>
                <w:b/>
                <w:bCs/>
              </w:rPr>
              <w:t xml:space="preserve">RG5 </w:t>
            </w:r>
            <w:r>
              <w:rPr>
                <w:rStyle w:val="Accentuation"/>
              </w:rPr>
              <w:t xml:space="preserve">: le paiement se fait en devise ou en monnaie nationale. </w:t>
            </w:r>
          </w:p>
          <w:p w:rsidR="000A13DA" w:rsidRDefault="000A13DA">
            <w:pPr>
              <w:pStyle w:val="Titre3"/>
              <w:ind w:left="720"/>
            </w:pPr>
            <w:bookmarkStart w:id="147" w:name="toc62"/>
            <w:bookmarkStart w:id="148" w:name="_Toc329631589"/>
            <w:bookmarkEnd w:id="147"/>
            <w:bookmarkEnd w:id="148"/>
            <w:r>
              <w:lastRenderedPageBreak/>
              <w:t xml:space="preserve">IV.4.5. Construction du MCD </w:t>
            </w:r>
          </w:p>
          <w:p w:rsidR="000A13DA" w:rsidRDefault="000A13DA">
            <w:pPr>
              <w:pStyle w:val="NormalWeb"/>
              <w:ind w:left="720"/>
              <w:jc w:val="center"/>
            </w:pPr>
            <w:r>
              <w:rPr>
                <w:rStyle w:val="Accentuation"/>
              </w:rPr>
              <w:t>ELEVE</w:t>
            </w:r>
          </w:p>
          <w:p w:rsidR="000A13DA" w:rsidRDefault="000A13DA">
            <w:pPr>
              <w:pStyle w:val="NormalWeb"/>
              <w:ind w:left="720"/>
            </w:pPr>
            <w:proofErr w:type="spellStart"/>
            <w:r>
              <w:rPr>
                <w:rStyle w:val="Accentuation"/>
                <w:u w:val="single"/>
              </w:rPr>
              <w:t>NumMat</w:t>
            </w:r>
            <w:proofErr w:type="spellEnd"/>
            <w:r>
              <w:rPr>
                <w:rStyle w:val="Accentuation"/>
              </w:rPr>
              <w:t xml:space="preserve">, </w:t>
            </w:r>
            <w:proofErr w:type="spellStart"/>
            <w:r>
              <w:rPr>
                <w:rStyle w:val="Accentuation"/>
              </w:rPr>
              <w:t>NomEl</w:t>
            </w:r>
            <w:proofErr w:type="gramStart"/>
            <w:r>
              <w:rPr>
                <w:rStyle w:val="Accentuation"/>
              </w:rPr>
              <w:t>,PostNom,Père,Mère,LieuNais,DatNais,Adres</w:t>
            </w:r>
            <w:proofErr w:type="spellEnd"/>
            <w:proofErr w:type="gramEnd"/>
          </w:p>
          <w:p w:rsidR="000A13DA" w:rsidRDefault="000A13DA">
            <w:pPr>
              <w:pStyle w:val="NormalWeb"/>
              <w:ind w:left="720"/>
              <w:jc w:val="center"/>
            </w:pPr>
            <w:r>
              <w:rPr>
                <w:rStyle w:val="Accentuation"/>
              </w:rPr>
              <w:t xml:space="preserve">PAIEMENT </w:t>
            </w:r>
          </w:p>
          <w:p w:rsidR="000A13DA" w:rsidRDefault="000A13DA">
            <w:pPr>
              <w:pStyle w:val="NormalWeb"/>
              <w:ind w:left="720"/>
            </w:pPr>
            <w:r>
              <w:rPr>
                <w:rStyle w:val="Accentuation"/>
                <w:u w:val="single"/>
              </w:rPr>
              <w:t>CodPaie</w:t>
            </w:r>
            <w:r>
              <w:rPr>
                <w:rStyle w:val="Accentuation"/>
              </w:rPr>
              <w:t>,DatPaie,NomPerc,NumMat,baremefixe,fraisdefonctionnement,fraisconstruction,fraistechnique,prime,minerval,assurance</w:t>
            </w:r>
          </w:p>
          <w:p w:rsidR="000A13DA" w:rsidRDefault="000A13DA">
            <w:pPr>
              <w:pStyle w:val="NormalWeb"/>
              <w:ind w:left="720"/>
              <w:jc w:val="center"/>
            </w:pPr>
            <w:r>
              <w:t>FAIRE</w:t>
            </w:r>
          </w:p>
          <w:p w:rsidR="000A13DA" w:rsidRDefault="000A13DA">
            <w:pPr>
              <w:pStyle w:val="NormalWeb"/>
              <w:ind w:left="720"/>
              <w:jc w:val="center"/>
            </w:pPr>
            <w:r>
              <w:t>1</w:t>
            </w:r>
            <w:proofErr w:type="gramStart"/>
            <w:r>
              <w:t>,n</w:t>
            </w:r>
            <w:proofErr w:type="gramEnd"/>
          </w:p>
          <w:p w:rsidR="000A13DA" w:rsidRDefault="000A13DA">
            <w:pPr>
              <w:pStyle w:val="NormalWeb"/>
              <w:ind w:left="720"/>
              <w:jc w:val="center"/>
            </w:pPr>
            <w:r>
              <w:t>1,1</w:t>
            </w:r>
          </w:p>
          <w:p w:rsidR="000A13DA" w:rsidRDefault="000A13DA">
            <w:pPr>
              <w:pStyle w:val="NormalWeb"/>
              <w:ind w:left="720"/>
              <w:jc w:val="center"/>
            </w:pPr>
            <w:r>
              <w:rPr>
                <w:rStyle w:val="Accentuation"/>
              </w:rPr>
              <w:t xml:space="preserve">APPARTENIR </w:t>
            </w:r>
          </w:p>
          <w:p w:rsidR="000A13DA" w:rsidRDefault="000A13DA">
            <w:pPr>
              <w:pStyle w:val="NormalWeb"/>
              <w:ind w:left="720"/>
              <w:jc w:val="center"/>
            </w:pPr>
            <w:r>
              <w:t>1,1</w:t>
            </w:r>
          </w:p>
          <w:p w:rsidR="000A13DA" w:rsidRDefault="000A13DA">
            <w:pPr>
              <w:pStyle w:val="NormalWeb"/>
              <w:ind w:left="720"/>
              <w:jc w:val="center"/>
            </w:pPr>
            <w:r>
              <w:rPr>
                <w:rStyle w:val="Accentuation"/>
              </w:rPr>
              <w:t>CLASSE</w:t>
            </w:r>
          </w:p>
          <w:p w:rsidR="000A13DA" w:rsidRDefault="000A13DA">
            <w:pPr>
              <w:pStyle w:val="NormalWeb"/>
              <w:ind w:left="720"/>
            </w:pPr>
            <w:proofErr w:type="spellStart"/>
            <w:r>
              <w:rPr>
                <w:rStyle w:val="Accentuation"/>
                <w:u w:val="single"/>
              </w:rPr>
              <w:t>CodClasse</w:t>
            </w:r>
            <w:proofErr w:type="spellEnd"/>
            <w:r>
              <w:rPr>
                <w:rStyle w:val="Accentuation"/>
              </w:rPr>
              <w:t xml:space="preserve">, </w:t>
            </w:r>
            <w:proofErr w:type="spellStart"/>
            <w:r>
              <w:rPr>
                <w:rStyle w:val="Accentuation"/>
              </w:rPr>
              <w:t>DesClass</w:t>
            </w:r>
            <w:proofErr w:type="gramStart"/>
            <w:r>
              <w:rPr>
                <w:rStyle w:val="Accentuation"/>
              </w:rPr>
              <w:t>,ClassEl,NbreEl</w:t>
            </w:r>
            <w:proofErr w:type="spellEnd"/>
            <w:proofErr w:type="gramEnd"/>
          </w:p>
          <w:p w:rsidR="000A13DA" w:rsidRDefault="000A13DA">
            <w:pPr>
              <w:pStyle w:val="NormalWeb"/>
              <w:ind w:left="720"/>
              <w:jc w:val="center"/>
            </w:pPr>
            <w:r>
              <w:t>1</w:t>
            </w:r>
            <w:proofErr w:type="gramStart"/>
            <w:r>
              <w:t>,n</w:t>
            </w:r>
            <w:proofErr w:type="gramEnd"/>
          </w:p>
          <w:p w:rsidR="000A13DA" w:rsidRDefault="000A13DA">
            <w:pPr>
              <w:pStyle w:val="Titre3"/>
              <w:ind w:left="720"/>
            </w:pPr>
            <w:bookmarkStart w:id="149" w:name="toc63"/>
            <w:bookmarkStart w:id="150" w:name="_Toc329631590"/>
            <w:bookmarkEnd w:id="149"/>
            <w:bookmarkEnd w:id="150"/>
            <w:r>
              <w:t xml:space="preserve">IV.4.6. Quantification du MCD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691"/>
              <w:gridCol w:w="120"/>
              <w:gridCol w:w="813"/>
              <w:gridCol w:w="120"/>
              <w:gridCol w:w="2145"/>
              <w:gridCol w:w="2191"/>
              <w:gridCol w:w="327"/>
              <w:gridCol w:w="756"/>
              <w:gridCol w:w="120"/>
              <w:gridCol w:w="990"/>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Entité</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Identification </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Propriétés</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Longueur </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Nombre d'occurrences</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Elève </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NumMat</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NomEl</w:t>
                  </w:r>
                  <w:proofErr w:type="gramStart"/>
                  <w:r>
                    <w:rPr>
                      <w:rStyle w:val="Accentuation"/>
                    </w:rPr>
                    <w:t>,PostNom</w:t>
                  </w:r>
                  <w:proofErr w:type="spellEnd"/>
                  <w:proofErr w:type="gramEnd"/>
                  <w:r>
                    <w:rPr>
                      <w:rStyle w:val="Accentuation"/>
                    </w:rPr>
                    <w:t xml:space="preserve">, </w:t>
                  </w:r>
                  <w:proofErr w:type="spellStart"/>
                  <w:r>
                    <w:rPr>
                      <w:rStyle w:val="Accentuation"/>
                    </w:rPr>
                    <w:t>Père,Mère,LieuNais,DatNais,Adress,CodClass</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80</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8000</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Paiement</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NumMat</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CodPaie</w:t>
                  </w:r>
                  <w:proofErr w:type="gramStart"/>
                  <w:r>
                    <w:rPr>
                      <w:rStyle w:val="Accentuation"/>
                    </w:rPr>
                    <w:t>,DesPaie,Mois,DatPaie,MontPaie,TotPaie,NomPerc,MontPerc,MontTotPerc</w:t>
                  </w:r>
                  <w:proofErr w:type="gram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115</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11500</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Classe</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CodClass</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Desclass</w:t>
                  </w:r>
                  <w:proofErr w:type="gramStart"/>
                  <w:r>
                    <w:rPr>
                      <w:rStyle w:val="Accentuation"/>
                    </w:rPr>
                    <w:t>,ClassEl,NbreEl</w:t>
                  </w:r>
                  <w:proofErr w:type="spellEnd"/>
                  <w:proofErr w:type="gramEnd"/>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1000</w:t>
                  </w:r>
                </w:p>
              </w:tc>
            </w:tr>
            <w:tr w:rsid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RELATION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COLLECTION</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CARDINALITE</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PROPRIETES</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LONGUEUR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NBRE D'OCCURENCES</w:t>
                  </w:r>
                </w:p>
              </w:tc>
            </w:tr>
            <w:tr w:rsidR="000A13DA">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Faire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Paiement Elève</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(1</w:t>
                  </w:r>
                  <w:proofErr w:type="gramStart"/>
                  <w:r>
                    <w:rPr>
                      <w:rStyle w:val="Accentuation"/>
                    </w:rPr>
                    <w:t>,n</w:t>
                  </w:r>
                  <w:proofErr w:type="gramEnd"/>
                  <w:r>
                    <w:rPr>
                      <w:rStyle w:val="Accentuation"/>
                    </w:rPr>
                    <w:t>), (1,1)</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40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4000</w:t>
                  </w:r>
                </w:p>
              </w:tc>
            </w:tr>
            <w:tr w:rsidR="000A13DA">
              <w:trPr>
                <w:trHeight w:val="276"/>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Appart</w:t>
                  </w:r>
                  <w:r>
                    <w:rPr>
                      <w:rStyle w:val="Accentuation"/>
                    </w:rPr>
                    <w:lastRenderedPageBreak/>
                    <w:t>enir</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lastRenderedPageBreak/>
                    <w:t xml:space="preserve">Classe </w:t>
                  </w:r>
                  <w:r>
                    <w:rPr>
                      <w:rStyle w:val="Accentuation"/>
                    </w:rPr>
                    <w:lastRenderedPageBreak/>
                    <w:t>Elève</w:t>
                  </w:r>
                </w:p>
              </w:tc>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lastRenderedPageBreak/>
                    <w:t>(1</w:t>
                  </w:r>
                  <w:proofErr w:type="gramStart"/>
                  <w:r>
                    <w:rPr>
                      <w:rStyle w:val="Accentuation"/>
                    </w:rPr>
                    <w:t>,n</w:t>
                  </w:r>
                  <w:proofErr w:type="gramEnd"/>
                  <w:r>
                    <w:rPr>
                      <w:rStyle w:val="Accentuation"/>
                    </w:rPr>
                    <w:t>) ; (1,1)</w:t>
                  </w:r>
                </w:p>
              </w:tc>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rPr>
                    <w:t>-</w:t>
                  </w:r>
                </w:p>
              </w:tc>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41</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4100</w:t>
                  </w:r>
                </w:p>
              </w:tc>
            </w:tr>
            <w:tr w:rsidR="000A13DA">
              <w:trPr>
                <w:trHeight w:val="537"/>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Titre2"/>
              <w:ind w:left="720"/>
            </w:pPr>
            <w:bookmarkStart w:id="151" w:name="toc64"/>
            <w:bookmarkStart w:id="152" w:name="_Toc329631591"/>
            <w:bookmarkEnd w:id="151"/>
            <w:bookmarkEnd w:id="152"/>
            <w:r>
              <w:lastRenderedPageBreak/>
              <w:t xml:space="preserve">IV.5. MODELE CONCEPTUEL DE TRAITEMENT (MCT) </w:t>
            </w:r>
          </w:p>
          <w:p w:rsidR="000A13DA" w:rsidRDefault="000A13DA">
            <w:pPr>
              <w:pStyle w:val="Titre3"/>
              <w:ind w:left="720"/>
            </w:pPr>
            <w:bookmarkStart w:id="153" w:name="toc65"/>
            <w:bookmarkStart w:id="154" w:name="_Toc329631592"/>
            <w:bookmarkEnd w:id="153"/>
            <w:bookmarkEnd w:id="154"/>
            <w:r>
              <w:t xml:space="preserve">IV.5.1. Construction du MCT définitif FUTUR </w:t>
            </w:r>
          </w:p>
          <w:p w:rsidR="000A13DA" w:rsidRDefault="000A13DA">
            <w:pPr>
              <w:pStyle w:val="NormalWeb"/>
              <w:ind w:left="720"/>
              <w:jc w:val="center"/>
            </w:pPr>
            <w:r>
              <w:t>Ouverture des inscriptions</w:t>
            </w:r>
          </w:p>
          <w:p w:rsidR="000A13DA" w:rsidRDefault="000A13DA">
            <w:pPr>
              <w:pStyle w:val="NormalWeb"/>
              <w:ind w:left="720"/>
            </w:pPr>
            <w:r>
              <w:t xml:space="preserve">ET </w:t>
            </w:r>
          </w:p>
          <w:p w:rsidR="000A13DA" w:rsidRDefault="000A13DA">
            <w:pPr>
              <w:pStyle w:val="NormalWeb"/>
              <w:ind w:left="720"/>
              <w:jc w:val="center"/>
            </w:pPr>
            <w:r>
              <w:t xml:space="preserve">Communiqué lancé </w:t>
            </w:r>
          </w:p>
          <w:p w:rsidR="000A13DA" w:rsidRDefault="000A13DA">
            <w:pPr>
              <w:pStyle w:val="NormalWeb"/>
              <w:ind w:left="720"/>
            </w:pPr>
            <w:r>
              <w:t>Lancement communiqué</w:t>
            </w:r>
          </w:p>
          <w:p w:rsidR="000A13DA" w:rsidRDefault="000A13DA">
            <w:pPr>
              <w:pStyle w:val="NormalWeb"/>
              <w:ind w:left="720"/>
            </w:pPr>
            <w:r>
              <w:t xml:space="preserve">Toujours </w:t>
            </w:r>
          </w:p>
          <w:p w:rsidR="000A13DA" w:rsidRDefault="000A13DA">
            <w:pPr>
              <w:pStyle w:val="NormalWeb"/>
              <w:ind w:left="720"/>
              <w:jc w:val="center"/>
            </w:pPr>
            <w:r>
              <w:t>Demande d'inscription</w:t>
            </w:r>
          </w:p>
          <w:p w:rsidR="000A13DA" w:rsidRDefault="000A13DA">
            <w:pPr>
              <w:pStyle w:val="NormalWeb"/>
              <w:ind w:left="720"/>
            </w:pPr>
            <w:r>
              <w:t xml:space="preserve">ET </w:t>
            </w:r>
          </w:p>
          <w:p w:rsidR="000A13DA" w:rsidRDefault="000A13DA">
            <w:pPr>
              <w:pStyle w:val="NormalWeb"/>
              <w:ind w:left="720"/>
              <w:jc w:val="center"/>
            </w:pPr>
            <w:r>
              <w:t xml:space="preserve">Demande reçue </w:t>
            </w:r>
          </w:p>
          <w:p w:rsidR="000A13DA" w:rsidRDefault="000A13DA">
            <w:pPr>
              <w:pStyle w:val="NormalWeb"/>
              <w:ind w:left="720"/>
            </w:pPr>
            <w:r>
              <w:t xml:space="preserve">Réception demande d'inscription </w:t>
            </w:r>
          </w:p>
          <w:p w:rsidR="000A13DA" w:rsidRDefault="000A13DA">
            <w:pPr>
              <w:pStyle w:val="NormalWeb"/>
              <w:ind w:left="720"/>
            </w:pPr>
            <w:r>
              <w:t xml:space="preserve">Toujours </w:t>
            </w:r>
          </w:p>
          <w:p w:rsidR="000A13DA" w:rsidRDefault="000A13DA">
            <w:pPr>
              <w:pStyle w:val="NormalWeb"/>
              <w:ind w:left="720"/>
            </w:pPr>
            <w:r>
              <w:t>Critères d'inscription</w:t>
            </w:r>
          </w:p>
          <w:p w:rsidR="000A13DA" w:rsidRDefault="000A13DA">
            <w:pPr>
              <w:pStyle w:val="NormalWeb"/>
              <w:ind w:left="720"/>
            </w:pPr>
            <w:r>
              <w:t xml:space="preserve">ET </w:t>
            </w:r>
          </w:p>
          <w:p w:rsidR="000A13DA" w:rsidRDefault="000A13DA">
            <w:pPr>
              <w:pStyle w:val="NormalWeb"/>
              <w:ind w:left="720"/>
              <w:jc w:val="center"/>
            </w:pPr>
            <w:r>
              <w:t xml:space="preserve">Dossier analysé </w:t>
            </w:r>
          </w:p>
          <w:p w:rsidR="000A13DA" w:rsidRDefault="000A13DA">
            <w:pPr>
              <w:pStyle w:val="NormalWeb"/>
              <w:ind w:left="720"/>
            </w:pPr>
            <w:r>
              <w:t xml:space="preserve">L'analyse du dossier </w:t>
            </w:r>
          </w:p>
          <w:p w:rsidR="000A13DA" w:rsidRDefault="000A13DA">
            <w:pPr>
              <w:pStyle w:val="NormalWeb"/>
              <w:ind w:left="720"/>
            </w:pPr>
            <w:r>
              <w:t xml:space="preserve">Ok Non </w:t>
            </w:r>
          </w:p>
          <w:p w:rsidR="000A13DA" w:rsidRDefault="000A13DA">
            <w:pPr>
              <w:pStyle w:val="NormalWeb"/>
              <w:ind w:left="720"/>
            </w:pPr>
            <w:r>
              <w:t xml:space="preserve">ET </w:t>
            </w:r>
          </w:p>
          <w:p w:rsidR="000A13DA" w:rsidRDefault="000A13DA">
            <w:pPr>
              <w:pStyle w:val="NormalWeb"/>
              <w:ind w:left="720"/>
              <w:jc w:val="center"/>
            </w:pPr>
            <w:r>
              <w:t xml:space="preserve">Frais d'inscription payés </w:t>
            </w:r>
          </w:p>
          <w:p w:rsidR="000A13DA" w:rsidRDefault="000A13DA">
            <w:pPr>
              <w:pStyle w:val="NormalWeb"/>
              <w:ind w:left="720"/>
            </w:pPr>
            <w:r>
              <w:t xml:space="preserve">Paiement frais d'inscription </w:t>
            </w:r>
          </w:p>
          <w:p w:rsidR="000A13DA" w:rsidRDefault="000A13DA">
            <w:pPr>
              <w:pStyle w:val="NormalWeb"/>
              <w:ind w:left="720"/>
            </w:pPr>
            <w:r>
              <w:t xml:space="preserve">Toujours </w:t>
            </w:r>
          </w:p>
          <w:p w:rsidR="000A13DA" w:rsidRDefault="000A13DA">
            <w:pPr>
              <w:pStyle w:val="NormalWeb"/>
              <w:ind w:left="720"/>
              <w:jc w:val="center"/>
            </w:pPr>
            <w:r>
              <w:t xml:space="preserve">Rejet </w:t>
            </w:r>
          </w:p>
          <w:p w:rsidR="000A13DA" w:rsidRDefault="000A13DA">
            <w:pPr>
              <w:pStyle w:val="NormalWeb"/>
              <w:ind w:left="720"/>
              <w:jc w:val="center"/>
            </w:pPr>
            <w:r>
              <w:t xml:space="preserve">Perception des frais </w:t>
            </w:r>
          </w:p>
          <w:p w:rsidR="000A13DA" w:rsidRDefault="000A13DA">
            <w:pPr>
              <w:pStyle w:val="NormalWeb"/>
              <w:ind w:left="720"/>
              <w:jc w:val="center"/>
            </w:pPr>
            <w:r>
              <w:lastRenderedPageBreak/>
              <w:t>A</w:t>
            </w:r>
          </w:p>
          <w:p w:rsidR="000A13DA" w:rsidRDefault="000A13DA">
            <w:pPr>
              <w:pStyle w:val="NormalWeb"/>
              <w:ind w:left="720"/>
            </w:pPr>
            <w:r>
              <w:rPr>
                <w:rStyle w:val="Accentuation"/>
                <w:b/>
                <w:bCs/>
              </w:rPr>
              <w:t xml:space="preserve">A. « Processus Inscription » </w:t>
            </w:r>
          </w:p>
          <w:p w:rsidR="000A13DA" w:rsidRDefault="000A13DA">
            <w:pPr>
              <w:pStyle w:val="NormalWeb"/>
              <w:ind w:left="720"/>
            </w:pPr>
            <w:r>
              <w:t xml:space="preserve">Elaboration reçu d'inscription </w:t>
            </w:r>
          </w:p>
          <w:p w:rsidR="000A13DA" w:rsidRDefault="000A13DA">
            <w:pPr>
              <w:pStyle w:val="NormalWeb"/>
              <w:ind w:left="720"/>
            </w:pPr>
            <w:r>
              <w:t xml:space="preserve">Toujours </w:t>
            </w:r>
          </w:p>
          <w:p w:rsidR="000A13DA" w:rsidRDefault="000A13DA">
            <w:pPr>
              <w:pStyle w:val="NormalWeb"/>
              <w:ind w:left="720"/>
              <w:jc w:val="center"/>
            </w:pPr>
            <w:r>
              <w:t>Contrôle reçu</w:t>
            </w:r>
          </w:p>
          <w:p w:rsidR="000A13DA" w:rsidRDefault="000A13DA">
            <w:pPr>
              <w:pStyle w:val="NormalWeb"/>
              <w:ind w:left="720"/>
              <w:jc w:val="center"/>
            </w:pPr>
            <w:r>
              <w:t xml:space="preserve">Reçu élaboré </w:t>
            </w:r>
          </w:p>
          <w:p w:rsidR="000A13DA" w:rsidRDefault="000A13DA">
            <w:pPr>
              <w:pStyle w:val="NormalWeb"/>
              <w:ind w:left="720"/>
              <w:jc w:val="center"/>
            </w:pPr>
            <w:r>
              <w:t xml:space="preserve">Micro - ordinateur </w:t>
            </w:r>
          </w:p>
          <w:p w:rsidR="000A13DA" w:rsidRDefault="000A13DA">
            <w:pPr>
              <w:pStyle w:val="NormalWeb"/>
              <w:ind w:left="720"/>
            </w:pPr>
            <w:r>
              <w:t xml:space="preserve">ET </w:t>
            </w:r>
          </w:p>
          <w:p w:rsidR="000A13DA" w:rsidRDefault="000A13DA">
            <w:pPr>
              <w:pStyle w:val="NormalWeb"/>
              <w:ind w:left="720"/>
            </w:pPr>
            <w:r>
              <w:t xml:space="preserve">Elaboration reçu d'inscription </w:t>
            </w:r>
          </w:p>
          <w:p w:rsidR="000A13DA" w:rsidRDefault="000A13DA">
            <w:pPr>
              <w:pStyle w:val="NormalWeb"/>
              <w:ind w:left="720"/>
            </w:pPr>
            <w:r>
              <w:t xml:space="preserve">Toujours </w:t>
            </w:r>
          </w:p>
          <w:p w:rsidR="000A13DA" w:rsidRDefault="000A13DA">
            <w:pPr>
              <w:pStyle w:val="NormalWeb"/>
              <w:ind w:left="720"/>
              <w:jc w:val="center"/>
            </w:pPr>
            <w:r>
              <w:t>Reçu élaboré</w:t>
            </w:r>
          </w:p>
          <w:p w:rsidR="000A13DA" w:rsidRDefault="000A13DA">
            <w:pPr>
              <w:pStyle w:val="NormalWeb"/>
              <w:ind w:left="720"/>
              <w:jc w:val="center"/>
            </w:pPr>
            <w:r>
              <w:t xml:space="preserve">Imprimante </w:t>
            </w:r>
            <w:proofErr w:type="spellStart"/>
            <w:r>
              <w:t>dispo</w:t>
            </w:r>
            <w:proofErr w:type="spellEnd"/>
          </w:p>
          <w:p w:rsidR="000A13DA" w:rsidRDefault="000A13DA">
            <w:pPr>
              <w:pStyle w:val="NormalWeb"/>
              <w:ind w:left="720"/>
              <w:jc w:val="center"/>
            </w:pPr>
            <w:r>
              <w:t>A</w:t>
            </w:r>
          </w:p>
          <w:p w:rsidR="000A13DA" w:rsidRDefault="000A13DA">
            <w:pPr>
              <w:pStyle w:val="NormalWeb"/>
              <w:ind w:left="720"/>
            </w:pPr>
            <w:r>
              <w:t xml:space="preserve">ET </w:t>
            </w:r>
          </w:p>
          <w:p w:rsidR="000A13DA" w:rsidRDefault="000A13DA">
            <w:pPr>
              <w:pStyle w:val="NormalWeb"/>
              <w:ind w:left="720"/>
            </w:pPr>
            <w:r>
              <w:t xml:space="preserve">Edition reçu d'inscription </w:t>
            </w:r>
          </w:p>
          <w:p w:rsidR="000A13DA" w:rsidRDefault="000A13DA">
            <w:pPr>
              <w:pStyle w:val="NormalWeb"/>
              <w:ind w:left="720"/>
            </w:pPr>
            <w:r>
              <w:t xml:space="preserve">Toujours </w:t>
            </w:r>
          </w:p>
          <w:p w:rsidR="000A13DA" w:rsidRDefault="000A13DA">
            <w:pPr>
              <w:pStyle w:val="NormalWeb"/>
              <w:ind w:left="720"/>
            </w:pPr>
            <w:r>
              <w:t xml:space="preserve">Affectation classe </w:t>
            </w:r>
          </w:p>
          <w:p w:rsidR="000A13DA" w:rsidRDefault="000A13DA">
            <w:pPr>
              <w:pStyle w:val="NormalWeb"/>
              <w:ind w:left="720"/>
            </w:pPr>
            <w:r>
              <w:t xml:space="preserve">Toujours </w:t>
            </w:r>
          </w:p>
          <w:p w:rsidR="000A13DA" w:rsidRDefault="000A13DA">
            <w:pPr>
              <w:pStyle w:val="NormalWeb"/>
              <w:ind w:left="720"/>
              <w:jc w:val="center"/>
            </w:pPr>
            <w:r>
              <w:t xml:space="preserve">Classe affectée </w:t>
            </w:r>
          </w:p>
          <w:p w:rsidR="000A13DA" w:rsidRDefault="000A13DA">
            <w:pPr>
              <w:pStyle w:val="NormalWeb"/>
              <w:ind w:left="720"/>
              <w:jc w:val="center"/>
            </w:pPr>
            <w:r>
              <w:t xml:space="preserve">Micro - ordinateur </w:t>
            </w:r>
          </w:p>
          <w:p w:rsidR="000A13DA" w:rsidRDefault="000A13DA">
            <w:pPr>
              <w:pStyle w:val="NormalWeb"/>
              <w:ind w:left="720"/>
              <w:jc w:val="center"/>
            </w:pPr>
            <w:r>
              <w:t xml:space="preserve">Micro - ordinateur </w:t>
            </w:r>
          </w:p>
          <w:p w:rsidR="000A13DA" w:rsidRDefault="000A13DA">
            <w:pPr>
              <w:pStyle w:val="NormalWeb"/>
              <w:ind w:left="720"/>
            </w:pPr>
            <w:r>
              <w:t xml:space="preserve">ET </w:t>
            </w:r>
          </w:p>
          <w:p w:rsidR="000A13DA" w:rsidRDefault="000A13DA">
            <w:pPr>
              <w:pStyle w:val="NormalWeb"/>
              <w:ind w:left="720"/>
              <w:jc w:val="center"/>
            </w:pPr>
            <w:r>
              <w:t xml:space="preserve">Rapport présenté </w:t>
            </w:r>
          </w:p>
          <w:p w:rsidR="000A13DA" w:rsidRDefault="000A13DA">
            <w:pPr>
              <w:pStyle w:val="NormalWeb"/>
              <w:ind w:left="720"/>
            </w:pPr>
            <w:r>
              <w:t xml:space="preserve">Rapport d'inscription </w:t>
            </w:r>
          </w:p>
          <w:p w:rsidR="000A13DA" w:rsidRDefault="000A13DA">
            <w:pPr>
              <w:pStyle w:val="NormalWeb"/>
              <w:ind w:left="720"/>
            </w:pPr>
            <w:r>
              <w:t xml:space="preserve">Toujours </w:t>
            </w:r>
          </w:p>
          <w:p w:rsidR="000A13DA" w:rsidRDefault="000A13DA">
            <w:pPr>
              <w:pStyle w:val="NormalWeb"/>
              <w:ind w:left="720"/>
            </w:pPr>
            <w:r>
              <w:lastRenderedPageBreak/>
              <w:t xml:space="preserve">ET </w:t>
            </w:r>
          </w:p>
          <w:p w:rsidR="000A13DA" w:rsidRDefault="000A13DA">
            <w:pPr>
              <w:pStyle w:val="NormalWeb"/>
              <w:ind w:left="720"/>
              <w:jc w:val="center"/>
            </w:pPr>
            <w:r>
              <w:t>Reçu édité</w:t>
            </w:r>
          </w:p>
          <w:p w:rsidR="000A13DA" w:rsidRDefault="000A13DA">
            <w:pPr>
              <w:pStyle w:val="NormalWeb"/>
              <w:ind w:left="720"/>
            </w:pPr>
            <w:r>
              <w:t xml:space="preserve">Affectation classe </w:t>
            </w:r>
          </w:p>
          <w:p w:rsidR="000A13DA" w:rsidRDefault="000A13DA">
            <w:pPr>
              <w:pStyle w:val="NormalWeb"/>
              <w:ind w:left="720"/>
            </w:pPr>
            <w:r>
              <w:t xml:space="preserve">Toujours </w:t>
            </w:r>
          </w:p>
          <w:p w:rsidR="000A13DA" w:rsidRDefault="000A13DA">
            <w:pPr>
              <w:pStyle w:val="NormalWeb"/>
              <w:ind w:left="720"/>
              <w:jc w:val="center"/>
            </w:pPr>
            <w:r>
              <w:t xml:space="preserve">Classe affectée </w:t>
            </w:r>
          </w:p>
          <w:p w:rsidR="000A13DA" w:rsidRDefault="000A13DA">
            <w:pPr>
              <w:pStyle w:val="NormalWeb"/>
              <w:ind w:left="720"/>
            </w:pPr>
            <w:r>
              <w:t xml:space="preserve">ET </w:t>
            </w:r>
          </w:p>
          <w:p w:rsidR="000A13DA" w:rsidRDefault="000A13DA">
            <w:pPr>
              <w:pStyle w:val="NormalWeb"/>
              <w:ind w:left="720"/>
              <w:jc w:val="center"/>
            </w:pPr>
            <w:r>
              <w:t>Rapport élaboré</w:t>
            </w:r>
          </w:p>
          <w:p w:rsidR="000A13DA" w:rsidRDefault="000A13DA">
            <w:pPr>
              <w:pStyle w:val="NormalWeb"/>
              <w:ind w:left="720"/>
            </w:pPr>
            <w:r>
              <w:t xml:space="preserve">Elaboration Rapport d'inscription </w:t>
            </w:r>
          </w:p>
          <w:p w:rsidR="000A13DA" w:rsidRDefault="000A13DA">
            <w:pPr>
              <w:pStyle w:val="NormalWeb"/>
              <w:ind w:left="720"/>
            </w:pPr>
            <w:r>
              <w:t xml:space="preserve">Toujours </w:t>
            </w:r>
          </w:p>
          <w:p w:rsidR="000A13DA" w:rsidRDefault="000A13DA">
            <w:pPr>
              <w:pStyle w:val="NormalWeb"/>
              <w:ind w:left="720"/>
              <w:jc w:val="center"/>
            </w:pPr>
            <w:r>
              <w:t>A</w:t>
            </w:r>
          </w:p>
          <w:p w:rsidR="000A13DA" w:rsidRDefault="000A13DA">
            <w:pPr>
              <w:pStyle w:val="NormalWeb"/>
              <w:ind w:left="720"/>
              <w:jc w:val="center"/>
            </w:pPr>
            <w:r>
              <w:rPr>
                <w:rStyle w:val="lev"/>
              </w:rPr>
              <w:t>FIN PROCESSUS INSCRIPTION</w:t>
            </w:r>
          </w:p>
          <w:p w:rsidR="000A13DA" w:rsidRDefault="000A13DA">
            <w:pPr>
              <w:pStyle w:val="NormalWeb"/>
              <w:ind w:left="720"/>
            </w:pPr>
            <w:r>
              <w:t xml:space="preserve">ET </w:t>
            </w:r>
          </w:p>
          <w:p w:rsidR="000A13DA" w:rsidRDefault="000A13DA">
            <w:pPr>
              <w:pStyle w:val="NormalWeb"/>
              <w:ind w:left="720"/>
            </w:pPr>
            <w:r>
              <w:t xml:space="preserve">Edition rapport d'inscription </w:t>
            </w:r>
          </w:p>
          <w:p w:rsidR="000A13DA" w:rsidRDefault="000A13DA">
            <w:pPr>
              <w:pStyle w:val="NormalWeb"/>
              <w:ind w:left="720"/>
            </w:pPr>
            <w:r>
              <w:t xml:space="preserve">Toujours </w:t>
            </w:r>
          </w:p>
          <w:p w:rsidR="000A13DA" w:rsidRDefault="000A13DA">
            <w:pPr>
              <w:pStyle w:val="NormalWeb"/>
              <w:ind w:left="720"/>
              <w:jc w:val="center"/>
            </w:pPr>
            <w:r>
              <w:t>Rapport édité</w:t>
            </w:r>
          </w:p>
          <w:p w:rsidR="000A13DA" w:rsidRDefault="000A13DA">
            <w:pPr>
              <w:pStyle w:val="NormalWeb"/>
              <w:ind w:left="720"/>
              <w:jc w:val="center"/>
            </w:pPr>
            <w:r>
              <w:t>A</w:t>
            </w:r>
          </w:p>
          <w:p w:rsidR="000A13DA" w:rsidRDefault="000A13DA">
            <w:pPr>
              <w:pStyle w:val="NormalWeb"/>
              <w:ind w:left="720"/>
            </w:pPr>
            <w:r>
              <w:t xml:space="preserve">ET </w:t>
            </w:r>
          </w:p>
          <w:p w:rsidR="000A13DA" w:rsidRDefault="000A13DA">
            <w:pPr>
              <w:pStyle w:val="NormalWeb"/>
              <w:ind w:left="720"/>
            </w:pPr>
            <w:r>
              <w:t xml:space="preserve">Transmission du rapport </w:t>
            </w:r>
          </w:p>
          <w:p w:rsidR="000A13DA" w:rsidRDefault="000A13DA">
            <w:pPr>
              <w:pStyle w:val="NormalWeb"/>
              <w:ind w:left="720"/>
            </w:pPr>
            <w:r>
              <w:t xml:space="preserve">Toujours </w:t>
            </w:r>
          </w:p>
          <w:p w:rsidR="000A13DA" w:rsidRDefault="000A13DA">
            <w:pPr>
              <w:pStyle w:val="NormalWeb"/>
              <w:ind w:left="720"/>
              <w:jc w:val="center"/>
            </w:pPr>
            <w:r>
              <w:t>Rapport transmis</w:t>
            </w:r>
          </w:p>
          <w:p w:rsidR="000A13DA" w:rsidRDefault="000A13DA">
            <w:pPr>
              <w:pStyle w:val="NormalWeb"/>
              <w:ind w:left="720"/>
              <w:jc w:val="center"/>
            </w:pPr>
            <w:r>
              <w:t xml:space="preserve">Imprimante </w:t>
            </w:r>
            <w:proofErr w:type="spellStart"/>
            <w:r>
              <w:t>dispo</w:t>
            </w:r>
            <w:proofErr w:type="spellEnd"/>
          </w:p>
          <w:p w:rsidR="000A13DA" w:rsidRDefault="000A13DA">
            <w:pPr>
              <w:pStyle w:val="NormalWeb"/>
              <w:ind w:left="720"/>
              <w:jc w:val="center"/>
            </w:pPr>
            <w:r>
              <w:t xml:space="preserve">Micro - ordi </w:t>
            </w:r>
            <w:proofErr w:type="spellStart"/>
            <w:r>
              <w:t>dispo</w:t>
            </w:r>
            <w:proofErr w:type="spellEnd"/>
          </w:p>
          <w:p w:rsidR="000A13DA" w:rsidRDefault="000A13DA">
            <w:pPr>
              <w:pStyle w:val="NormalWeb"/>
              <w:ind w:left="720"/>
              <w:jc w:val="center"/>
            </w:pPr>
            <w:r>
              <w:t xml:space="preserve">Carnet ou registre </w:t>
            </w:r>
            <w:proofErr w:type="spellStart"/>
            <w:r>
              <w:t>dispo</w:t>
            </w:r>
            <w:proofErr w:type="spellEnd"/>
          </w:p>
          <w:p w:rsidR="000A13DA" w:rsidRDefault="000A13DA">
            <w:pPr>
              <w:pStyle w:val="NormalWeb"/>
              <w:ind w:left="720"/>
              <w:jc w:val="center"/>
            </w:pPr>
            <w:r>
              <w:t xml:space="preserve">Elève inscrit </w:t>
            </w:r>
          </w:p>
          <w:p w:rsidR="000A13DA" w:rsidRDefault="000A13DA">
            <w:pPr>
              <w:pStyle w:val="NormalWeb"/>
              <w:ind w:left="720"/>
            </w:pPr>
            <w:r>
              <w:t xml:space="preserve">ET </w:t>
            </w:r>
          </w:p>
          <w:p w:rsidR="000A13DA" w:rsidRDefault="000A13DA">
            <w:pPr>
              <w:pStyle w:val="NormalWeb"/>
              <w:ind w:left="720"/>
            </w:pPr>
            <w:r>
              <w:rPr>
                <w:rStyle w:val="lev"/>
              </w:rPr>
              <w:lastRenderedPageBreak/>
              <w:t xml:space="preserve">B. « Processus Paiement » </w:t>
            </w:r>
          </w:p>
          <w:p w:rsidR="000A13DA" w:rsidRDefault="000A13DA">
            <w:pPr>
              <w:pStyle w:val="NormalWeb"/>
              <w:ind w:left="720"/>
            </w:pPr>
            <w:r>
              <w:t xml:space="preserve">ET </w:t>
            </w:r>
          </w:p>
          <w:p w:rsidR="000A13DA" w:rsidRDefault="000A13DA">
            <w:pPr>
              <w:pStyle w:val="NormalWeb"/>
              <w:ind w:left="720"/>
            </w:pPr>
            <w:r>
              <w:t xml:space="preserve">Avis de paiement </w:t>
            </w:r>
          </w:p>
          <w:p w:rsidR="000A13DA" w:rsidRDefault="000A13DA">
            <w:pPr>
              <w:pStyle w:val="NormalWeb"/>
              <w:ind w:left="720"/>
            </w:pPr>
            <w:r>
              <w:t xml:space="preserve">Toujours </w:t>
            </w:r>
          </w:p>
          <w:p w:rsidR="000A13DA" w:rsidRDefault="000A13DA">
            <w:pPr>
              <w:pStyle w:val="NormalWeb"/>
              <w:ind w:left="720"/>
            </w:pPr>
            <w:r>
              <w:t xml:space="preserve">Critères de paiement </w:t>
            </w:r>
          </w:p>
          <w:p w:rsidR="000A13DA" w:rsidRDefault="000A13DA">
            <w:pPr>
              <w:pStyle w:val="NormalWeb"/>
              <w:ind w:left="720"/>
            </w:pPr>
            <w:r>
              <w:t xml:space="preserve">L'avis paiement est donné </w:t>
            </w:r>
          </w:p>
          <w:p w:rsidR="000A13DA" w:rsidRDefault="000A13DA">
            <w:pPr>
              <w:pStyle w:val="NormalWeb"/>
              <w:ind w:left="720"/>
            </w:pPr>
            <w:r>
              <w:t xml:space="preserve">ET </w:t>
            </w:r>
          </w:p>
          <w:p w:rsidR="000A13DA" w:rsidRDefault="000A13DA">
            <w:pPr>
              <w:pStyle w:val="NormalWeb"/>
              <w:ind w:left="720"/>
            </w:pPr>
            <w:r>
              <w:t xml:space="preserve">Paiement des frais </w:t>
            </w:r>
          </w:p>
          <w:p w:rsidR="000A13DA" w:rsidRDefault="000A13DA">
            <w:pPr>
              <w:pStyle w:val="NormalWeb"/>
              <w:ind w:left="720"/>
            </w:pPr>
            <w:r>
              <w:t xml:space="preserve">Toujours </w:t>
            </w:r>
          </w:p>
          <w:p w:rsidR="000A13DA" w:rsidRDefault="000A13DA">
            <w:pPr>
              <w:pStyle w:val="NormalWeb"/>
              <w:ind w:left="720"/>
              <w:jc w:val="center"/>
            </w:pPr>
            <w:r>
              <w:t>Micro - ordinateur</w:t>
            </w:r>
          </w:p>
          <w:p w:rsidR="000A13DA" w:rsidRDefault="000A13DA">
            <w:pPr>
              <w:pStyle w:val="NormalWeb"/>
              <w:ind w:left="720"/>
              <w:jc w:val="center"/>
            </w:pPr>
            <w:r>
              <w:t xml:space="preserve">Frais payés </w:t>
            </w:r>
          </w:p>
          <w:p w:rsidR="000A13DA" w:rsidRDefault="000A13DA">
            <w:pPr>
              <w:pStyle w:val="NormalWeb"/>
              <w:ind w:left="720"/>
            </w:pPr>
            <w:r>
              <w:t xml:space="preserve">ET </w:t>
            </w:r>
          </w:p>
          <w:p w:rsidR="000A13DA" w:rsidRDefault="000A13DA">
            <w:pPr>
              <w:pStyle w:val="NormalWeb"/>
              <w:ind w:left="720"/>
            </w:pPr>
            <w:r>
              <w:t xml:space="preserve">Elaboration reçu paiement </w:t>
            </w:r>
          </w:p>
          <w:p w:rsidR="000A13DA" w:rsidRDefault="000A13DA">
            <w:pPr>
              <w:pStyle w:val="NormalWeb"/>
              <w:ind w:left="720"/>
            </w:pPr>
            <w:r>
              <w:t xml:space="preserve">Toujours </w:t>
            </w:r>
          </w:p>
          <w:p w:rsidR="000A13DA" w:rsidRDefault="000A13DA">
            <w:pPr>
              <w:pStyle w:val="NormalWeb"/>
              <w:ind w:left="720"/>
              <w:jc w:val="center"/>
            </w:pPr>
            <w:r>
              <w:t xml:space="preserve">Imprimante </w:t>
            </w:r>
          </w:p>
          <w:p w:rsidR="000A13DA" w:rsidRDefault="000A13DA">
            <w:pPr>
              <w:pStyle w:val="NormalWeb"/>
              <w:ind w:left="720"/>
              <w:jc w:val="center"/>
            </w:pPr>
            <w:r>
              <w:t>Reçu élaboré</w:t>
            </w:r>
          </w:p>
          <w:p w:rsidR="000A13DA" w:rsidRDefault="000A13DA">
            <w:pPr>
              <w:pStyle w:val="NormalWeb"/>
              <w:ind w:left="720"/>
            </w:pPr>
            <w:r>
              <w:t xml:space="preserve">ET </w:t>
            </w:r>
          </w:p>
          <w:p w:rsidR="000A13DA" w:rsidRDefault="000A13DA">
            <w:pPr>
              <w:pStyle w:val="NormalWeb"/>
              <w:ind w:left="720"/>
            </w:pPr>
            <w:r>
              <w:t xml:space="preserve">Edition reçu de paiement </w:t>
            </w:r>
          </w:p>
          <w:p w:rsidR="000A13DA" w:rsidRDefault="000A13DA">
            <w:pPr>
              <w:pStyle w:val="NormalWeb"/>
              <w:ind w:left="720"/>
            </w:pPr>
            <w:r>
              <w:t xml:space="preserve">Toujours </w:t>
            </w:r>
          </w:p>
          <w:p w:rsidR="000A13DA" w:rsidRDefault="000A13DA">
            <w:pPr>
              <w:pStyle w:val="NormalWeb"/>
              <w:ind w:left="720"/>
              <w:jc w:val="center"/>
            </w:pPr>
            <w:r>
              <w:t>Reçu édité</w:t>
            </w:r>
          </w:p>
          <w:p w:rsidR="000A13DA" w:rsidRDefault="000A13DA">
            <w:pPr>
              <w:pStyle w:val="NormalWeb"/>
              <w:ind w:left="720"/>
              <w:jc w:val="center"/>
            </w:pPr>
            <w:r>
              <w:t>A</w:t>
            </w:r>
          </w:p>
          <w:p w:rsidR="000A13DA" w:rsidRDefault="000A13DA">
            <w:pPr>
              <w:pStyle w:val="NormalWeb"/>
              <w:ind w:left="720"/>
              <w:jc w:val="center"/>
            </w:pPr>
            <w:r>
              <w:rPr>
                <w:rStyle w:val="lev"/>
              </w:rPr>
              <w:t>FIN PROCESSUS PAIEMENT</w:t>
            </w:r>
          </w:p>
          <w:p w:rsidR="000A13DA" w:rsidRDefault="000A13DA">
            <w:pPr>
              <w:pStyle w:val="NormalWeb"/>
              <w:ind w:left="720"/>
              <w:jc w:val="center"/>
            </w:pPr>
            <w:r>
              <w:t>A</w:t>
            </w:r>
          </w:p>
          <w:p w:rsidR="000A13DA" w:rsidRDefault="000A13DA">
            <w:pPr>
              <w:pStyle w:val="NormalWeb"/>
              <w:ind w:left="720"/>
            </w:pPr>
            <w:r>
              <w:t xml:space="preserve">ET </w:t>
            </w:r>
          </w:p>
          <w:p w:rsidR="000A13DA" w:rsidRDefault="000A13DA">
            <w:pPr>
              <w:pStyle w:val="NormalWeb"/>
              <w:ind w:left="720"/>
              <w:jc w:val="center"/>
            </w:pPr>
            <w:r>
              <w:t>Rapport de paiement élaboré</w:t>
            </w:r>
          </w:p>
          <w:p w:rsidR="000A13DA" w:rsidRDefault="000A13DA">
            <w:pPr>
              <w:pStyle w:val="NormalWeb"/>
              <w:ind w:left="720"/>
              <w:jc w:val="center"/>
            </w:pPr>
            <w:r>
              <w:lastRenderedPageBreak/>
              <w:t xml:space="preserve">Micro - Ordinateur </w:t>
            </w:r>
          </w:p>
          <w:p w:rsidR="000A13DA" w:rsidRDefault="000A13DA">
            <w:pPr>
              <w:pStyle w:val="NormalWeb"/>
              <w:ind w:left="720"/>
            </w:pPr>
            <w:r>
              <w:t xml:space="preserve">Elaboration rapport paiement </w:t>
            </w:r>
          </w:p>
          <w:p w:rsidR="000A13DA" w:rsidRDefault="000A13DA">
            <w:pPr>
              <w:pStyle w:val="NormalWeb"/>
              <w:ind w:left="720"/>
            </w:pPr>
            <w:r>
              <w:t xml:space="preserve">Toujours </w:t>
            </w:r>
          </w:p>
          <w:p w:rsidR="000A13DA" w:rsidRDefault="000A13DA">
            <w:pPr>
              <w:pStyle w:val="NormalWeb"/>
              <w:ind w:left="720"/>
              <w:jc w:val="center"/>
            </w:pPr>
            <w:r>
              <w:t xml:space="preserve">Imprimante </w:t>
            </w:r>
            <w:proofErr w:type="spellStart"/>
            <w:r>
              <w:t>dispo</w:t>
            </w:r>
            <w:proofErr w:type="spellEnd"/>
          </w:p>
          <w:p w:rsidR="000A13DA" w:rsidRDefault="000A13DA">
            <w:pPr>
              <w:pStyle w:val="NormalWeb"/>
              <w:ind w:left="720"/>
            </w:pPr>
            <w:r>
              <w:t xml:space="preserve">ET </w:t>
            </w:r>
          </w:p>
          <w:p w:rsidR="000A13DA" w:rsidRDefault="000A13DA">
            <w:pPr>
              <w:pStyle w:val="NormalWeb"/>
              <w:ind w:left="720"/>
              <w:jc w:val="center"/>
            </w:pPr>
            <w:r>
              <w:t>Edition Rapport de paiement</w:t>
            </w:r>
          </w:p>
          <w:p w:rsidR="000A13DA" w:rsidRDefault="000A13DA">
            <w:pPr>
              <w:pStyle w:val="NormalWeb"/>
              <w:ind w:left="720"/>
            </w:pPr>
            <w:r>
              <w:t xml:space="preserve">Toujours </w:t>
            </w:r>
          </w:p>
          <w:p w:rsidR="000A13DA" w:rsidRDefault="000A13DA">
            <w:pPr>
              <w:pStyle w:val="NormalWeb"/>
              <w:ind w:left="720"/>
              <w:jc w:val="center"/>
            </w:pPr>
            <w:r>
              <w:t>Rapport de paiement élaboré</w:t>
            </w:r>
          </w:p>
          <w:p w:rsidR="000A13DA" w:rsidRDefault="000A13DA">
            <w:pPr>
              <w:pStyle w:val="NormalWeb"/>
              <w:ind w:left="720"/>
              <w:jc w:val="center"/>
            </w:pPr>
            <w:r>
              <w:t xml:space="preserve">Micro - Ordinateur </w:t>
            </w:r>
          </w:p>
          <w:p w:rsidR="000A13DA" w:rsidRDefault="000A13DA">
            <w:pPr>
              <w:pStyle w:val="NormalWeb"/>
              <w:ind w:left="720"/>
            </w:pPr>
            <w:r>
              <w:t xml:space="preserve">ET </w:t>
            </w:r>
          </w:p>
          <w:p w:rsidR="000A13DA" w:rsidRDefault="000A13DA">
            <w:pPr>
              <w:pStyle w:val="NormalWeb"/>
              <w:ind w:left="720"/>
              <w:jc w:val="center"/>
            </w:pPr>
            <w:r>
              <w:t xml:space="preserve">Transmission du Rapport </w:t>
            </w:r>
          </w:p>
          <w:p w:rsidR="000A13DA" w:rsidRDefault="000A13DA">
            <w:pPr>
              <w:pStyle w:val="NormalWeb"/>
              <w:ind w:left="720"/>
            </w:pPr>
            <w:r>
              <w:t xml:space="preserve">Toujours </w:t>
            </w:r>
          </w:p>
          <w:p w:rsidR="000A13DA" w:rsidRDefault="000A13DA">
            <w:pPr>
              <w:pStyle w:val="NormalWeb"/>
              <w:ind w:left="720"/>
              <w:jc w:val="center"/>
            </w:pPr>
            <w:r>
              <w:t>Rapport transmis</w:t>
            </w:r>
          </w:p>
          <w:p w:rsidR="000A13DA" w:rsidRDefault="000A13DA">
            <w:pPr>
              <w:pStyle w:val="Titre2"/>
              <w:ind w:left="720"/>
            </w:pPr>
            <w:bookmarkStart w:id="155" w:name="toc66"/>
            <w:bookmarkEnd w:id="155"/>
            <w:r>
              <w:t>IV.6. MODELE ORGANISATIONNEL DE TRAITEMENT FUTUR</w:t>
            </w:r>
          </w:p>
          <w:p w:rsidR="000A13DA" w:rsidRDefault="000A13DA">
            <w:pPr>
              <w:pStyle w:val="Titre3"/>
              <w:ind w:left="720"/>
            </w:pPr>
            <w:bookmarkStart w:id="156" w:name="toc67"/>
            <w:bookmarkEnd w:id="156"/>
            <w:r>
              <w:t xml:space="preserve">IV.6.1. Les règles d'organisation </w:t>
            </w:r>
          </w:p>
          <w:p w:rsidR="000A13DA" w:rsidRDefault="000A13DA" w:rsidP="000A13DA">
            <w:pPr>
              <w:pStyle w:val="NormalWeb"/>
              <w:ind w:left="720"/>
            </w:pPr>
            <w:r>
              <w:rPr>
                <w:rStyle w:val="Accentuation"/>
                <w:b/>
                <w:bCs/>
              </w:rPr>
              <w:t>· RO1</w:t>
            </w:r>
            <w:r>
              <w:rPr>
                <w:rStyle w:val="Accentuation"/>
              </w:rPr>
              <w:t xml:space="preserve"> : à l'institut KYESHERO, les cours débutent à 7h30 et prennent fin à 12h45 pour certaines sections et d'autres sections à 13h30. Pendant ce temps, on peut faire quelques renseignements sur le payement. </w:t>
            </w:r>
          </w:p>
          <w:p w:rsidR="000A13DA" w:rsidRDefault="000A13DA" w:rsidP="000A13DA">
            <w:pPr>
              <w:pStyle w:val="NormalWeb"/>
              <w:ind w:left="720"/>
            </w:pPr>
            <w:r>
              <w:rPr>
                <w:rStyle w:val="Accentuation"/>
                <w:b/>
                <w:bCs/>
              </w:rPr>
              <w:t>· RO2</w:t>
            </w:r>
            <w:r>
              <w:rPr>
                <w:rStyle w:val="Accentuation"/>
              </w:rPr>
              <w:t> : après renseignement, l'élève dépose son dossier</w:t>
            </w:r>
            <w:r>
              <w:t xml:space="preserve">. </w:t>
            </w:r>
          </w:p>
          <w:p w:rsidR="000A13DA" w:rsidRDefault="000A13DA" w:rsidP="000A13DA">
            <w:pPr>
              <w:pStyle w:val="NormalWeb"/>
              <w:ind w:left="720"/>
            </w:pPr>
            <w:r>
              <w:rPr>
                <w:rStyle w:val="Accentuation"/>
                <w:b/>
                <w:bCs/>
              </w:rPr>
              <w:t xml:space="preserve">· RO3 : </w:t>
            </w:r>
            <w:r>
              <w:rPr>
                <w:rStyle w:val="Accentuation"/>
              </w:rPr>
              <w:t xml:space="preserve">le dossier est analysé à la préfecture (au bureau du Préfet des Etudes). </w:t>
            </w:r>
          </w:p>
          <w:p w:rsidR="000A13DA" w:rsidRDefault="000A13DA" w:rsidP="000A13DA">
            <w:pPr>
              <w:pStyle w:val="NormalWeb"/>
              <w:ind w:left="720"/>
            </w:pPr>
            <w:r>
              <w:rPr>
                <w:rStyle w:val="Accentuation"/>
                <w:b/>
                <w:bCs/>
              </w:rPr>
              <w:t>· RO4 </w:t>
            </w:r>
            <w:r>
              <w:rPr>
                <w:rStyle w:val="Accentuation"/>
              </w:rPr>
              <w:t xml:space="preserve">: le dossier étant analysé, l'élève paie les frais et un reçu lui est offert comme preuve de paiement des frais. </w:t>
            </w:r>
          </w:p>
          <w:p w:rsidR="000A13DA" w:rsidRDefault="000A13DA" w:rsidP="000A13DA">
            <w:pPr>
              <w:pStyle w:val="NormalWeb"/>
              <w:ind w:left="720"/>
            </w:pPr>
            <w:r>
              <w:rPr>
                <w:rStyle w:val="Accentuation"/>
                <w:b/>
                <w:bCs/>
              </w:rPr>
              <w:t>· RO5 </w:t>
            </w:r>
            <w:r>
              <w:rPr>
                <w:rStyle w:val="Accentuation"/>
              </w:rPr>
              <w:t xml:space="preserve">: quand la journée prend fin, la liste des élèves qui ont payé est établie et le rapport est transféré à la hiérarchie. </w:t>
            </w:r>
          </w:p>
          <w:p w:rsidR="000A13DA" w:rsidRDefault="000A13DA" w:rsidP="000A13DA">
            <w:pPr>
              <w:pStyle w:val="NormalWeb"/>
              <w:ind w:left="720"/>
            </w:pPr>
            <w:r>
              <w:rPr>
                <w:rStyle w:val="Accentuation"/>
                <w:b/>
                <w:bCs/>
              </w:rPr>
              <w:t>· RO6 </w:t>
            </w:r>
            <w:r>
              <w:rPr>
                <w:rStyle w:val="Accentuation"/>
              </w:rPr>
              <w:t xml:space="preserve">: à tout payement les frais scolaires sont catégorisés à leurs fonctions. </w:t>
            </w:r>
          </w:p>
          <w:p w:rsidR="000A13DA" w:rsidRDefault="000A13DA" w:rsidP="000A13DA">
            <w:pPr>
              <w:pStyle w:val="NormalWeb"/>
              <w:ind w:left="720"/>
            </w:pPr>
            <w:r>
              <w:rPr>
                <w:rStyle w:val="Accentuation"/>
                <w:b/>
                <w:bCs/>
              </w:rPr>
              <w:t>· RO7 </w:t>
            </w:r>
            <w:r>
              <w:rPr>
                <w:rStyle w:val="Accentuation"/>
              </w:rPr>
              <w:t xml:space="preserve">: les frais scolaires sont enregistrés dans un cahier synthèse d'enregistrement journalier autre que les frais d'inscription. </w:t>
            </w:r>
          </w:p>
          <w:p w:rsidR="000A13DA" w:rsidRDefault="000A13DA">
            <w:pPr>
              <w:pStyle w:val="Titre3"/>
              <w:ind w:left="720"/>
            </w:pPr>
            <w:bookmarkStart w:id="157" w:name="toc68"/>
            <w:bookmarkStart w:id="158" w:name="_Toc329631593"/>
            <w:bookmarkEnd w:id="157"/>
            <w:bookmarkEnd w:id="158"/>
            <w:r>
              <w:t xml:space="preserve">IV.6.2. Tableau des Procédures Fonctionnelles </w:t>
            </w:r>
          </w:p>
          <w:p w:rsidR="000A13DA" w:rsidRDefault="000A13DA">
            <w:pPr>
              <w:pStyle w:val="NormalWeb"/>
              <w:ind w:left="720"/>
            </w:pPr>
            <w:r>
              <w:rPr>
                <w:rStyle w:val="Accentuation"/>
                <w:b/>
                <w:bCs/>
              </w:rPr>
              <w:lastRenderedPageBreak/>
              <w:t xml:space="preserve">A. « Processus Inscription »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594"/>
              <w:gridCol w:w="1384"/>
              <w:gridCol w:w="648"/>
              <w:gridCol w:w="1232"/>
              <w:gridCol w:w="716"/>
              <w:gridCol w:w="1198"/>
              <w:gridCol w:w="1243"/>
              <w:gridCol w:w="1258"/>
            </w:tblGrid>
            <w:tr w:rsidR="000A13DA" w:rsidTr="000A13D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PF</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Déroulement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Actions</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Nature</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Poste de Travail</w:t>
                  </w:r>
                </w:p>
              </w:tc>
            </w:tr>
            <w:tr w:rsidR="000A13DA" w:rsidTr="000A13D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Début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Durée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Lieu</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Resp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Ressourc</w:t>
                  </w:r>
                  <w:proofErr w:type="spellEnd"/>
                  <w:r>
                    <w:rPr>
                      <w:rStyle w:val="Accentuation"/>
                      <w:b/>
                      <w:bCs/>
                    </w:rPr>
                    <w:t>.</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Lancement communiqué</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Valve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Réception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PF3</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Réception de l'Elève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Secrétariat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PF4</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Réception du dossier.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Secrétariat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Secrétaire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Secrétaire </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L'analyse du dossier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Directeur</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Réception frais d'inscription.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Comptabilité</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Comptable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Comptable</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PF7</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Elaboration reçu inscription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Info+Micro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Info+Micro</w:t>
                  </w:r>
                  <w:proofErr w:type="spellEnd"/>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PF8</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Edition reçu d'inscription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AB</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Imprimante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Imprimante</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PF9</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Affectation classe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Info+Micro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Info+Micro</w:t>
                  </w:r>
                  <w:proofErr w:type="spellEnd"/>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PF10</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Inscription Elève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PF11</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Elaboration rapport d'inscription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Info+Micro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Info+Micro</w:t>
                  </w:r>
                  <w:proofErr w:type="spellEnd"/>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PF12</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Edition Rapport d'Inscription</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AB</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Imprimante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Imprimante</w:t>
                  </w:r>
                </w:p>
              </w:tc>
            </w:tr>
            <w:tr w:rsidR="000A13DA" w:rsidT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PF13</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Transmission du rapport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Informaticien</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Informaticien</w:t>
                  </w:r>
                </w:p>
              </w:tc>
            </w:tr>
            <w:tr w:rsidR="000A13DA" w:rsidT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pPr>
            <w:r>
              <w:rPr>
                <w:rStyle w:val="Accentuation"/>
                <w:b/>
                <w:bCs/>
              </w:rPr>
              <w:lastRenderedPageBreak/>
              <w:t xml:space="preserve">B. « Processus Paiement »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594"/>
              <w:gridCol w:w="1384"/>
              <w:gridCol w:w="648"/>
              <w:gridCol w:w="1232"/>
              <w:gridCol w:w="716"/>
              <w:gridCol w:w="1198"/>
              <w:gridCol w:w="1243"/>
              <w:gridCol w:w="1258"/>
            </w:tblGrid>
            <w:tr w:rsidR="000A13DA" w:rsidTr="000A13D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PF</w:t>
                  </w:r>
                </w:p>
              </w:tc>
              <w:tc>
                <w:tcPr>
                  <w:tcW w:w="0" w:type="auto"/>
                  <w:gridSpan w:val="2"/>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Déroulement</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Actions</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Nature</w:t>
                  </w:r>
                </w:p>
              </w:tc>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Poste de Travail</w:t>
                  </w:r>
                </w:p>
              </w:tc>
            </w:tr>
            <w:tr w:rsidR="000A13DA" w:rsidTr="000A13D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Début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Durée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b/>
                      <w:bCs/>
                    </w:rPr>
                    <w:t>Lieu</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Resp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b/>
                      <w:bCs/>
                    </w:rPr>
                    <w:t>Ressourc</w:t>
                  </w:r>
                  <w:proofErr w:type="spellEnd"/>
                  <w:r>
                    <w:rPr>
                      <w:rStyle w:val="Accentuation"/>
                      <w:b/>
                      <w:bCs/>
                    </w:rPr>
                    <w:t>.</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PF14</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L'avis de paiement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Comptabilité</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Comptable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Comptable </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Réception de frais scolaires.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Comptabilité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Comptable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Comptable </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PF16</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Elaboration reçu de paiement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Info+Micro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Info+Micro</w:t>
                  </w:r>
                  <w:proofErr w:type="spellEnd"/>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PF17</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Edition rapport paiement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AB</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Imprimante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Imprimante</w:t>
                  </w:r>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PF18</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Elaboration Rapport paiement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Info+Micro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proofErr w:type="spellStart"/>
                  <w:r>
                    <w:rPr>
                      <w:rStyle w:val="Accentuation"/>
                    </w:rPr>
                    <w:t>Info+Micro</w:t>
                  </w:r>
                  <w:proofErr w:type="spellEnd"/>
                </w:p>
              </w:tc>
            </w:tr>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PF19</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Edition rapport paiement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AB</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Imprimante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Imprimante</w:t>
                  </w:r>
                </w:p>
              </w:tc>
            </w:tr>
            <w:tr w:rsidR="000A13DA" w:rsidT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PF20</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7h30&gt;t&gt;12h45</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X'</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 xml:space="preserve">Transmission du Rapport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Ma</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Bureau Info</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Informaticien</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rPr>
                      <w:rStyle w:val="Accentuation"/>
                    </w:rPr>
                    <w:t>Informaticien</w:t>
                  </w:r>
                </w:p>
              </w:tc>
            </w:tr>
            <w:tr w:rsidR="000A13DA" w:rsidT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Titre3"/>
              <w:ind w:left="720"/>
            </w:pPr>
            <w:bookmarkStart w:id="159" w:name="toc69"/>
            <w:bookmarkStart w:id="160" w:name="_Toc329631594"/>
            <w:bookmarkEnd w:id="159"/>
            <w:bookmarkEnd w:id="160"/>
            <w:r>
              <w:t xml:space="preserve">IV.6.3. Diagramme d'enchaînement des procédures fonctionnelles </w:t>
            </w:r>
          </w:p>
          <w:p w:rsidR="000A13DA" w:rsidRDefault="000A13DA">
            <w:pPr>
              <w:pStyle w:val="NormalWeb"/>
              <w:ind w:left="720"/>
            </w:pPr>
            <w:r>
              <w:rPr>
                <w:rStyle w:val="Accentuation"/>
                <w:b/>
                <w:bCs/>
              </w:rPr>
              <w:t xml:space="preserve">a. « Processus Inscription »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29"/>
              <w:gridCol w:w="3107"/>
              <w:gridCol w:w="480"/>
              <w:gridCol w:w="2389"/>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Déroulement</w:t>
                  </w:r>
                </w:p>
                <w:p w:rsidR="000A13DA" w:rsidRDefault="000A13DA">
                  <w:pPr>
                    <w:pStyle w:val="NormalWeb"/>
                    <w:jc w:val="center"/>
                  </w:pPr>
                  <w:r>
                    <w:t xml:space="preserve">Début, Durée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Enchaînement des procédures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Nat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Poste de travail </w:t>
                  </w:r>
                </w:p>
                <w:p w:rsidR="000A13DA" w:rsidRDefault="000A13DA">
                  <w:pPr>
                    <w:pStyle w:val="NormalWeb"/>
                    <w:jc w:val="center"/>
                  </w:pPr>
                  <w:r>
                    <w:rPr>
                      <w:rStyle w:val="lev"/>
                    </w:rPr>
                    <w:t xml:space="preserve">Lieu, </w:t>
                  </w:r>
                  <w:proofErr w:type="spellStart"/>
                  <w:r>
                    <w:rPr>
                      <w:rStyle w:val="lev"/>
                    </w:rPr>
                    <w:t>Resp</w:t>
                  </w:r>
                  <w:proofErr w:type="spellEnd"/>
                  <w:r>
                    <w:rPr>
                      <w:rStyle w:val="lev"/>
                    </w:rPr>
                    <w:t>, Ressource</w:t>
                  </w:r>
                </w:p>
              </w:tc>
            </w:tr>
          </w:tbl>
          <w:p w:rsidR="000A13DA" w:rsidRDefault="000A13DA">
            <w:pPr>
              <w:pStyle w:val="NormalWeb"/>
              <w:ind w:left="720"/>
              <w:jc w:val="center"/>
            </w:pPr>
            <w:r>
              <w:t>Demande d'inscription</w:t>
            </w:r>
          </w:p>
          <w:p w:rsidR="000A13DA" w:rsidRDefault="000A13DA">
            <w:pPr>
              <w:pStyle w:val="NormalWeb"/>
              <w:ind w:left="720"/>
            </w:pPr>
            <w:r>
              <w:t xml:space="preserve">ET </w:t>
            </w:r>
          </w:p>
          <w:p w:rsidR="000A13DA" w:rsidRDefault="000A13DA">
            <w:pPr>
              <w:pStyle w:val="NormalWeb"/>
              <w:ind w:left="720"/>
              <w:jc w:val="center"/>
            </w:pPr>
            <w:r>
              <w:t>Demande reçue</w:t>
            </w:r>
          </w:p>
          <w:p w:rsidR="000A13DA" w:rsidRDefault="000A13DA">
            <w:pPr>
              <w:pStyle w:val="NormalWeb"/>
              <w:ind w:left="720"/>
              <w:jc w:val="center"/>
            </w:pPr>
            <w:r>
              <w:t xml:space="preserve">Secrétaire </w:t>
            </w:r>
            <w:proofErr w:type="spellStart"/>
            <w:r>
              <w:t>dispo</w:t>
            </w:r>
            <w:proofErr w:type="spellEnd"/>
          </w:p>
          <w:p w:rsidR="000A13DA" w:rsidRDefault="000A13DA">
            <w:pPr>
              <w:pStyle w:val="NormalWeb"/>
              <w:ind w:left="720"/>
            </w:pPr>
            <w:r>
              <w:t xml:space="preserve">ET </w:t>
            </w:r>
          </w:p>
          <w:p w:rsidR="000A13DA" w:rsidRDefault="000A13DA">
            <w:pPr>
              <w:pStyle w:val="NormalWeb"/>
              <w:ind w:left="720"/>
              <w:jc w:val="center"/>
            </w:pPr>
            <w:r>
              <w:lastRenderedPageBreak/>
              <w:t xml:space="preserve">L'élève est reçu </w:t>
            </w:r>
          </w:p>
          <w:p w:rsidR="000A13DA" w:rsidRDefault="000A13DA">
            <w:pPr>
              <w:pStyle w:val="NormalWeb"/>
              <w:ind w:left="720"/>
              <w:jc w:val="center"/>
            </w:pPr>
            <w:r>
              <w:t>A</w:t>
            </w:r>
          </w:p>
          <w:p w:rsidR="000A13DA" w:rsidRDefault="000A13DA">
            <w:pPr>
              <w:pStyle w:val="NormalWeb"/>
              <w:ind w:left="720"/>
              <w:jc w:val="center"/>
            </w:pPr>
            <w:r>
              <w:t xml:space="preserve">Ouverture des inscriptions </w:t>
            </w:r>
          </w:p>
          <w:p w:rsidR="000A13DA" w:rsidRDefault="000A13DA">
            <w:pPr>
              <w:pStyle w:val="NormalWeb"/>
              <w:ind w:left="720"/>
              <w:jc w:val="center"/>
            </w:pPr>
            <w:r>
              <w:t>Bureau du Directeur ouvert</w:t>
            </w:r>
          </w:p>
          <w:p w:rsidR="000A13DA" w:rsidRDefault="000A13DA">
            <w:pPr>
              <w:pStyle w:val="NormalWeb"/>
              <w:ind w:left="720"/>
            </w:pPr>
            <w:r>
              <w:t xml:space="preserve">ET </w:t>
            </w:r>
          </w:p>
          <w:p w:rsidR="000A13DA" w:rsidRDefault="000A13DA">
            <w:pPr>
              <w:pStyle w:val="NormalWeb"/>
              <w:ind w:left="720"/>
              <w:jc w:val="center"/>
            </w:pPr>
            <w:r>
              <w:t xml:space="preserve">Communiqué lancé </w:t>
            </w:r>
          </w:p>
          <w:p w:rsidR="000A13DA" w:rsidRDefault="000A13DA">
            <w:pPr>
              <w:pStyle w:val="NormalWeb"/>
              <w:ind w:left="720"/>
            </w:pPr>
            <w:r>
              <w:t>PF1 Lancement communiqué</w:t>
            </w:r>
          </w:p>
          <w:p w:rsidR="000A13DA" w:rsidRDefault="000A13DA">
            <w:pPr>
              <w:pStyle w:val="NormalWeb"/>
              <w:ind w:left="720"/>
            </w:pPr>
            <w:r>
              <w:t xml:space="preserve">Toujours </w:t>
            </w:r>
          </w:p>
          <w:p w:rsidR="000A13DA" w:rsidRDefault="000A13DA">
            <w:pPr>
              <w:pStyle w:val="NormalWeb"/>
              <w:ind w:left="720"/>
            </w:pPr>
            <w:r>
              <w:t>PF2 Réception demande d'inscription</w:t>
            </w:r>
          </w:p>
          <w:p w:rsidR="000A13DA" w:rsidRDefault="000A13DA">
            <w:pPr>
              <w:pStyle w:val="NormalWeb"/>
              <w:ind w:left="720"/>
            </w:pPr>
            <w:r>
              <w:t xml:space="preserve">Toujours </w:t>
            </w:r>
          </w:p>
          <w:p w:rsidR="000A13DA" w:rsidRDefault="000A13DA">
            <w:pPr>
              <w:pStyle w:val="NormalWeb"/>
              <w:ind w:left="720"/>
            </w:pPr>
            <w:r>
              <w:t xml:space="preserve">PF3 Réception de l'élève </w:t>
            </w:r>
          </w:p>
          <w:p w:rsidR="000A13DA" w:rsidRDefault="000A13DA">
            <w:pPr>
              <w:pStyle w:val="NormalWeb"/>
              <w:ind w:left="720"/>
            </w:pPr>
            <w:r>
              <w:t xml:space="preserve">Toujours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53"/>
              <w:gridCol w:w="440"/>
              <w:gridCol w:w="1167"/>
              <w:gridCol w:w="130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Valve </w:t>
                  </w:r>
                </w:p>
                <w:p w:rsidR="000A13DA" w:rsidRDefault="000A13DA">
                  <w:pPr>
                    <w:pStyle w:val="NormalWeb"/>
                  </w:pPr>
                  <w:r>
                    <w:t xml:space="preserve">- Directeur </w:t>
                  </w:r>
                </w:p>
                <w:p w:rsidR="000A13DA" w:rsidRDefault="000A13DA">
                  <w:pPr>
                    <w:pStyle w:val="NormalWeb"/>
                  </w:pPr>
                  <w:r>
                    <w:t xml:space="preserve">- Directeur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Ma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Direction </w:t>
                  </w:r>
                </w:p>
                <w:p w:rsidR="000A13DA" w:rsidRDefault="000A13DA">
                  <w:pPr>
                    <w:pStyle w:val="NormalWeb"/>
                  </w:pPr>
                  <w:r>
                    <w:t xml:space="preserve">- Directeur </w:t>
                  </w:r>
                </w:p>
                <w:p w:rsidR="000A13DA" w:rsidRDefault="000A13DA">
                  <w:pPr>
                    <w:pStyle w:val="NormalWeb"/>
                  </w:pPr>
                  <w:r>
                    <w:t xml:space="preserve">- Directeur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Secrétariat </w:t>
                  </w:r>
                </w:p>
                <w:p w:rsidR="000A13DA" w:rsidRDefault="000A13DA">
                  <w:pPr>
                    <w:pStyle w:val="NormalWeb"/>
                  </w:pPr>
                  <w:r>
                    <w:t xml:space="preserve">- Secrétaire </w:t>
                  </w:r>
                </w:p>
                <w:p w:rsidR="000A13DA" w:rsidRDefault="000A13DA">
                  <w:pPr>
                    <w:pStyle w:val="NormalWeb"/>
                  </w:pPr>
                  <w:r>
                    <w:t xml:space="preserve">- Secrétaire </w:t>
                  </w:r>
                </w:p>
              </w:tc>
            </w:tr>
          </w:tbl>
          <w:p w:rsidR="000A13DA" w:rsidRDefault="000A13DA">
            <w:pPr>
              <w:pStyle w:val="NormalWeb"/>
              <w:ind w:left="720"/>
              <w:jc w:val="center"/>
            </w:pPr>
            <w:r>
              <w:t>A</w:t>
            </w:r>
          </w:p>
          <w:p w:rsidR="000A13DA" w:rsidRDefault="000A13DA">
            <w:pPr>
              <w:pStyle w:val="NormalWeb"/>
              <w:ind w:left="720"/>
              <w:jc w:val="center"/>
            </w:pPr>
            <w:r>
              <w:t>Secrétaire</w:t>
            </w:r>
          </w:p>
          <w:p w:rsidR="000A13DA" w:rsidRDefault="000A13DA">
            <w:pPr>
              <w:pStyle w:val="NormalWeb"/>
              <w:ind w:left="720"/>
            </w:pPr>
            <w:r>
              <w:t xml:space="preserve">ET </w:t>
            </w:r>
          </w:p>
          <w:p w:rsidR="000A13DA" w:rsidRDefault="000A13DA">
            <w:pPr>
              <w:pStyle w:val="NormalWeb"/>
              <w:ind w:left="720"/>
              <w:jc w:val="center"/>
            </w:pPr>
            <w:r>
              <w:t>Dossier reçu</w:t>
            </w:r>
          </w:p>
          <w:p w:rsidR="000A13DA" w:rsidRDefault="000A13DA">
            <w:pPr>
              <w:pStyle w:val="NormalWeb"/>
              <w:ind w:left="720"/>
            </w:pPr>
            <w:r>
              <w:lastRenderedPageBreak/>
              <w:t xml:space="preserve">PF4 Réception du dossier </w:t>
            </w:r>
          </w:p>
          <w:p w:rsidR="000A13DA" w:rsidRDefault="000A13DA">
            <w:pPr>
              <w:pStyle w:val="NormalWeb"/>
              <w:ind w:left="720"/>
            </w:pPr>
            <w:r>
              <w:t xml:space="preserve">Toujours </w:t>
            </w:r>
          </w:p>
          <w:p w:rsidR="000A13DA" w:rsidRDefault="000A13DA">
            <w:pPr>
              <w:pStyle w:val="NormalWeb"/>
              <w:ind w:left="720"/>
              <w:jc w:val="center"/>
            </w:pPr>
            <w:r>
              <w:t>Directeur</w:t>
            </w:r>
          </w:p>
          <w:p w:rsidR="000A13DA" w:rsidRDefault="000A13DA">
            <w:pPr>
              <w:pStyle w:val="NormalWeb"/>
              <w:ind w:left="720"/>
            </w:pPr>
            <w:r>
              <w:t xml:space="preserve">ET </w:t>
            </w:r>
          </w:p>
          <w:p w:rsidR="000A13DA" w:rsidRDefault="000A13DA">
            <w:pPr>
              <w:pStyle w:val="NormalWeb"/>
              <w:ind w:left="720"/>
            </w:pPr>
            <w:r>
              <w:t>PF5 L'analyse du dossier</w:t>
            </w:r>
          </w:p>
          <w:p w:rsidR="000A13DA" w:rsidRDefault="000A13DA">
            <w:pPr>
              <w:pStyle w:val="NormalWeb"/>
              <w:ind w:left="720"/>
            </w:pPr>
            <w:r>
              <w:t>Ok Non</w:t>
            </w:r>
          </w:p>
          <w:p w:rsidR="000A13DA" w:rsidRDefault="000A13DA">
            <w:pPr>
              <w:pStyle w:val="NormalWeb"/>
              <w:ind w:left="720"/>
              <w:jc w:val="center"/>
            </w:pPr>
            <w:r>
              <w:t>Dossier analysé</w:t>
            </w:r>
          </w:p>
          <w:p w:rsidR="000A13DA" w:rsidRDefault="000A13DA">
            <w:pPr>
              <w:pStyle w:val="NormalWeb"/>
              <w:ind w:left="720"/>
              <w:jc w:val="center"/>
            </w:pPr>
            <w:r>
              <w:t>Rejet</w:t>
            </w:r>
          </w:p>
          <w:p w:rsidR="000A13DA" w:rsidRDefault="000A13DA">
            <w:pPr>
              <w:pStyle w:val="NormalWeb"/>
              <w:ind w:left="720"/>
            </w:pPr>
            <w:r>
              <w:t xml:space="preserve">ET </w:t>
            </w:r>
          </w:p>
          <w:p w:rsidR="000A13DA" w:rsidRDefault="000A13DA">
            <w:pPr>
              <w:pStyle w:val="NormalWeb"/>
              <w:ind w:left="720"/>
            </w:pPr>
            <w:r>
              <w:t>PF6 Réception frais d'inscription</w:t>
            </w:r>
          </w:p>
          <w:p w:rsidR="000A13DA" w:rsidRDefault="000A13DA">
            <w:pPr>
              <w:pStyle w:val="NormalWeb"/>
              <w:ind w:left="720"/>
            </w:pPr>
            <w:r>
              <w:t xml:space="preserve">Toujours </w:t>
            </w:r>
          </w:p>
          <w:p w:rsidR="000A13DA" w:rsidRDefault="000A13DA">
            <w:pPr>
              <w:pStyle w:val="NormalWeb"/>
              <w:ind w:left="720"/>
              <w:jc w:val="center"/>
            </w:pPr>
            <w:r>
              <w:t>Frais payés</w:t>
            </w:r>
          </w:p>
          <w:p w:rsidR="000A13DA" w:rsidRDefault="000A13DA">
            <w:pPr>
              <w:pStyle w:val="NormalWeb"/>
              <w:ind w:left="720"/>
              <w:jc w:val="center"/>
            </w:pPr>
            <w:proofErr w:type="spellStart"/>
            <w:r>
              <w:t>Info+Micro</w:t>
            </w:r>
            <w:proofErr w:type="spellEnd"/>
          </w:p>
          <w:p w:rsidR="000A13DA" w:rsidRDefault="000A13DA">
            <w:pPr>
              <w:pStyle w:val="NormalWeb"/>
              <w:ind w:left="720"/>
            </w:pPr>
            <w:r>
              <w:t xml:space="preserve">ET </w:t>
            </w:r>
          </w:p>
          <w:p w:rsidR="000A13DA" w:rsidRDefault="000A13DA">
            <w:pPr>
              <w:pStyle w:val="NormalWeb"/>
              <w:ind w:left="720"/>
            </w:pPr>
            <w:r>
              <w:t xml:space="preserve">PF7 Elaboration reçu d'inscription </w:t>
            </w:r>
          </w:p>
          <w:p w:rsidR="000A13DA" w:rsidRDefault="000A13DA">
            <w:pPr>
              <w:pStyle w:val="NormalWeb"/>
              <w:ind w:left="720"/>
            </w:pPr>
            <w:r>
              <w:t xml:space="preserve">Toujours </w:t>
            </w:r>
          </w:p>
          <w:p w:rsidR="000A13DA" w:rsidRDefault="000A13DA">
            <w:pPr>
              <w:pStyle w:val="NormalWeb"/>
              <w:ind w:left="720"/>
              <w:jc w:val="center"/>
            </w:pPr>
            <w:r>
              <w:t xml:space="preserve">Reçu élaboré </w:t>
            </w:r>
          </w:p>
          <w:p w:rsidR="000A13DA" w:rsidRDefault="000A13DA">
            <w:pPr>
              <w:pStyle w:val="NormalWeb"/>
              <w:ind w:left="720"/>
              <w:jc w:val="center"/>
            </w:pPr>
            <w:r>
              <w:t>A</w:t>
            </w:r>
          </w:p>
          <w:p w:rsidR="000A13DA" w:rsidRDefault="000A13DA">
            <w:pPr>
              <w:pStyle w:val="NormalWeb"/>
              <w:ind w:left="720"/>
              <w:jc w:val="center"/>
            </w:pPr>
            <w:r>
              <w:t>Perception des frais</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53"/>
              <w:gridCol w:w="440"/>
              <w:gridCol w:w="1286"/>
              <w:gridCol w:w="1529"/>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Secrétariat </w:t>
                  </w:r>
                </w:p>
                <w:p w:rsidR="000A13DA" w:rsidRDefault="000A13DA">
                  <w:pPr>
                    <w:pStyle w:val="NormalWeb"/>
                  </w:pPr>
                  <w:r>
                    <w:t xml:space="preserve">- Secrétaire </w:t>
                  </w:r>
                </w:p>
                <w:p w:rsidR="000A13DA" w:rsidRDefault="000A13DA">
                  <w:pPr>
                    <w:pStyle w:val="NormalWeb"/>
                  </w:pPr>
                  <w:r>
                    <w:t xml:space="preserve">- Secrétaire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Direction </w:t>
                  </w:r>
                </w:p>
                <w:p w:rsidR="000A13DA" w:rsidRDefault="000A13DA">
                  <w:pPr>
                    <w:pStyle w:val="NormalWeb"/>
                  </w:pPr>
                  <w:r>
                    <w:t xml:space="preserve">- Directeur </w:t>
                  </w:r>
                </w:p>
                <w:p w:rsidR="000A13DA" w:rsidRDefault="000A13DA">
                  <w:pPr>
                    <w:pStyle w:val="NormalWeb"/>
                  </w:pPr>
                  <w:r>
                    <w:t xml:space="preserve">- Directeur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lastRenderedPageBreak/>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Ma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Comptabilité </w:t>
                  </w:r>
                </w:p>
                <w:p w:rsidR="000A13DA" w:rsidRDefault="000A13DA">
                  <w:pPr>
                    <w:pStyle w:val="NormalWeb"/>
                  </w:pPr>
                  <w:r>
                    <w:t>- Comptable</w:t>
                  </w:r>
                </w:p>
                <w:p w:rsidR="000A13DA" w:rsidRDefault="000A13DA">
                  <w:pPr>
                    <w:pStyle w:val="NormalWeb"/>
                  </w:pPr>
                  <w:r>
                    <w:t>- Comptable</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AC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w:t>
                  </w:r>
                  <w:proofErr w:type="spellStart"/>
                  <w:r>
                    <w:t>Info+Micro</w:t>
                  </w:r>
                  <w:proofErr w:type="spellEnd"/>
                </w:p>
                <w:p w:rsidR="000A13DA" w:rsidRDefault="000A13DA">
                  <w:pPr>
                    <w:pStyle w:val="NormalWeb"/>
                  </w:pPr>
                  <w:r>
                    <w:t>-</w:t>
                  </w:r>
                  <w:proofErr w:type="spellStart"/>
                  <w:r>
                    <w:t>Info+Micro</w:t>
                  </w:r>
                  <w:proofErr w:type="spellEnd"/>
                </w:p>
              </w:tc>
            </w:tr>
          </w:tbl>
          <w:p w:rsidR="000A13DA" w:rsidRDefault="000A13DA">
            <w:pPr>
              <w:pStyle w:val="NormalWeb"/>
              <w:ind w:left="720"/>
              <w:jc w:val="center"/>
            </w:pPr>
            <w:r>
              <w:t>A</w:t>
            </w:r>
          </w:p>
          <w:p w:rsidR="000A13DA" w:rsidRDefault="000A13DA">
            <w:pPr>
              <w:pStyle w:val="NormalWeb"/>
              <w:ind w:left="720"/>
              <w:jc w:val="center"/>
            </w:pPr>
            <w:r>
              <w:t>Imprimante</w:t>
            </w:r>
          </w:p>
          <w:p w:rsidR="000A13DA" w:rsidRDefault="000A13DA">
            <w:pPr>
              <w:pStyle w:val="NormalWeb"/>
              <w:ind w:left="720"/>
            </w:pPr>
            <w:r>
              <w:t xml:space="preserve">ET </w:t>
            </w:r>
          </w:p>
          <w:p w:rsidR="000A13DA" w:rsidRDefault="000A13DA">
            <w:pPr>
              <w:pStyle w:val="NormalWeb"/>
              <w:ind w:left="720"/>
            </w:pPr>
            <w:r>
              <w:t>PF8 Edition reçu d'inscription</w:t>
            </w:r>
          </w:p>
          <w:p w:rsidR="000A13DA" w:rsidRDefault="000A13DA">
            <w:pPr>
              <w:pStyle w:val="NormalWeb"/>
              <w:ind w:left="720"/>
            </w:pPr>
            <w:r>
              <w:t xml:space="preserve">Toujours </w:t>
            </w:r>
          </w:p>
          <w:p w:rsidR="000A13DA" w:rsidRDefault="000A13DA">
            <w:pPr>
              <w:pStyle w:val="NormalWeb"/>
              <w:ind w:left="720"/>
            </w:pPr>
            <w:r>
              <w:t>PF9 Affectation classe</w:t>
            </w:r>
          </w:p>
          <w:p w:rsidR="000A13DA" w:rsidRDefault="000A13DA">
            <w:pPr>
              <w:pStyle w:val="NormalWeb"/>
              <w:ind w:left="720"/>
            </w:pPr>
            <w:r>
              <w:t>Toujours</w:t>
            </w:r>
          </w:p>
          <w:p w:rsidR="000A13DA" w:rsidRDefault="000A13DA">
            <w:pPr>
              <w:pStyle w:val="NormalWeb"/>
              <w:ind w:left="720"/>
              <w:jc w:val="center"/>
            </w:pPr>
            <w:proofErr w:type="spellStart"/>
            <w:r>
              <w:t>Info+Micro</w:t>
            </w:r>
            <w:proofErr w:type="spellEnd"/>
          </w:p>
          <w:p w:rsidR="000A13DA" w:rsidRDefault="000A13DA">
            <w:pPr>
              <w:pStyle w:val="NormalWeb"/>
              <w:ind w:left="720"/>
              <w:jc w:val="center"/>
            </w:pPr>
            <w:r>
              <w:t>Reçu édité</w:t>
            </w:r>
          </w:p>
          <w:p w:rsidR="000A13DA" w:rsidRDefault="000A13DA">
            <w:pPr>
              <w:pStyle w:val="NormalWeb"/>
              <w:ind w:left="720"/>
            </w:pPr>
            <w:r>
              <w:t xml:space="preserve">ET </w:t>
            </w:r>
          </w:p>
          <w:p w:rsidR="000A13DA" w:rsidRDefault="000A13DA">
            <w:pPr>
              <w:pStyle w:val="NormalWeb"/>
              <w:ind w:left="720"/>
              <w:jc w:val="center"/>
            </w:pPr>
            <w:r>
              <w:t>Classe affectée</w:t>
            </w:r>
          </w:p>
          <w:p w:rsidR="000A13DA" w:rsidRDefault="000A13DA">
            <w:pPr>
              <w:pStyle w:val="NormalWeb"/>
              <w:ind w:left="720"/>
            </w:pPr>
            <w:r>
              <w:t>PF10 Inscription Elève</w:t>
            </w:r>
          </w:p>
          <w:p w:rsidR="000A13DA" w:rsidRDefault="000A13DA">
            <w:pPr>
              <w:pStyle w:val="NormalWeb"/>
              <w:ind w:left="720"/>
            </w:pPr>
            <w:r>
              <w:t>Toujours</w:t>
            </w:r>
          </w:p>
          <w:p w:rsidR="000A13DA" w:rsidRDefault="000A13DA">
            <w:pPr>
              <w:pStyle w:val="NormalWeb"/>
              <w:ind w:left="720"/>
            </w:pPr>
            <w:r>
              <w:t xml:space="preserve">ET </w:t>
            </w:r>
          </w:p>
          <w:p w:rsidR="000A13DA" w:rsidRDefault="000A13DA">
            <w:pPr>
              <w:pStyle w:val="NormalWeb"/>
              <w:ind w:left="720"/>
              <w:jc w:val="center"/>
            </w:pPr>
            <w:r>
              <w:t>Elève inscrit</w:t>
            </w:r>
          </w:p>
          <w:p w:rsidR="000A13DA" w:rsidRDefault="000A13DA">
            <w:pPr>
              <w:pStyle w:val="NormalWeb"/>
              <w:ind w:left="720"/>
              <w:jc w:val="center"/>
            </w:pPr>
            <w:proofErr w:type="spellStart"/>
            <w:r>
              <w:t>Info+Micro</w:t>
            </w:r>
            <w:proofErr w:type="spellEnd"/>
          </w:p>
          <w:p w:rsidR="000A13DA" w:rsidRDefault="000A13DA">
            <w:pPr>
              <w:pStyle w:val="NormalWeb"/>
              <w:ind w:left="720"/>
              <w:jc w:val="center"/>
            </w:pPr>
            <w:r>
              <w:t>A</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53"/>
              <w:gridCol w:w="454"/>
              <w:gridCol w:w="1353"/>
              <w:gridCol w:w="1368"/>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AB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lastRenderedPageBreak/>
                    <w:t>-Imprimante</w:t>
                  </w:r>
                </w:p>
                <w:p w:rsidR="000A13DA" w:rsidRDefault="000A13DA">
                  <w:pPr>
                    <w:pStyle w:val="NormalWeb"/>
                  </w:pPr>
                  <w:r>
                    <w:t>-Imprimante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lastRenderedPageBreak/>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lastRenderedPageBreak/>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w:t>
                  </w:r>
                  <w:proofErr w:type="spellStart"/>
                  <w:r>
                    <w:t>Info+Micro</w:t>
                  </w:r>
                  <w:proofErr w:type="spellEnd"/>
                </w:p>
                <w:p w:rsidR="000A13DA" w:rsidRDefault="000A13DA">
                  <w:pPr>
                    <w:pStyle w:val="NormalWeb"/>
                  </w:pPr>
                  <w:r>
                    <w:t>-</w:t>
                  </w:r>
                  <w:proofErr w:type="spellStart"/>
                  <w:r>
                    <w:t>Info+Micro</w:t>
                  </w:r>
                  <w:proofErr w:type="spellEnd"/>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w:t>
                  </w:r>
                  <w:proofErr w:type="spellStart"/>
                  <w:r>
                    <w:t>Info+Micro</w:t>
                  </w:r>
                  <w:proofErr w:type="spellEnd"/>
                </w:p>
                <w:p w:rsidR="000A13DA" w:rsidRDefault="000A13DA">
                  <w:pPr>
                    <w:pStyle w:val="NormalWeb"/>
                  </w:pPr>
                  <w:r>
                    <w:t>-</w:t>
                  </w:r>
                  <w:proofErr w:type="spellStart"/>
                  <w:r>
                    <w:t>Info+Micro</w:t>
                  </w:r>
                  <w:proofErr w:type="spellEnd"/>
                </w:p>
              </w:tc>
            </w:tr>
          </w:tbl>
          <w:p w:rsidR="000A13DA" w:rsidRDefault="000A13DA">
            <w:pPr>
              <w:pStyle w:val="NormalWeb"/>
              <w:ind w:left="720"/>
              <w:jc w:val="center"/>
            </w:pPr>
            <w:r>
              <w:rPr>
                <w:rStyle w:val="lev"/>
              </w:rPr>
              <w:t>FIN PROCESSUS INSCRIPTION</w:t>
            </w:r>
          </w:p>
          <w:p w:rsidR="000A13DA" w:rsidRDefault="000A13DA">
            <w:pPr>
              <w:pStyle w:val="NormalWeb"/>
              <w:ind w:left="720"/>
              <w:jc w:val="center"/>
            </w:pPr>
            <w:r>
              <w:t>A</w:t>
            </w:r>
          </w:p>
          <w:p w:rsidR="000A13DA" w:rsidRDefault="000A13DA">
            <w:pPr>
              <w:pStyle w:val="NormalWeb"/>
              <w:ind w:left="720"/>
            </w:pPr>
            <w:r>
              <w:t>PF11 Elaboration rapport d'inscription</w:t>
            </w:r>
          </w:p>
          <w:p w:rsidR="000A13DA" w:rsidRDefault="000A13DA">
            <w:pPr>
              <w:pStyle w:val="NormalWeb"/>
              <w:ind w:left="720"/>
            </w:pPr>
            <w:r>
              <w:t>Toujours</w:t>
            </w:r>
          </w:p>
          <w:p w:rsidR="000A13DA" w:rsidRDefault="000A13DA">
            <w:pPr>
              <w:pStyle w:val="NormalWeb"/>
              <w:ind w:left="720"/>
            </w:pPr>
            <w:r>
              <w:t xml:space="preserve">ET </w:t>
            </w:r>
          </w:p>
          <w:p w:rsidR="000A13DA" w:rsidRDefault="000A13DA">
            <w:pPr>
              <w:pStyle w:val="NormalWeb"/>
              <w:ind w:left="720"/>
              <w:jc w:val="center"/>
            </w:pPr>
            <w:r>
              <w:t>Rapport élaboré</w:t>
            </w:r>
          </w:p>
          <w:p w:rsidR="000A13DA" w:rsidRDefault="000A13DA">
            <w:pPr>
              <w:pStyle w:val="NormalWeb"/>
              <w:ind w:left="720"/>
              <w:jc w:val="center"/>
            </w:pPr>
            <w:proofErr w:type="spellStart"/>
            <w:r>
              <w:t>Info+Micro</w:t>
            </w:r>
            <w:proofErr w:type="spellEnd"/>
          </w:p>
          <w:p w:rsidR="000A13DA" w:rsidRDefault="000A13DA">
            <w:pPr>
              <w:pStyle w:val="NormalWeb"/>
              <w:ind w:left="720"/>
            </w:pPr>
            <w:r>
              <w:t xml:space="preserve">PF12 Edition Rapport d'inscription </w:t>
            </w:r>
          </w:p>
          <w:p w:rsidR="000A13DA" w:rsidRDefault="000A13DA">
            <w:pPr>
              <w:pStyle w:val="NormalWeb"/>
              <w:ind w:left="720"/>
            </w:pPr>
            <w:r>
              <w:t>Toujours</w:t>
            </w:r>
          </w:p>
          <w:p w:rsidR="000A13DA" w:rsidRDefault="000A13DA">
            <w:pPr>
              <w:pStyle w:val="NormalWeb"/>
              <w:ind w:left="720"/>
            </w:pPr>
            <w:r>
              <w:t xml:space="preserve">ET </w:t>
            </w:r>
          </w:p>
          <w:p w:rsidR="000A13DA" w:rsidRDefault="000A13DA">
            <w:pPr>
              <w:pStyle w:val="NormalWeb"/>
              <w:ind w:left="720"/>
              <w:jc w:val="center"/>
            </w:pPr>
            <w:r>
              <w:t>Elève inscrit</w:t>
            </w:r>
          </w:p>
          <w:p w:rsidR="000A13DA" w:rsidRDefault="000A13DA">
            <w:pPr>
              <w:pStyle w:val="NormalWeb"/>
              <w:ind w:left="720"/>
              <w:jc w:val="center"/>
            </w:pPr>
            <w:r>
              <w:t>Imprimante</w:t>
            </w:r>
          </w:p>
          <w:p w:rsidR="000A13DA" w:rsidRDefault="000A13DA">
            <w:pPr>
              <w:pStyle w:val="NormalWeb"/>
              <w:ind w:left="720"/>
            </w:pPr>
            <w:r>
              <w:t xml:space="preserve">PF13 Transmission du Rapport </w:t>
            </w:r>
          </w:p>
          <w:p w:rsidR="000A13DA" w:rsidRDefault="000A13DA">
            <w:pPr>
              <w:pStyle w:val="NormalWeb"/>
              <w:ind w:left="720"/>
            </w:pPr>
            <w:r>
              <w:t>Toujours</w:t>
            </w:r>
          </w:p>
          <w:p w:rsidR="000A13DA" w:rsidRDefault="000A13DA">
            <w:pPr>
              <w:pStyle w:val="NormalWeb"/>
              <w:ind w:left="720"/>
            </w:pPr>
            <w:r>
              <w:t xml:space="preserve">ET </w:t>
            </w:r>
          </w:p>
          <w:p w:rsidR="000A13DA" w:rsidRDefault="000A13DA">
            <w:pPr>
              <w:pStyle w:val="NormalWeb"/>
              <w:ind w:left="720"/>
              <w:jc w:val="center"/>
            </w:pPr>
            <w:r>
              <w:t>Elève inscrit</w:t>
            </w:r>
          </w:p>
          <w:p w:rsidR="000A13DA" w:rsidRDefault="000A13DA">
            <w:pPr>
              <w:pStyle w:val="NormalWeb"/>
              <w:ind w:left="720"/>
              <w:jc w:val="center"/>
            </w:pPr>
            <w:r>
              <w:t>Informaticien</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53"/>
              <w:gridCol w:w="454"/>
              <w:gridCol w:w="1353"/>
              <w:gridCol w:w="152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w:t>
                  </w:r>
                  <w:proofErr w:type="spellStart"/>
                  <w:r>
                    <w:t>Info+Micro</w:t>
                  </w:r>
                  <w:proofErr w:type="spellEnd"/>
                </w:p>
                <w:p w:rsidR="000A13DA" w:rsidRDefault="000A13DA">
                  <w:pPr>
                    <w:pStyle w:val="NormalWeb"/>
                  </w:pPr>
                  <w:r>
                    <w:t>-</w:t>
                  </w:r>
                  <w:proofErr w:type="spellStart"/>
                  <w:r>
                    <w:t>Info+Micro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AB</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Imprimante</w:t>
                  </w:r>
                </w:p>
                <w:p w:rsidR="000A13DA" w:rsidRDefault="000A13DA">
                  <w:pPr>
                    <w:pStyle w:val="NormalWeb"/>
                  </w:pPr>
                  <w:r>
                    <w:t>Imprimante</w:t>
                  </w:r>
                </w:p>
              </w:tc>
            </w:tr>
            <w:tr w:rsid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-Informaticien</w:t>
                  </w:r>
                </w:p>
                <w:p w:rsidR="000A13DA" w:rsidRDefault="000A13DA">
                  <w:pPr>
                    <w:pStyle w:val="NormalWeb"/>
                  </w:pPr>
                  <w:r>
                    <w:t>-Informaticien</w:t>
                  </w:r>
                </w:p>
              </w:tc>
            </w:tr>
            <w:tr w:rsid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pPr>
            <w:r>
              <w:rPr>
                <w:rStyle w:val="Accentuation"/>
                <w:b/>
                <w:bCs/>
              </w:rPr>
              <w:t>b. « Processus Paiement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29"/>
              <w:gridCol w:w="3107"/>
              <w:gridCol w:w="480"/>
              <w:gridCol w:w="2389"/>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Déroulement</w:t>
                  </w:r>
                </w:p>
                <w:p w:rsidR="000A13DA" w:rsidRDefault="000A13DA">
                  <w:pPr>
                    <w:pStyle w:val="NormalWeb"/>
                    <w:jc w:val="center"/>
                  </w:pPr>
                  <w:r>
                    <w:t xml:space="preserve">Début, Durée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Enchaînement des procédures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Nat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Poste de travail </w:t>
                  </w:r>
                </w:p>
                <w:p w:rsidR="000A13DA" w:rsidRDefault="000A13DA">
                  <w:pPr>
                    <w:pStyle w:val="NormalWeb"/>
                    <w:jc w:val="center"/>
                  </w:pPr>
                  <w:r>
                    <w:rPr>
                      <w:rStyle w:val="lev"/>
                    </w:rPr>
                    <w:t xml:space="preserve">Lieu, </w:t>
                  </w:r>
                  <w:proofErr w:type="spellStart"/>
                  <w:r>
                    <w:rPr>
                      <w:rStyle w:val="lev"/>
                    </w:rPr>
                    <w:t>Resp</w:t>
                  </w:r>
                  <w:proofErr w:type="spellEnd"/>
                  <w:r>
                    <w:rPr>
                      <w:rStyle w:val="lev"/>
                    </w:rPr>
                    <w:t>, Ressource</w:t>
                  </w:r>
                </w:p>
              </w:tc>
            </w:tr>
          </w:tbl>
          <w:p w:rsidR="000A13DA" w:rsidRDefault="000A13DA">
            <w:pPr>
              <w:pStyle w:val="NormalWeb"/>
              <w:ind w:left="720"/>
              <w:jc w:val="center"/>
            </w:pPr>
            <w:r>
              <w:t>A</w:t>
            </w:r>
          </w:p>
          <w:p w:rsidR="000A13DA" w:rsidRDefault="000A13DA">
            <w:pPr>
              <w:pStyle w:val="NormalWeb"/>
              <w:ind w:left="720"/>
              <w:jc w:val="center"/>
            </w:pPr>
            <w:r>
              <w:t xml:space="preserve">Elève inscrit </w:t>
            </w:r>
          </w:p>
          <w:p w:rsidR="000A13DA" w:rsidRDefault="000A13DA">
            <w:pPr>
              <w:pStyle w:val="NormalWeb"/>
              <w:ind w:left="720"/>
              <w:jc w:val="center"/>
            </w:pPr>
            <w:r>
              <w:t>Comptable</w:t>
            </w:r>
          </w:p>
          <w:p w:rsidR="000A13DA" w:rsidRDefault="000A13DA">
            <w:pPr>
              <w:pStyle w:val="NormalWeb"/>
              <w:ind w:left="720"/>
            </w:pPr>
            <w:r>
              <w:t xml:space="preserve">ET </w:t>
            </w:r>
          </w:p>
          <w:p w:rsidR="000A13DA" w:rsidRDefault="000A13DA">
            <w:pPr>
              <w:pStyle w:val="NormalWeb"/>
              <w:ind w:left="720"/>
              <w:jc w:val="center"/>
            </w:pPr>
            <w:r>
              <w:t xml:space="preserve">L'avis paiement est donné </w:t>
            </w:r>
          </w:p>
          <w:p w:rsidR="000A13DA" w:rsidRDefault="000A13DA">
            <w:pPr>
              <w:pStyle w:val="NormalWeb"/>
              <w:ind w:left="720"/>
            </w:pPr>
            <w:r>
              <w:t xml:space="preserve">PF14 L'Avis de Paiement </w:t>
            </w:r>
          </w:p>
          <w:p w:rsidR="000A13DA" w:rsidRDefault="000A13DA">
            <w:pPr>
              <w:pStyle w:val="NormalWeb"/>
              <w:ind w:left="720"/>
            </w:pPr>
            <w:r>
              <w:t xml:space="preserve">Toujours </w:t>
            </w:r>
          </w:p>
          <w:p w:rsidR="000A13DA" w:rsidRDefault="000A13DA">
            <w:pPr>
              <w:pStyle w:val="NormalWeb"/>
              <w:ind w:left="720"/>
              <w:jc w:val="center"/>
            </w:pPr>
            <w:r>
              <w:t>Comptable</w:t>
            </w:r>
          </w:p>
          <w:p w:rsidR="000A13DA" w:rsidRDefault="000A13DA">
            <w:pPr>
              <w:pStyle w:val="NormalWeb"/>
              <w:ind w:left="720"/>
            </w:pPr>
            <w:r>
              <w:t xml:space="preserve">ET </w:t>
            </w:r>
          </w:p>
          <w:p w:rsidR="000A13DA" w:rsidRDefault="000A13DA">
            <w:pPr>
              <w:pStyle w:val="NormalWeb"/>
              <w:ind w:left="720"/>
            </w:pPr>
            <w:r>
              <w:t xml:space="preserve">Frais scolaires reçus </w:t>
            </w:r>
          </w:p>
          <w:p w:rsidR="000A13DA" w:rsidRDefault="000A13DA">
            <w:pPr>
              <w:pStyle w:val="NormalWeb"/>
              <w:ind w:left="720"/>
            </w:pPr>
            <w:r>
              <w:t>PF15 Réception de frais scolaires</w:t>
            </w:r>
          </w:p>
          <w:p w:rsidR="000A13DA" w:rsidRDefault="000A13DA">
            <w:pPr>
              <w:pStyle w:val="NormalWeb"/>
              <w:ind w:left="720"/>
            </w:pPr>
            <w:r>
              <w:t xml:space="preserve">Toujours </w:t>
            </w:r>
          </w:p>
          <w:p w:rsidR="000A13DA" w:rsidRDefault="000A13DA">
            <w:pPr>
              <w:pStyle w:val="NormalWeb"/>
              <w:ind w:left="720"/>
              <w:jc w:val="center"/>
            </w:pPr>
            <w:proofErr w:type="spellStart"/>
            <w:r>
              <w:t>Info+Micro</w:t>
            </w:r>
            <w:proofErr w:type="spellEnd"/>
          </w:p>
          <w:p w:rsidR="000A13DA" w:rsidRDefault="000A13DA">
            <w:pPr>
              <w:pStyle w:val="NormalWeb"/>
              <w:ind w:left="720"/>
            </w:pPr>
            <w:r>
              <w:lastRenderedPageBreak/>
              <w:t xml:space="preserve">ET </w:t>
            </w:r>
          </w:p>
          <w:p w:rsidR="000A13DA" w:rsidRDefault="000A13DA">
            <w:pPr>
              <w:pStyle w:val="NormalWeb"/>
              <w:ind w:left="720"/>
              <w:jc w:val="center"/>
            </w:pPr>
            <w:r>
              <w:t xml:space="preserve">Reçu élaboré </w:t>
            </w:r>
          </w:p>
          <w:p w:rsidR="000A13DA" w:rsidRDefault="000A13DA">
            <w:pPr>
              <w:pStyle w:val="NormalWeb"/>
              <w:ind w:left="720"/>
            </w:pPr>
            <w:r>
              <w:t xml:space="preserve">PF16 Elaboration reçu de paiement </w:t>
            </w:r>
          </w:p>
          <w:p w:rsidR="000A13DA" w:rsidRDefault="000A13DA">
            <w:pPr>
              <w:pStyle w:val="NormalWeb"/>
              <w:ind w:left="720"/>
            </w:pPr>
            <w:r>
              <w:t xml:space="preserve">Toujours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53"/>
              <w:gridCol w:w="440"/>
              <w:gridCol w:w="1514"/>
              <w:gridCol w:w="2782"/>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Comptabilité </w:t>
                  </w:r>
                </w:p>
                <w:p w:rsidR="000A13DA" w:rsidRDefault="000A13DA">
                  <w:pPr>
                    <w:pStyle w:val="NormalWeb"/>
                  </w:pPr>
                  <w:r>
                    <w:t xml:space="preserve">- Comptable </w:t>
                  </w:r>
                </w:p>
                <w:p w:rsidR="000A13DA" w:rsidRDefault="000A13DA">
                  <w:pPr>
                    <w:pStyle w:val="NormalWeb"/>
                  </w:pPr>
                  <w:r>
                    <w:t>- Comptable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Ma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 Comptabilité - Comptable </w:t>
                  </w:r>
                </w:p>
                <w:p w:rsidR="000A13DA" w:rsidRDefault="000A13DA">
                  <w:pPr>
                    <w:pStyle w:val="NormalWeb"/>
                  </w:pPr>
                  <w:r>
                    <w:t>- Comptable</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7h30&lt;t&lt;12h45</w:t>
                  </w:r>
                </w:p>
                <w:p w:rsidR="000A13DA" w:rsidRDefault="000A13DA">
                  <w:pPr>
                    <w:pStyle w:val="NormalWeb"/>
                    <w:jc w:val="center"/>
                  </w:pPr>
                  <w:r>
                    <w:t>X'</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w:t>
                  </w:r>
                  <w:proofErr w:type="spellStart"/>
                  <w:r>
                    <w:t>Info+Micro</w:t>
                  </w:r>
                  <w:proofErr w:type="spellEnd"/>
                </w:p>
                <w:p w:rsidR="000A13DA" w:rsidRDefault="000A13DA">
                  <w:pPr>
                    <w:pStyle w:val="NormalWeb"/>
                  </w:pPr>
                  <w:r>
                    <w:t>-</w:t>
                  </w:r>
                  <w:proofErr w:type="spellStart"/>
                  <w:r>
                    <w:t>Info+Micro</w:t>
                  </w:r>
                  <w:proofErr w:type="spellEnd"/>
                </w:p>
              </w:tc>
            </w:tr>
          </w:tbl>
          <w:p w:rsidR="000A13DA" w:rsidRDefault="000A13DA">
            <w:pPr>
              <w:pStyle w:val="NormalWeb"/>
              <w:ind w:left="720"/>
            </w:pPr>
            <w:r>
              <w:t xml:space="preserve">PF17 Edition reçu de paiement </w:t>
            </w:r>
          </w:p>
          <w:p w:rsidR="000A13DA" w:rsidRDefault="000A13DA">
            <w:pPr>
              <w:pStyle w:val="NormalWeb"/>
              <w:ind w:left="720"/>
            </w:pPr>
            <w:r>
              <w:t xml:space="preserve">Toujours </w:t>
            </w:r>
          </w:p>
          <w:p w:rsidR="000A13DA" w:rsidRDefault="000A13DA">
            <w:pPr>
              <w:pStyle w:val="NormalWeb"/>
              <w:ind w:left="720"/>
              <w:jc w:val="center"/>
            </w:pPr>
            <w:r>
              <w:t>Reçu édité</w:t>
            </w:r>
          </w:p>
          <w:p w:rsidR="000A13DA" w:rsidRDefault="000A13DA">
            <w:pPr>
              <w:pStyle w:val="NormalWeb"/>
              <w:ind w:left="720"/>
            </w:pPr>
            <w:r>
              <w:t xml:space="preserve">ET </w:t>
            </w:r>
          </w:p>
          <w:p w:rsidR="000A13DA" w:rsidRDefault="000A13DA">
            <w:pPr>
              <w:pStyle w:val="NormalWeb"/>
              <w:ind w:left="720"/>
              <w:jc w:val="center"/>
            </w:pPr>
            <w:r>
              <w:t xml:space="preserve">Secrétaire </w:t>
            </w:r>
          </w:p>
          <w:p w:rsidR="000A13DA" w:rsidRDefault="000A13DA">
            <w:pPr>
              <w:pStyle w:val="NormalWeb"/>
              <w:ind w:left="720"/>
              <w:jc w:val="center"/>
            </w:pPr>
            <w:r>
              <w:t>A</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454"/>
              <w:gridCol w:w="1353"/>
              <w:gridCol w:w="14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AB</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-Imprimante</w:t>
                  </w:r>
                </w:p>
                <w:p w:rsidR="000A13DA" w:rsidRDefault="000A13DA">
                  <w:pPr>
                    <w:pStyle w:val="NormalWeb"/>
                  </w:pPr>
                  <w:r>
                    <w:t>-Imprimante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r>
              <w:t>Rapport paiement élaboré</w:t>
            </w:r>
          </w:p>
          <w:p w:rsidR="000A13DA" w:rsidRDefault="000A13DA">
            <w:pPr>
              <w:pStyle w:val="NormalWeb"/>
              <w:ind w:left="720"/>
            </w:pPr>
            <w:r>
              <w:t>PF18 Elaboration Rapport paiement</w:t>
            </w:r>
          </w:p>
          <w:p w:rsidR="000A13DA" w:rsidRDefault="000A13DA">
            <w:pPr>
              <w:pStyle w:val="NormalWeb"/>
              <w:ind w:left="720"/>
            </w:pPr>
            <w:r>
              <w:t>Toujours</w:t>
            </w:r>
          </w:p>
          <w:p w:rsidR="000A13DA" w:rsidRDefault="000A13DA">
            <w:pPr>
              <w:pStyle w:val="NormalWeb"/>
              <w:ind w:left="720"/>
            </w:pPr>
            <w:r>
              <w:t xml:space="preserve">ET </w:t>
            </w:r>
          </w:p>
          <w:p w:rsidR="000A13DA" w:rsidRDefault="000A13DA">
            <w:pPr>
              <w:pStyle w:val="NormalWeb"/>
              <w:ind w:left="720"/>
              <w:jc w:val="center"/>
            </w:pPr>
            <w:proofErr w:type="spellStart"/>
            <w:r>
              <w:lastRenderedPageBreak/>
              <w:t>Info+Micro</w:t>
            </w:r>
            <w:proofErr w:type="spellEnd"/>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454"/>
              <w:gridCol w:w="1353"/>
              <w:gridCol w:w="14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AC</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w:t>
                  </w:r>
                  <w:proofErr w:type="spellStart"/>
                  <w:r>
                    <w:t>Info+Micro</w:t>
                  </w:r>
                  <w:proofErr w:type="spellEnd"/>
                </w:p>
                <w:p w:rsidR="000A13DA" w:rsidRDefault="000A13DA">
                  <w:pPr>
                    <w:pStyle w:val="NormalWeb"/>
                  </w:pPr>
                  <w:r>
                    <w:t>-</w:t>
                  </w:r>
                  <w:proofErr w:type="spellStart"/>
                  <w:r>
                    <w:t>Info+Micro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r>
              <w:t>Imprimante</w:t>
            </w:r>
          </w:p>
          <w:p w:rsidR="000A13DA" w:rsidRDefault="000A13DA">
            <w:pPr>
              <w:pStyle w:val="NormalWeb"/>
              <w:ind w:left="720"/>
            </w:pPr>
            <w:r>
              <w:t>PF19 Edition Rapport de paiement</w:t>
            </w:r>
          </w:p>
          <w:p w:rsidR="000A13DA" w:rsidRDefault="000A13DA">
            <w:pPr>
              <w:pStyle w:val="NormalWeb"/>
              <w:ind w:left="720"/>
            </w:pPr>
            <w:r>
              <w:t>Toujours</w:t>
            </w:r>
          </w:p>
          <w:p w:rsidR="000A13DA" w:rsidRDefault="000A13DA">
            <w:pPr>
              <w:pStyle w:val="NormalWeb"/>
              <w:ind w:left="720"/>
            </w:pPr>
            <w:r>
              <w:t xml:space="preserve">ET </w:t>
            </w:r>
          </w:p>
          <w:tbl>
            <w:tblPr>
              <w:tblW w:w="0" w:type="auto"/>
              <w:jc w:val="right"/>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0A13DA">
              <w:trPr>
                <w:tblCellSpacing w:w="15" w:type="dxa"/>
                <w:jc w:val="right"/>
              </w:trPr>
              <w:tc>
                <w:tcPr>
                  <w:tcW w:w="0" w:type="auto"/>
                  <w:vAlign w:val="center"/>
                  <w:hideMark/>
                </w:tcPr>
                <w:p w:rsidR="000A13DA" w:rsidRDefault="000A13DA">
                  <w:pPr>
                    <w:rPr>
                      <w:sz w:val="24"/>
                      <w:szCs w:val="24"/>
                    </w:rPr>
                  </w:pPr>
                </w:p>
              </w:tc>
            </w:tr>
          </w:tbl>
          <w:p w:rsidR="000A13DA" w:rsidRDefault="000A13DA">
            <w:pPr>
              <w:pStyle w:val="NormalWeb"/>
              <w:ind w:left="720"/>
              <w:jc w:val="center"/>
            </w:pPr>
            <w:r>
              <w:t>Rapport de paiement édité</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0A13DA">
              <w:trPr>
                <w:tblCellSpacing w:w="15" w:type="dxa"/>
              </w:trPr>
              <w:tc>
                <w:tcPr>
                  <w:tcW w:w="0" w:type="auto"/>
                  <w:vAlign w:val="center"/>
                  <w:hideMark/>
                </w:tcPr>
                <w:p w:rsidR="000A13DA" w:rsidRDefault="000A13DA">
                  <w:pPr>
                    <w:rPr>
                      <w:sz w:val="24"/>
                      <w:szCs w:val="24"/>
                    </w:rPr>
                  </w:pPr>
                </w:p>
              </w:tc>
            </w:tr>
          </w:tbl>
          <w:p w:rsidR="000A13DA" w:rsidRDefault="000A13DA">
            <w:pPr>
              <w:pStyle w:val="NormalWeb"/>
              <w:ind w:left="720"/>
              <w:jc w:val="center"/>
            </w:pPr>
            <w:r>
              <w:t>A</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454"/>
              <w:gridCol w:w="1353"/>
              <w:gridCol w:w="14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AB</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-Imprimante</w:t>
                  </w:r>
                </w:p>
                <w:p w:rsidR="000A13DA" w:rsidRDefault="000A13DA">
                  <w:pPr>
                    <w:pStyle w:val="NormalWeb"/>
                  </w:pPr>
                  <w:r>
                    <w:t>-Imprimante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r>
              <w:rPr>
                <w:rStyle w:val="lev"/>
              </w:rPr>
              <w:t>FIN PROCESSUS PAIEMENT</w:t>
            </w:r>
          </w:p>
          <w:p w:rsidR="000A13DA" w:rsidRDefault="000A13DA">
            <w:pPr>
              <w:pStyle w:val="NormalWeb"/>
              <w:ind w:left="720"/>
              <w:jc w:val="center"/>
            </w:pPr>
            <w:r>
              <w:t>A</w:t>
            </w:r>
          </w:p>
          <w:p w:rsidR="000A13DA" w:rsidRDefault="000A13DA">
            <w:pPr>
              <w:pStyle w:val="NormalWeb"/>
              <w:ind w:left="720"/>
              <w:jc w:val="center"/>
            </w:pPr>
            <w:r>
              <w:t>Informaticien</w:t>
            </w:r>
          </w:p>
          <w:p w:rsidR="000A13DA" w:rsidRDefault="000A13DA">
            <w:pPr>
              <w:pStyle w:val="NormalWeb"/>
              <w:ind w:left="720"/>
            </w:pPr>
            <w:r>
              <w:t xml:space="preserve">ET </w:t>
            </w:r>
          </w:p>
          <w:p w:rsidR="000A13DA" w:rsidRDefault="000A13DA">
            <w:pPr>
              <w:pStyle w:val="NormalWeb"/>
              <w:ind w:left="720"/>
              <w:jc w:val="center"/>
            </w:pPr>
            <w:r>
              <w:t>Rapport transmis</w:t>
            </w:r>
          </w:p>
          <w:p w:rsidR="000A13DA" w:rsidRDefault="000A13DA">
            <w:pPr>
              <w:pStyle w:val="NormalWeb"/>
              <w:ind w:left="720"/>
            </w:pPr>
            <w:r>
              <w:t xml:space="preserve">PF20 Transmission du Rapport </w:t>
            </w:r>
          </w:p>
          <w:p w:rsidR="000A13DA" w:rsidRDefault="000A13DA">
            <w:pPr>
              <w:pStyle w:val="NormalWeb"/>
              <w:ind w:left="720"/>
            </w:pPr>
            <w:r>
              <w:t xml:space="preserve">Toujours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440"/>
              <w:gridCol w:w="1506"/>
              <w:gridCol w:w="141"/>
            </w:tblGrid>
            <w:tr w:rsidR="000A13DA">
              <w:trPr>
                <w:trHeight w:val="22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-Bureau Info</w:t>
                  </w:r>
                </w:p>
                <w:p w:rsidR="000A13DA" w:rsidRDefault="000A13DA">
                  <w:pPr>
                    <w:pStyle w:val="NormalWeb"/>
                  </w:pPr>
                  <w:r>
                    <w:t>-Informaticien</w:t>
                  </w:r>
                </w:p>
                <w:p w:rsidR="000A13DA" w:rsidRDefault="000A13DA">
                  <w:pPr>
                    <w:pStyle w:val="NormalWeb"/>
                  </w:pPr>
                  <w:r>
                    <w:t>-Informaticien</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46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Titre3"/>
              <w:ind w:left="720"/>
            </w:pPr>
            <w:bookmarkStart w:id="161" w:name="toc70"/>
            <w:bookmarkStart w:id="162" w:name="_Toc329631595"/>
            <w:bookmarkEnd w:id="161"/>
            <w:bookmarkEnd w:id="162"/>
            <w:r>
              <w:lastRenderedPageBreak/>
              <w:t xml:space="preserve">IV.6.4. Graphe de circulation des informations </w:t>
            </w:r>
          </w:p>
          <w:p w:rsidR="000A13DA" w:rsidRDefault="000A13DA">
            <w:pPr>
              <w:pStyle w:val="NormalWeb"/>
              <w:ind w:left="720"/>
            </w:pPr>
            <w:r>
              <w:t xml:space="preserve">Le graphe de circulation met en évidence la circulation de l'information dans l'espace et dans le temps. </w:t>
            </w:r>
          </w:p>
          <w:p w:rsidR="000A13DA" w:rsidRDefault="000A13DA">
            <w:pPr>
              <w:pStyle w:val="NormalWeb"/>
              <w:ind w:left="720"/>
            </w:pPr>
            <w:r>
              <w:t>Il se place d'un autre point de vue que celui du diagramme d'enchaînement des procédures fonctionnelles</w:t>
            </w:r>
            <w:r>
              <w:rPr>
                <w:vertAlign w:val="superscript"/>
              </w:rPr>
              <w:t>21</w:t>
            </w:r>
            <w:bookmarkStart w:id="163" w:name="fnref21"/>
            <w:bookmarkEnd w:id="163"/>
            <w:r>
              <w:rPr>
                <w:vertAlign w:val="superscript"/>
              </w:rPr>
              <w:t>(</w:t>
            </w:r>
            <w:hyperlink r:id="rId31" w:anchor="fn21" w:history="1">
              <w:r>
                <w:rPr>
                  <w:rStyle w:val="Lienhypertexte"/>
                  <w:vertAlign w:val="superscript"/>
                </w:rPr>
                <w:t>*</w:t>
              </w:r>
            </w:hyperlink>
            <w:r>
              <w:rPr>
                <w:vertAlign w:val="superscript"/>
              </w:rPr>
              <w:t>)</w:t>
            </w:r>
            <w:r>
              <w:t>. Celui-ci montre à partir de quel événement une procédure était déclenchée. Le graphe de circulation, lui montre les informations traitées par la procédure</w:t>
            </w:r>
            <w:r>
              <w:rPr>
                <w:vertAlign w:val="superscript"/>
              </w:rPr>
              <w:t>22</w:t>
            </w:r>
            <w:bookmarkStart w:id="164" w:name="fnref22"/>
            <w:bookmarkEnd w:id="164"/>
            <w:r>
              <w:rPr>
                <w:vertAlign w:val="superscript"/>
              </w:rPr>
              <w:t>(</w:t>
            </w:r>
            <w:hyperlink r:id="rId32" w:anchor="fn22" w:history="1">
              <w:r>
                <w:rPr>
                  <w:rStyle w:val="Lienhypertexte"/>
                  <w:vertAlign w:val="superscript"/>
                </w:rPr>
                <w:t>*</w:t>
              </w:r>
            </w:hyperlink>
            <w:r>
              <w:rPr>
                <w:vertAlign w:val="superscript"/>
              </w:rPr>
              <w:t>)</w:t>
            </w:r>
            <w:r>
              <w:t>.</w:t>
            </w:r>
          </w:p>
          <w:p w:rsidR="000A13DA" w:rsidRDefault="000A13DA">
            <w:pPr>
              <w:pStyle w:val="NormalWeb"/>
              <w:ind w:left="720"/>
            </w:pPr>
            <w:r>
              <w:rPr>
                <w:rStyle w:val="lev"/>
              </w:rPr>
              <w:t xml:space="preserve">A. SYMBOLES UTILISES </w:t>
            </w:r>
          </w:p>
          <w:p w:rsidR="000A13DA" w:rsidRDefault="000A13DA">
            <w:pPr>
              <w:pStyle w:val="NormalWeb"/>
              <w:ind w:left="720"/>
              <w:jc w:val="center"/>
            </w:pPr>
            <w:r>
              <w:t>Support Papier</w:t>
            </w:r>
          </w:p>
          <w:p w:rsidR="000A13DA" w:rsidRDefault="000A13DA">
            <w:pPr>
              <w:pStyle w:val="NormalWeb"/>
              <w:ind w:left="720"/>
              <w:jc w:val="center"/>
            </w:pPr>
            <w:r>
              <w:t>Micro-ordinateur (Information traitée automatiquement par l'intervention de l'homme)</w:t>
            </w:r>
          </w:p>
          <w:p w:rsidR="000A13DA" w:rsidRDefault="000A13DA">
            <w:pPr>
              <w:pStyle w:val="NormalWeb"/>
              <w:ind w:left="720"/>
              <w:jc w:val="center"/>
            </w:pPr>
            <w:r>
              <w:t>Support homme</w:t>
            </w:r>
          </w:p>
          <w:p w:rsidR="000A13DA" w:rsidRDefault="000A13DA">
            <w:pPr>
              <w:pStyle w:val="NormalWeb"/>
              <w:ind w:left="720"/>
              <w:jc w:val="center"/>
            </w:pPr>
            <w:r>
              <w:t>(Lorsque l'info est transmise ou émise par l'homme)</w:t>
            </w:r>
          </w:p>
          <w:p w:rsidR="000A13DA" w:rsidRDefault="000A13DA">
            <w:pPr>
              <w:pStyle w:val="NormalWeb"/>
              <w:ind w:left="720"/>
              <w:jc w:val="center"/>
            </w:pPr>
            <w:r>
              <w:t xml:space="preserve">Chemin parcouru par l'information </w:t>
            </w:r>
          </w:p>
          <w:p w:rsidR="000A13DA" w:rsidRDefault="000A13DA">
            <w:pPr>
              <w:pStyle w:val="NormalWeb"/>
              <w:ind w:left="720"/>
              <w:jc w:val="center"/>
            </w:pPr>
            <w:r>
              <w:t>Disque de stockage</w:t>
            </w:r>
          </w:p>
          <w:p w:rsidR="000A13DA" w:rsidRDefault="000A13DA">
            <w:pPr>
              <w:pStyle w:val="NormalWeb"/>
              <w:ind w:left="720"/>
            </w:pPr>
            <w:r>
              <w:t xml:space="preserve">Voici ci-dessous les symboles que nous avons </w:t>
            </w:r>
            <w:proofErr w:type="gramStart"/>
            <w:r>
              <w:t>utilisé</w:t>
            </w:r>
            <w:proofErr w:type="gramEnd"/>
            <w:r>
              <w:t xml:space="preserve"> : </w:t>
            </w:r>
          </w:p>
          <w:p w:rsidR="000A13DA" w:rsidRDefault="000A13DA">
            <w:pPr>
              <w:pStyle w:val="NormalWeb"/>
              <w:ind w:left="720"/>
              <w:jc w:val="center"/>
            </w:pPr>
            <w:r>
              <w:t>Imprimante (Impression des informations, procédure fonctionnelle automatisée Batch)</w:t>
            </w:r>
          </w:p>
          <w:p w:rsidR="000A13DA" w:rsidRDefault="000A13DA">
            <w:pPr>
              <w:pStyle w:val="NormalWeb"/>
              <w:ind w:left="720"/>
              <w:jc w:val="center"/>
            </w:pPr>
            <w:r>
              <w:t>Procédure manuelle (si la ressource n'est l'ordinateur)</w:t>
            </w:r>
          </w:p>
          <w:p w:rsidR="000A13DA" w:rsidRDefault="000A13DA">
            <w:pPr>
              <w:pStyle w:val="Titre3"/>
              <w:ind w:left="720"/>
            </w:pPr>
            <w:bookmarkStart w:id="165" w:name="toc71"/>
            <w:bookmarkStart w:id="166" w:name="_Toc329631596"/>
            <w:bookmarkEnd w:id="165"/>
            <w:bookmarkEnd w:id="166"/>
            <w:r>
              <w:t xml:space="preserve">IV.6.5. Schéma de circulation des informations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976"/>
              <w:gridCol w:w="514"/>
              <w:gridCol w:w="1681"/>
              <w:gridCol w:w="3540"/>
              <w:gridCol w:w="1562"/>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lev"/>
                    </w:rPr>
                    <w:t>VALVE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lev"/>
                    </w:rPr>
                    <w:t>D.E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lev"/>
                    </w:rPr>
                    <w:t>SECRETAIRE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lev"/>
                    </w:rPr>
                    <w:t>BUREAU INFO ET COMPTABILITE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lev"/>
                    </w:rPr>
                    <w:t>EXTERIEUR</w:t>
                  </w:r>
                </w:p>
              </w:tc>
            </w:tr>
          </w:tbl>
          <w:p w:rsidR="000A13DA" w:rsidRDefault="000A13DA">
            <w:pPr>
              <w:pStyle w:val="NormalWeb"/>
              <w:ind w:left="720"/>
              <w:jc w:val="center"/>
            </w:pPr>
            <w:r>
              <w:t>PF1</w:t>
            </w:r>
          </w:p>
          <w:p w:rsidR="000A13DA" w:rsidRDefault="000A13DA">
            <w:pPr>
              <w:pStyle w:val="NormalWeb"/>
              <w:ind w:left="720"/>
            </w:pPr>
            <w:r>
              <w:t>Directeur</w:t>
            </w:r>
          </w:p>
          <w:p w:rsidR="000A13DA" w:rsidRDefault="000A13DA">
            <w:pPr>
              <w:pStyle w:val="NormalWeb"/>
              <w:ind w:left="720"/>
              <w:jc w:val="center"/>
            </w:pPr>
            <w:r>
              <w:t>Lancement communiqué</w:t>
            </w:r>
          </w:p>
          <w:p w:rsidR="000A13DA" w:rsidRDefault="000A13DA">
            <w:pPr>
              <w:pStyle w:val="NormalWeb"/>
              <w:ind w:left="720"/>
              <w:jc w:val="center"/>
            </w:pPr>
            <w:r>
              <w:t>PF2</w:t>
            </w:r>
          </w:p>
          <w:p w:rsidR="000A13DA" w:rsidRDefault="000A13DA">
            <w:pPr>
              <w:pStyle w:val="NormalWeb"/>
              <w:ind w:left="720"/>
              <w:jc w:val="center"/>
            </w:pPr>
            <w:r>
              <w:t>Réception demande d'inscription</w:t>
            </w:r>
          </w:p>
          <w:p w:rsidR="000A13DA" w:rsidRDefault="000A13DA">
            <w:pPr>
              <w:pStyle w:val="NormalWeb"/>
              <w:ind w:left="720"/>
              <w:jc w:val="center"/>
            </w:pPr>
            <w:r>
              <w:t xml:space="preserve">Demande d'inscription </w:t>
            </w:r>
          </w:p>
          <w:p w:rsidR="000A13DA" w:rsidRDefault="000A13DA">
            <w:pPr>
              <w:pStyle w:val="NormalWeb"/>
              <w:ind w:left="720"/>
              <w:jc w:val="center"/>
            </w:pPr>
            <w:r>
              <w:t>PF3</w:t>
            </w:r>
          </w:p>
          <w:p w:rsidR="000A13DA" w:rsidRDefault="000A13DA">
            <w:pPr>
              <w:pStyle w:val="NormalWeb"/>
              <w:ind w:left="720"/>
              <w:jc w:val="center"/>
            </w:pPr>
            <w:r>
              <w:lastRenderedPageBreak/>
              <w:t>Réception de l'Elève</w:t>
            </w:r>
          </w:p>
          <w:p w:rsidR="000A13DA" w:rsidRDefault="000A13DA">
            <w:pPr>
              <w:pStyle w:val="NormalWeb"/>
              <w:ind w:left="720"/>
              <w:jc w:val="center"/>
            </w:pPr>
            <w:r>
              <w:t>PF4</w:t>
            </w:r>
          </w:p>
          <w:p w:rsidR="000A13DA" w:rsidRDefault="000A13DA">
            <w:pPr>
              <w:pStyle w:val="NormalWeb"/>
              <w:ind w:left="720"/>
              <w:jc w:val="center"/>
            </w:pPr>
            <w:r>
              <w:t xml:space="preserve">Réception du dossier </w:t>
            </w:r>
          </w:p>
          <w:p w:rsidR="000A13DA" w:rsidRDefault="000A13DA">
            <w:pPr>
              <w:pStyle w:val="NormalWeb"/>
              <w:ind w:left="720"/>
              <w:jc w:val="center"/>
            </w:pPr>
            <w:r>
              <w:t>PF5</w:t>
            </w:r>
          </w:p>
          <w:p w:rsidR="000A13DA" w:rsidRDefault="000A13DA">
            <w:pPr>
              <w:pStyle w:val="NormalWeb"/>
              <w:ind w:left="720"/>
              <w:jc w:val="center"/>
            </w:pPr>
            <w:r>
              <w:t xml:space="preserve">L'analyse du dossier </w:t>
            </w:r>
          </w:p>
          <w:p w:rsidR="000A13DA" w:rsidRDefault="000A13DA">
            <w:pPr>
              <w:pStyle w:val="NormalWeb"/>
              <w:ind w:left="720"/>
              <w:jc w:val="center"/>
            </w:pPr>
            <w:r>
              <w:t>A</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26"/>
              <w:gridCol w:w="14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r>
              <w:t>Dépôt dossier</w:t>
            </w:r>
          </w:p>
          <w:p w:rsidR="000A13DA" w:rsidRDefault="000A13DA">
            <w:pPr>
              <w:pStyle w:val="NormalWeb"/>
              <w:ind w:left="720"/>
              <w:jc w:val="center"/>
            </w:pPr>
            <w:r>
              <w:t>A</w:t>
            </w:r>
          </w:p>
          <w:p w:rsidR="000A13DA" w:rsidRDefault="000A13DA">
            <w:pPr>
              <w:pStyle w:val="NormalWeb"/>
              <w:ind w:left="720"/>
              <w:jc w:val="center"/>
            </w:pPr>
            <w:r>
              <w:t>PF6</w:t>
            </w:r>
          </w:p>
          <w:p w:rsidR="000A13DA" w:rsidRDefault="000A13DA">
            <w:pPr>
              <w:pStyle w:val="NormalWeb"/>
              <w:ind w:left="720"/>
              <w:jc w:val="center"/>
            </w:pPr>
            <w:r>
              <w:t xml:space="preserve">Réception frais d'inscription </w:t>
            </w:r>
          </w:p>
          <w:p w:rsidR="000A13DA" w:rsidRDefault="000A13DA">
            <w:pPr>
              <w:pStyle w:val="NormalWeb"/>
              <w:ind w:left="720"/>
              <w:jc w:val="center"/>
            </w:pPr>
            <w:r>
              <w:t xml:space="preserve">Paiement frais d'inscription </w:t>
            </w:r>
          </w:p>
          <w:p w:rsidR="000A13DA" w:rsidRDefault="000A13DA">
            <w:pPr>
              <w:pStyle w:val="NormalWeb"/>
              <w:ind w:left="720"/>
              <w:jc w:val="center"/>
            </w:pPr>
            <w:r>
              <w:t>PF7</w:t>
            </w:r>
          </w:p>
          <w:p w:rsidR="000A13DA" w:rsidRDefault="000A13DA">
            <w:pPr>
              <w:pStyle w:val="NormalWeb"/>
              <w:ind w:left="720"/>
              <w:jc w:val="center"/>
            </w:pPr>
            <w:r>
              <w:t xml:space="preserve">Elaboration reçu d'inscription </w:t>
            </w:r>
          </w:p>
          <w:p w:rsidR="000A13DA" w:rsidRDefault="000A13DA">
            <w:pPr>
              <w:pStyle w:val="NormalWeb"/>
              <w:ind w:left="720"/>
              <w:jc w:val="center"/>
            </w:pPr>
            <w:r>
              <w:t>Reçu élaboré</w:t>
            </w:r>
          </w:p>
          <w:p w:rsidR="000A13DA" w:rsidRDefault="000A13DA">
            <w:pPr>
              <w:pStyle w:val="NormalWeb"/>
              <w:ind w:left="720"/>
              <w:jc w:val="center"/>
            </w:pPr>
            <w:r>
              <w:t>PF8</w:t>
            </w:r>
          </w:p>
          <w:p w:rsidR="000A13DA" w:rsidRDefault="000A13DA">
            <w:pPr>
              <w:pStyle w:val="NormalWeb"/>
              <w:ind w:left="720"/>
              <w:jc w:val="center"/>
            </w:pPr>
            <w:r>
              <w:t xml:space="preserve">Edition Reçu d'inscription </w:t>
            </w:r>
          </w:p>
          <w:p w:rsidR="000A13DA" w:rsidRDefault="000A13DA">
            <w:pPr>
              <w:pStyle w:val="NormalWeb"/>
              <w:ind w:left="720"/>
              <w:jc w:val="center"/>
            </w:pPr>
            <w:r>
              <w:t>Reçu</w:t>
            </w:r>
          </w:p>
          <w:p w:rsidR="000A13DA" w:rsidRDefault="000A13DA">
            <w:pPr>
              <w:pStyle w:val="NormalWeb"/>
              <w:ind w:left="720"/>
              <w:jc w:val="center"/>
            </w:pPr>
            <w:r>
              <w:t>B</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26"/>
              <w:gridCol w:w="14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r>
              <w:t>PF9</w:t>
            </w:r>
          </w:p>
          <w:p w:rsidR="000A13DA" w:rsidRDefault="000A13DA">
            <w:pPr>
              <w:pStyle w:val="NormalWeb"/>
              <w:ind w:left="720"/>
              <w:jc w:val="center"/>
            </w:pPr>
            <w:r>
              <w:t>Affectation classe</w:t>
            </w:r>
          </w:p>
          <w:p w:rsidR="000A13DA" w:rsidRDefault="000A13DA">
            <w:pPr>
              <w:pStyle w:val="NormalWeb"/>
              <w:ind w:left="720"/>
              <w:jc w:val="center"/>
            </w:pPr>
            <w:proofErr w:type="spellStart"/>
            <w:r>
              <w:t>Info+Micro</w:t>
            </w:r>
            <w:proofErr w:type="spellEnd"/>
          </w:p>
          <w:p w:rsidR="000A13DA" w:rsidRDefault="000A13DA">
            <w:pPr>
              <w:pStyle w:val="NormalWeb"/>
              <w:ind w:left="720"/>
              <w:jc w:val="center"/>
            </w:pPr>
            <w:r>
              <w:t>B</w:t>
            </w:r>
          </w:p>
          <w:p w:rsidR="000A13DA" w:rsidRDefault="000A13DA">
            <w:pPr>
              <w:pStyle w:val="NormalWeb"/>
              <w:ind w:left="720"/>
              <w:jc w:val="center"/>
            </w:pPr>
            <w:r>
              <w:t>Affectation faite</w:t>
            </w:r>
          </w:p>
          <w:p w:rsidR="000A13DA" w:rsidRDefault="000A13DA">
            <w:pPr>
              <w:pStyle w:val="NormalWeb"/>
              <w:ind w:left="720"/>
              <w:jc w:val="center"/>
            </w:pPr>
            <w:r>
              <w:t>PF10</w:t>
            </w:r>
          </w:p>
          <w:p w:rsidR="000A13DA" w:rsidRDefault="000A13DA">
            <w:pPr>
              <w:pStyle w:val="NormalWeb"/>
              <w:ind w:left="720"/>
              <w:jc w:val="center"/>
            </w:pPr>
            <w:r>
              <w:t>Inscription Elève</w:t>
            </w:r>
          </w:p>
          <w:p w:rsidR="000A13DA" w:rsidRDefault="000A13DA">
            <w:pPr>
              <w:pStyle w:val="NormalWeb"/>
              <w:ind w:left="720"/>
              <w:jc w:val="center"/>
            </w:pPr>
            <w:r>
              <w:t>Inscription mémorisée</w:t>
            </w:r>
          </w:p>
          <w:p w:rsidR="000A13DA" w:rsidRDefault="000A13DA">
            <w:pPr>
              <w:pStyle w:val="NormalWeb"/>
              <w:ind w:left="720"/>
              <w:jc w:val="center"/>
            </w:pPr>
            <w:r>
              <w:t>PF11</w:t>
            </w:r>
          </w:p>
          <w:p w:rsidR="000A13DA" w:rsidRDefault="000A13DA">
            <w:pPr>
              <w:pStyle w:val="NormalWeb"/>
              <w:ind w:left="720"/>
              <w:jc w:val="center"/>
            </w:pPr>
            <w:proofErr w:type="spellStart"/>
            <w:r>
              <w:t>Micro+Info</w:t>
            </w:r>
            <w:proofErr w:type="spellEnd"/>
          </w:p>
          <w:p w:rsidR="000A13DA" w:rsidRDefault="000A13DA">
            <w:pPr>
              <w:pStyle w:val="NormalWeb"/>
              <w:ind w:left="720"/>
              <w:jc w:val="center"/>
            </w:pPr>
            <w:r>
              <w:t>C</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26"/>
              <w:gridCol w:w="14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r>
              <w:t>C</w:t>
            </w:r>
          </w:p>
          <w:p w:rsidR="000A13DA" w:rsidRDefault="000A13DA">
            <w:pPr>
              <w:pStyle w:val="NormalWeb"/>
              <w:ind w:left="720"/>
              <w:jc w:val="center"/>
            </w:pPr>
            <w:r>
              <w:t>Rapport d'inscription</w:t>
            </w:r>
          </w:p>
          <w:p w:rsidR="000A13DA" w:rsidRDefault="000A13DA">
            <w:pPr>
              <w:pStyle w:val="NormalWeb"/>
              <w:ind w:left="720"/>
              <w:jc w:val="center"/>
            </w:pPr>
            <w:r>
              <w:t>PF12</w:t>
            </w:r>
          </w:p>
          <w:p w:rsidR="000A13DA" w:rsidRDefault="000A13DA">
            <w:pPr>
              <w:pStyle w:val="NormalWeb"/>
              <w:ind w:left="720"/>
              <w:jc w:val="center"/>
            </w:pPr>
            <w:r>
              <w:t>Imprimante</w:t>
            </w:r>
          </w:p>
          <w:p w:rsidR="000A13DA" w:rsidRDefault="000A13DA">
            <w:pPr>
              <w:pStyle w:val="NormalWeb"/>
              <w:ind w:left="720"/>
              <w:jc w:val="center"/>
            </w:pPr>
            <w:r>
              <w:t>Rapport d'inscription</w:t>
            </w:r>
          </w:p>
          <w:p w:rsidR="000A13DA" w:rsidRDefault="000A13DA">
            <w:pPr>
              <w:pStyle w:val="NormalWeb"/>
              <w:ind w:left="720"/>
              <w:jc w:val="center"/>
            </w:pPr>
            <w:r>
              <w:t>PF13</w:t>
            </w:r>
          </w:p>
          <w:p w:rsidR="000A13DA" w:rsidRDefault="000A13DA">
            <w:pPr>
              <w:pStyle w:val="NormalWeb"/>
              <w:ind w:left="720"/>
              <w:jc w:val="center"/>
            </w:pPr>
            <w:r>
              <w:t>Informaticien</w:t>
            </w:r>
          </w:p>
          <w:p w:rsidR="000A13DA" w:rsidRDefault="000A13DA">
            <w:pPr>
              <w:pStyle w:val="NormalWeb"/>
              <w:ind w:left="720"/>
              <w:jc w:val="center"/>
            </w:pPr>
            <w:r>
              <w:t xml:space="preserve">Transmission Rapport </w:t>
            </w:r>
          </w:p>
          <w:p w:rsidR="000A13DA" w:rsidRDefault="000A13DA">
            <w:pPr>
              <w:pStyle w:val="NormalWeb"/>
              <w:ind w:left="720"/>
              <w:jc w:val="center"/>
            </w:pPr>
            <w:r>
              <w:t>PF14</w:t>
            </w:r>
          </w:p>
          <w:p w:rsidR="000A13DA" w:rsidRDefault="000A13DA">
            <w:pPr>
              <w:pStyle w:val="NormalWeb"/>
              <w:ind w:left="720"/>
              <w:jc w:val="center"/>
            </w:pPr>
            <w:r>
              <w:t>Avis de paiement</w:t>
            </w:r>
          </w:p>
          <w:p w:rsidR="000A13DA" w:rsidRDefault="000A13DA">
            <w:pPr>
              <w:pStyle w:val="NormalWeb"/>
              <w:ind w:left="720"/>
              <w:jc w:val="center"/>
            </w:pPr>
            <w:r>
              <w:lastRenderedPageBreak/>
              <w:t>Avis de paiement donné</w:t>
            </w:r>
          </w:p>
          <w:p w:rsidR="000A13DA" w:rsidRDefault="000A13DA">
            <w:pPr>
              <w:pStyle w:val="NormalWeb"/>
              <w:ind w:left="720"/>
              <w:jc w:val="center"/>
            </w:pPr>
            <w:r>
              <w:t>PF15</w:t>
            </w:r>
          </w:p>
          <w:p w:rsidR="000A13DA" w:rsidRDefault="000A13DA">
            <w:pPr>
              <w:pStyle w:val="NormalWeb"/>
              <w:ind w:left="720"/>
              <w:jc w:val="center"/>
            </w:pPr>
            <w:r>
              <w:t>Réception des frais</w:t>
            </w:r>
          </w:p>
          <w:p w:rsidR="000A13DA" w:rsidRDefault="000A13DA">
            <w:pPr>
              <w:pStyle w:val="NormalWeb"/>
              <w:ind w:left="720"/>
              <w:jc w:val="center"/>
            </w:pPr>
            <w:r>
              <w:t>D</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26"/>
              <w:gridCol w:w="14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r>
              <w:t>D</w:t>
            </w:r>
          </w:p>
          <w:p w:rsidR="000A13DA" w:rsidRDefault="000A13DA">
            <w:pPr>
              <w:pStyle w:val="NormalWeb"/>
              <w:ind w:left="720"/>
              <w:jc w:val="center"/>
            </w:pPr>
            <w:r>
              <w:t>Paiement des frais</w:t>
            </w:r>
          </w:p>
          <w:p w:rsidR="000A13DA" w:rsidRDefault="000A13DA">
            <w:pPr>
              <w:pStyle w:val="NormalWeb"/>
              <w:ind w:left="720"/>
              <w:jc w:val="center"/>
            </w:pPr>
            <w:r>
              <w:t>PF16</w:t>
            </w:r>
          </w:p>
          <w:p w:rsidR="000A13DA" w:rsidRDefault="000A13DA">
            <w:pPr>
              <w:pStyle w:val="NormalWeb"/>
              <w:ind w:left="720"/>
              <w:jc w:val="center"/>
            </w:pPr>
            <w:proofErr w:type="spellStart"/>
            <w:r>
              <w:t>Info+Micro</w:t>
            </w:r>
            <w:proofErr w:type="spellEnd"/>
          </w:p>
          <w:p w:rsidR="000A13DA" w:rsidRDefault="000A13DA">
            <w:pPr>
              <w:pStyle w:val="NormalWeb"/>
              <w:ind w:left="720"/>
              <w:jc w:val="center"/>
            </w:pPr>
            <w:r>
              <w:t>Paiement et reçu</w:t>
            </w:r>
          </w:p>
          <w:p w:rsidR="000A13DA" w:rsidRDefault="000A13DA">
            <w:pPr>
              <w:pStyle w:val="NormalWeb"/>
              <w:ind w:left="720"/>
              <w:jc w:val="center"/>
            </w:pPr>
            <w:r>
              <w:t>PF17</w:t>
            </w:r>
          </w:p>
          <w:p w:rsidR="000A13DA" w:rsidRDefault="000A13DA">
            <w:pPr>
              <w:pStyle w:val="NormalWeb"/>
              <w:ind w:left="720"/>
              <w:jc w:val="center"/>
            </w:pPr>
            <w:r>
              <w:t>Imprimante</w:t>
            </w:r>
          </w:p>
          <w:p w:rsidR="000A13DA" w:rsidRDefault="000A13DA">
            <w:pPr>
              <w:pStyle w:val="NormalWeb"/>
              <w:ind w:left="720"/>
              <w:jc w:val="center"/>
            </w:pPr>
            <w:r>
              <w:t>Reçu de paiement</w:t>
            </w:r>
          </w:p>
          <w:p w:rsidR="000A13DA" w:rsidRDefault="000A13DA">
            <w:pPr>
              <w:pStyle w:val="NormalWeb"/>
              <w:ind w:left="720"/>
              <w:jc w:val="center"/>
            </w:pPr>
            <w:r>
              <w:t>Rapport paiement</w:t>
            </w:r>
          </w:p>
          <w:p w:rsidR="000A13DA" w:rsidRDefault="000A13DA">
            <w:pPr>
              <w:pStyle w:val="NormalWeb"/>
              <w:ind w:left="720"/>
              <w:jc w:val="center"/>
            </w:pPr>
            <w:r>
              <w:t>PF18</w:t>
            </w:r>
          </w:p>
          <w:p w:rsidR="000A13DA" w:rsidRDefault="000A13DA">
            <w:pPr>
              <w:pStyle w:val="NormalWeb"/>
              <w:ind w:left="720"/>
              <w:jc w:val="center"/>
            </w:pPr>
            <w:proofErr w:type="spellStart"/>
            <w:r>
              <w:t>Info+Micro</w:t>
            </w:r>
            <w:proofErr w:type="spellEnd"/>
          </w:p>
          <w:p w:rsidR="000A13DA" w:rsidRDefault="000A13DA">
            <w:pPr>
              <w:pStyle w:val="NormalWeb"/>
              <w:ind w:left="720"/>
              <w:jc w:val="center"/>
            </w:pPr>
            <w:r>
              <w:t>E</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26"/>
              <w:gridCol w:w="141"/>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r>
              <w:t>E</w:t>
            </w:r>
          </w:p>
          <w:p w:rsidR="000A13DA" w:rsidRDefault="000A13DA">
            <w:pPr>
              <w:pStyle w:val="NormalWeb"/>
              <w:ind w:left="720"/>
              <w:jc w:val="center"/>
            </w:pPr>
            <w:r>
              <w:t>PF19</w:t>
            </w:r>
          </w:p>
          <w:p w:rsidR="000A13DA" w:rsidRDefault="000A13DA">
            <w:pPr>
              <w:pStyle w:val="NormalWeb"/>
              <w:ind w:left="720"/>
              <w:jc w:val="center"/>
            </w:pPr>
            <w:r>
              <w:t xml:space="preserve">Imprimante </w:t>
            </w:r>
          </w:p>
          <w:p w:rsidR="000A13DA" w:rsidRDefault="000A13DA">
            <w:pPr>
              <w:pStyle w:val="NormalWeb"/>
              <w:ind w:left="720"/>
              <w:jc w:val="center"/>
            </w:pPr>
            <w:r>
              <w:lastRenderedPageBreak/>
              <w:t>Rapport de paiement</w:t>
            </w:r>
          </w:p>
          <w:p w:rsidR="000A13DA" w:rsidRDefault="000A13DA">
            <w:pPr>
              <w:pStyle w:val="NormalWeb"/>
              <w:ind w:left="720"/>
              <w:jc w:val="center"/>
            </w:pPr>
            <w:r>
              <w:t>PF20</w:t>
            </w:r>
          </w:p>
          <w:p w:rsidR="000A13DA" w:rsidRDefault="000A13DA">
            <w:pPr>
              <w:pStyle w:val="NormalWeb"/>
              <w:ind w:left="720"/>
              <w:jc w:val="center"/>
            </w:pPr>
            <w:r>
              <w:t>Informaticien</w:t>
            </w:r>
          </w:p>
          <w:p w:rsidR="000A13DA" w:rsidRDefault="000A13DA">
            <w:pPr>
              <w:pStyle w:val="NormalWeb"/>
              <w:ind w:left="720"/>
              <w:jc w:val="center"/>
            </w:pPr>
            <w:r>
              <w:t>Transmission Rapport de paiement</w:t>
            </w:r>
          </w:p>
          <w:p w:rsidR="000A13DA" w:rsidRDefault="000A13DA">
            <w:pPr>
              <w:pStyle w:val="NormalWeb"/>
              <w:ind w:left="720"/>
              <w:jc w:val="center"/>
            </w:pPr>
            <w:r>
              <w:rPr>
                <w:rStyle w:val="lev"/>
              </w:rPr>
              <w:t>FIN PROCESSUS</w:t>
            </w:r>
          </w:p>
          <w:tbl>
            <w:tblPr>
              <w:tblW w:w="0" w:type="auto"/>
              <w:jc w:val="right"/>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26"/>
              <w:gridCol w:w="141"/>
            </w:tblGrid>
            <w:tr w:rsidR="000A13DA">
              <w:trPr>
                <w:tblCellSpacing w:w="15" w:type="dxa"/>
                <w:jc w:val="right"/>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227"/>
                <w:tblCellSpacing w:w="15" w:type="dxa"/>
                <w:jc w:val="right"/>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rHeight w:val="461"/>
                <w:tblCellSpacing w:w="15" w:type="dxa"/>
                <w:jc w:val="right"/>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Titre3"/>
              <w:ind w:left="720"/>
            </w:pPr>
            <w:bookmarkStart w:id="167" w:name="toc72"/>
            <w:bookmarkStart w:id="168" w:name="_Toc329631597"/>
            <w:bookmarkEnd w:id="167"/>
            <w:bookmarkEnd w:id="168"/>
            <w:r>
              <w:t xml:space="preserve">IV.6.6. Description des fiches des procédures fonctionnelles </w:t>
            </w:r>
          </w:p>
          <w:p w:rsidR="000A13DA" w:rsidRDefault="000A13DA">
            <w:pPr>
              <w:pStyle w:val="NormalWeb"/>
              <w:ind w:left="720"/>
            </w:pPr>
            <w:r>
              <w:rPr>
                <w:rStyle w:val="lev"/>
              </w:rPr>
              <w:t>Pf1</w:t>
            </w:r>
          </w:p>
          <w:p w:rsidR="000A13DA" w:rsidRDefault="000A13DA">
            <w:pPr>
              <w:pStyle w:val="NormalWeb"/>
              <w:ind w:left="720"/>
            </w:pPr>
            <w:r>
              <w:t>Nat : Ma</w:t>
            </w:r>
          </w:p>
          <w:p w:rsidR="000A13DA" w:rsidRDefault="000A13DA">
            <w:pPr>
              <w:pStyle w:val="NormalWeb"/>
              <w:ind w:left="720"/>
            </w:pPr>
            <w:r>
              <w:t xml:space="preserve">Objet : Lancement communiqué </w:t>
            </w:r>
          </w:p>
          <w:p w:rsidR="000A13DA" w:rsidRDefault="000A13DA">
            <w:pPr>
              <w:pStyle w:val="NormalWeb"/>
              <w:ind w:left="720"/>
            </w:pPr>
            <w:proofErr w:type="spellStart"/>
            <w:r>
              <w:t>Ev</w:t>
            </w:r>
            <w:proofErr w:type="spellEnd"/>
            <w:r>
              <w:t xml:space="preserve"> </w:t>
            </w:r>
            <w:proofErr w:type="spellStart"/>
            <w:r>
              <w:t>Ent</w:t>
            </w:r>
            <w:proofErr w:type="spellEnd"/>
            <w:r>
              <w:t xml:space="preserve"> : Période arrivée, autorisation </w:t>
            </w:r>
          </w:p>
          <w:p w:rsidR="000A13DA" w:rsidRDefault="000A13DA">
            <w:pPr>
              <w:pStyle w:val="NormalWeb"/>
              <w:ind w:left="720"/>
            </w:pPr>
            <w:proofErr w:type="spellStart"/>
            <w:r>
              <w:t>Ev</w:t>
            </w:r>
            <w:proofErr w:type="spellEnd"/>
            <w:r>
              <w:t xml:space="preserve"> Sort : communiqué lancé</w:t>
            </w:r>
          </w:p>
          <w:p w:rsidR="000A13DA" w:rsidRDefault="000A13DA">
            <w:pPr>
              <w:pStyle w:val="NormalWeb"/>
              <w:ind w:left="720"/>
            </w:pPr>
            <w:r>
              <w:t xml:space="preserve">Données </w:t>
            </w:r>
            <w:proofErr w:type="spellStart"/>
            <w:r>
              <w:t>Ent</w:t>
            </w:r>
            <w:proofErr w:type="spellEnd"/>
            <w:r>
              <w:t> : Néant</w:t>
            </w:r>
          </w:p>
          <w:p w:rsidR="000A13DA" w:rsidRDefault="000A13DA">
            <w:pPr>
              <w:pStyle w:val="NormalWeb"/>
              <w:ind w:left="720"/>
            </w:pPr>
            <w:r>
              <w:t xml:space="preserve">Données Sort : Néant </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Néant </w:t>
            </w:r>
          </w:p>
          <w:p w:rsidR="000A13DA" w:rsidRDefault="000A13DA">
            <w:pPr>
              <w:pStyle w:val="NormalWeb"/>
              <w:ind w:left="720"/>
            </w:pPr>
            <w:r>
              <w:rPr>
                <w:rStyle w:val="lev"/>
              </w:rPr>
              <w:t>Pf2</w:t>
            </w:r>
          </w:p>
          <w:p w:rsidR="000A13DA" w:rsidRDefault="000A13DA">
            <w:pPr>
              <w:pStyle w:val="NormalWeb"/>
              <w:ind w:left="720"/>
            </w:pPr>
            <w:r>
              <w:t xml:space="preserve">Nat : Ma </w:t>
            </w:r>
          </w:p>
          <w:p w:rsidR="000A13DA" w:rsidRDefault="000A13DA">
            <w:pPr>
              <w:pStyle w:val="NormalWeb"/>
              <w:ind w:left="720"/>
            </w:pPr>
            <w:r>
              <w:t xml:space="preserve">Objet : Réception demande d'inscription </w:t>
            </w:r>
          </w:p>
          <w:p w:rsidR="000A13DA" w:rsidRDefault="000A13DA">
            <w:pPr>
              <w:pStyle w:val="NormalWeb"/>
              <w:ind w:left="720"/>
            </w:pPr>
            <w:proofErr w:type="spellStart"/>
            <w:r>
              <w:t>Ev</w:t>
            </w:r>
            <w:proofErr w:type="spellEnd"/>
            <w:r>
              <w:t xml:space="preserve"> </w:t>
            </w:r>
            <w:proofErr w:type="spellStart"/>
            <w:r>
              <w:t>Ent</w:t>
            </w:r>
            <w:proofErr w:type="spellEnd"/>
            <w:r>
              <w:t xml:space="preserve"> : Demande d'inscription, Directeur </w:t>
            </w:r>
          </w:p>
          <w:p w:rsidR="000A13DA" w:rsidRDefault="000A13DA">
            <w:pPr>
              <w:pStyle w:val="NormalWeb"/>
              <w:ind w:left="720"/>
            </w:pPr>
            <w:proofErr w:type="spellStart"/>
            <w:r>
              <w:t>Ev</w:t>
            </w:r>
            <w:proofErr w:type="spellEnd"/>
            <w:r>
              <w:t xml:space="preserve"> Sort : Demande reçue </w:t>
            </w:r>
          </w:p>
          <w:p w:rsidR="000A13DA" w:rsidRDefault="000A13DA">
            <w:pPr>
              <w:pStyle w:val="NormalWeb"/>
              <w:ind w:left="720"/>
            </w:pPr>
            <w:r>
              <w:t xml:space="preserve">Données </w:t>
            </w:r>
            <w:proofErr w:type="spellStart"/>
            <w:r>
              <w:t>Ent</w:t>
            </w:r>
            <w:proofErr w:type="spellEnd"/>
            <w:r>
              <w:t xml:space="preserve"> : Néant </w:t>
            </w:r>
          </w:p>
          <w:p w:rsidR="000A13DA" w:rsidRDefault="000A13DA">
            <w:pPr>
              <w:pStyle w:val="NormalWeb"/>
              <w:ind w:left="720"/>
            </w:pPr>
            <w:r>
              <w:lastRenderedPageBreak/>
              <w:t xml:space="preserve">Données Sort : Néant </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Néant </w:t>
            </w:r>
          </w:p>
          <w:p w:rsidR="000A13DA" w:rsidRDefault="000A13DA">
            <w:pPr>
              <w:pStyle w:val="NormalWeb"/>
              <w:ind w:left="720"/>
            </w:pPr>
            <w:r>
              <w:rPr>
                <w:rStyle w:val="lev"/>
              </w:rPr>
              <w:t>Pf3</w:t>
            </w:r>
          </w:p>
          <w:p w:rsidR="000A13DA" w:rsidRDefault="000A13DA">
            <w:pPr>
              <w:pStyle w:val="NormalWeb"/>
              <w:ind w:left="720"/>
            </w:pPr>
            <w:r>
              <w:t>Nat : Ma</w:t>
            </w:r>
          </w:p>
          <w:p w:rsidR="000A13DA" w:rsidRDefault="000A13DA">
            <w:pPr>
              <w:pStyle w:val="NormalWeb"/>
              <w:ind w:left="720"/>
            </w:pPr>
            <w:r>
              <w:t>Objet : Réception de l'élève</w:t>
            </w:r>
          </w:p>
          <w:p w:rsidR="000A13DA" w:rsidRDefault="000A13DA">
            <w:pPr>
              <w:pStyle w:val="NormalWeb"/>
              <w:ind w:left="720"/>
            </w:pPr>
            <w:proofErr w:type="spellStart"/>
            <w:r>
              <w:t>Ev</w:t>
            </w:r>
            <w:proofErr w:type="spellEnd"/>
            <w:r>
              <w:t xml:space="preserve"> </w:t>
            </w:r>
            <w:proofErr w:type="spellStart"/>
            <w:r>
              <w:t>Ent</w:t>
            </w:r>
            <w:proofErr w:type="spellEnd"/>
            <w:r>
              <w:t> : Inscription demandée, secrétaire</w:t>
            </w:r>
          </w:p>
          <w:p w:rsidR="000A13DA" w:rsidRDefault="000A13DA">
            <w:pPr>
              <w:pStyle w:val="NormalWeb"/>
              <w:ind w:left="720"/>
            </w:pPr>
            <w:proofErr w:type="spellStart"/>
            <w:r>
              <w:t>Ev</w:t>
            </w:r>
            <w:proofErr w:type="spellEnd"/>
            <w:r>
              <w:t xml:space="preserve"> Sort : Elève reçu</w:t>
            </w:r>
          </w:p>
          <w:p w:rsidR="000A13DA" w:rsidRDefault="000A13DA">
            <w:pPr>
              <w:pStyle w:val="NormalWeb"/>
              <w:ind w:left="720"/>
            </w:pPr>
            <w:r>
              <w:t xml:space="preserve">Données </w:t>
            </w:r>
            <w:proofErr w:type="spellStart"/>
            <w:r>
              <w:t>Ent</w:t>
            </w:r>
            <w:proofErr w:type="spellEnd"/>
            <w:r>
              <w:t> : Néant.</w:t>
            </w:r>
          </w:p>
          <w:p w:rsidR="000A13DA" w:rsidRDefault="000A13DA">
            <w:pPr>
              <w:pStyle w:val="NormalWeb"/>
              <w:ind w:left="720"/>
            </w:pPr>
            <w:r>
              <w:t>Données Sort : Néant</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Néant </w:t>
            </w:r>
          </w:p>
          <w:p w:rsidR="000A13DA" w:rsidRDefault="000A13DA">
            <w:pPr>
              <w:pStyle w:val="NormalWeb"/>
              <w:ind w:left="720"/>
            </w:pPr>
            <w:r>
              <w:rPr>
                <w:rStyle w:val="lev"/>
              </w:rPr>
              <w:t>Pf4</w:t>
            </w:r>
          </w:p>
          <w:p w:rsidR="000A13DA" w:rsidRDefault="000A13DA">
            <w:pPr>
              <w:pStyle w:val="NormalWeb"/>
              <w:ind w:left="720"/>
            </w:pPr>
            <w:r>
              <w:t>Nat : Ma</w:t>
            </w:r>
          </w:p>
          <w:p w:rsidR="000A13DA" w:rsidRDefault="000A13DA">
            <w:pPr>
              <w:pStyle w:val="NormalWeb"/>
              <w:ind w:left="720"/>
            </w:pPr>
            <w:r>
              <w:t xml:space="preserve">Objet : Réception du dossier </w:t>
            </w:r>
          </w:p>
          <w:p w:rsidR="000A13DA" w:rsidRDefault="000A13DA">
            <w:pPr>
              <w:pStyle w:val="NormalWeb"/>
              <w:ind w:left="720"/>
            </w:pPr>
            <w:proofErr w:type="spellStart"/>
            <w:r>
              <w:t>Ev</w:t>
            </w:r>
            <w:proofErr w:type="spellEnd"/>
            <w:r>
              <w:t xml:space="preserve"> </w:t>
            </w:r>
            <w:proofErr w:type="spellStart"/>
            <w:r>
              <w:t>Ent</w:t>
            </w:r>
            <w:proofErr w:type="spellEnd"/>
            <w:r>
              <w:t> : Elève reçu, Secrétaire</w:t>
            </w:r>
          </w:p>
          <w:p w:rsidR="000A13DA" w:rsidRDefault="000A13DA">
            <w:pPr>
              <w:pStyle w:val="NormalWeb"/>
              <w:ind w:left="720"/>
            </w:pPr>
            <w:proofErr w:type="spellStart"/>
            <w:r>
              <w:t>Ev</w:t>
            </w:r>
            <w:proofErr w:type="spellEnd"/>
            <w:r>
              <w:t xml:space="preserve"> Sort : Dossier reçu</w:t>
            </w:r>
          </w:p>
          <w:p w:rsidR="000A13DA" w:rsidRDefault="000A13DA">
            <w:pPr>
              <w:pStyle w:val="NormalWeb"/>
              <w:ind w:left="720"/>
            </w:pPr>
            <w:r>
              <w:t xml:space="preserve">Données </w:t>
            </w:r>
            <w:proofErr w:type="spellStart"/>
            <w:r>
              <w:t>Ent</w:t>
            </w:r>
            <w:proofErr w:type="spellEnd"/>
            <w:r>
              <w:t> : Néant</w:t>
            </w:r>
          </w:p>
          <w:p w:rsidR="000A13DA" w:rsidRDefault="000A13DA">
            <w:pPr>
              <w:pStyle w:val="NormalWeb"/>
              <w:ind w:left="720"/>
            </w:pPr>
            <w:r>
              <w:t>Données Sort : Néant</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Néant </w:t>
            </w:r>
          </w:p>
          <w:p w:rsidR="000A13DA" w:rsidRDefault="000A13DA">
            <w:pPr>
              <w:pStyle w:val="NormalWeb"/>
              <w:ind w:left="720"/>
            </w:pPr>
            <w:r>
              <w:rPr>
                <w:rStyle w:val="lev"/>
              </w:rPr>
              <w:t>Pf5</w:t>
            </w:r>
          </w:p>
          <w:p w:rsidR="000A13DA" w:rsidRDefault="000A13DA">
            <w:pPr>
              <w:pStyle w:val="NormalWeb"/>
              <w:ind w:left="720"/>
            </w:pPr>
            <w:r>
              <w:lastRenderedPageBreak/>
              <w:t>Nat : Ma</w:t>
            </w:r>
          </w:p>
          <w:p w:rsidR="000A13DA" w:rsidRDefault="000A13DA">
            <w:pPr>
              <w:pStyle w:val="NormalWeb"/>
              <w:ind w:left="720"/>
            </w:pPr>
            <w:r>
              <w:t xml:space="preserve">Objet : Analyse du dossier </w:t>
            </w:r>
          </w:p>
          <w:p w:rsidR="000A13DA" w:rsidRDefault="000A13DA">
            <w:pPr>
              <w:pStyle w:val="NormalWeb"/>
              <w:ind w:left="720"/>
            </w:pPr>
            <w:proofErr w:type="spellStart"/>
            <w:r>
              <w:t>Ev</w:t>
            </w:r>
            <w:proofErr w:type="spellEnd"/>
            <w:r>
              <w:t xml:space="preserve"> </w:t>
            </w:r>
            <w:proofErr w:type="spellStart"/>
            <w:r>
              <w:t>Ent</w:t>
            </w:r>
            <w:proofErr w:type="spellEnd"/>
            <w:r>
              <w:t> : Dossier analysé, Directeur</w:t>
            </w:r>
          </w:p>
          <w:p w:rsidR="000A13DA" w:rsidRDefault="000A13DA">
            <w:pPr>
              <w:pStyle w:val="NormalWeb"/>
              <w:ind w:left="720"/>
            </w:pPr>
            <w:proofErr w:type="spellStart"/>
            <w:r>
              <w:t>Ev</w:t>
            </w:r>
            <w:proofErr w:type="spellEnd"/>
            <w:r>
              <w:t xml:space="preserve"> Sort : communiqué lancé</w:t>
            </w:r>
          </w:p>
          <w:p w:rsidR="000A13DA" w:rsidRDefault="000A13DA">
            <w:pPr>
              <w:pStyle w:val="NormalWeb"/>
              <w:ind w:left="720"/>
            </w:pPr>
            <w:r>
              <w:t xml:space="preserve">Données </w:t>
            </w:r>
            <w:proofErr w:type="spellStart"/>
            <w:r>
              <w:t>Ent</w:t>
            </w:r>
            <w:proofErr w:type="spellEnd"/>
            <w:r>
              <w:t> : Néant</w:t>
            </w:r>
          </w:p>
          <w:p w:rsidR="000A13DA" w:rsidRDefault="000A13DA">
            <w:pPr>
              <w:pStyle w:val="NormalWeb"/>
              <w:ind w:left="720"/>
            </w:pPr>
            <w:r>
              <w:t xml:space="preserve">Données Sort : Néant </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Néant </w:t>
            </w:r>
          </w:p>
          <w:p w:rsidR="000A13DA" w:rsidRDefault="000A13DA">
            <w:pPr>
              <w:pStyle w:val="NormalWeb"/>
              <w:ind w:left="720"/>
            </w:pPr>
            <w:r>
              <w:rPr>
                <w:rStyle w:val="lev"/>
              </w:rPr>
              <w:t>Pf6</w:t>
            </w:r>
          </w:p>
          <w:p w:rsidR="000A13DA" w:rsidRDefault="000A13DA">
            <w:pPr>
              <w:pStyle w:val="NormalWeb"/>
              <w:ind w:left="720"/>
            </w:pPr>
            <w:r>
              <w:t xml:space="preserve">Nat : Ma </w:t>
            </w:r>
          </w:p>
          <w:p w:rsidR="000A13DA" w:rsidRDefault="000A13DA">
            <w:pPr>
              <w:pStyle w:val="NormalWeb"/>
              <w:ind w:left="720"/>
            </w:pPr>
            <w:r>
              <w:t>Objet : Réception des frais d'inscription</w:t>
            </w:r>
          </w:p>
          <w:p w:rsidR="000A13DA" w:rsidRDefault="000A13DA">
            <w:pPr>
              <w:pStyle w:val="NormalWeb"/>
              <w:ind w:left="720"/>
            </w:pPr>
            <w:proofErr w:type="spellStart"/>
            <w:r>
              <w:t>Ev</w:t>
            </w:r>
            <w:proofErr w:type="spellEnd"/>
            <w:r>
              <w:t xml:space="preserve"> </w:t>
            </w:r>
            <w:proofErr w:type="spellStart"/>
            <w:r>
              <w:t>Ent</w:t>
            </w:r>
            <w:proofErr w:type="spellEnd"/>
            <w:r>
              <w:t xml:space="preserve"> : Dossier analysé, comptable </w:t>
            </w:r>
          </w:p>
          <w:p w:rsidR="000A13DA" w:rsidRDefault="000A13DA">
            <w:pPr>
              <w:pStyle w:val="NormalWeb"/>
              <w:ind w:left="720"/>
            </w:pPr>
            <w:proofErr w:type="spellStart"/>
            <w:r>
              <w:t>Ev</w:t>
            </w:r>
            <w:proofErr w:type="spellEnd"/>
            <w:r>
              <w:t xml:space="preserve"> Sort : Frais reçus</w:t>
            </w:r>
          </w:p>
          <w:p w:rsidR="000A13DA" w:rsidRDefault="000A13DA">
            <w:pPr>
              <w:pStyle w:val="NormalWeb"/>
              <w:ind w:left="720"/>
            </w:pPr>
            <w:r>
              <w:t xml:space="preserve">Données </w:t>
            </w:r>
            <w:proofErr w:type="spellStart"/>
            <w:r>
              <w:t>Ent</w:t>
            </w:r>
            <w:proofErr w:type="spellEnd"/>
            <w:r>
              <w:t xml:space="preserve"> : Néant </w:t>
            </w:r>
          </w:p>
          <w:p w:rsidR="000A13DA" w:rsidRDefault="000A13DA">
            <w:pPr>
              <w:pStyle w:val="NormalWeb"/>
              <w:ind w:left="720"/>
            </w:pPr>
            <w:r>
              <w:t xml:space="preserve">Données Sort : Néant </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Néant </w:t>
            </w:r>
          </w:p>
          <w:p w:rsidR="000A13DA" w:rsidRDefault="000A13DA">
            <w:pPr>
              <w:pStyle w:val="NormalWeb"/>
              <w:ind w:left="720"/>
            </w:pPr>
            <w:r>
              <w:rPr>
                <w:rStyle w:val="lev"/>
              </w:rPr>
              <w:t>Pf7</w:t>
            </w:r>
          </w:p>
          <w:p w:rsidR="000A13DA" w:rsidRDefault="000A13DA">
            <w:pPr>
              <w:pStyle w:val="NormalWeb"/>
              <w:ind w:left="720"/>
            </w:pPr>
            <w:r>
              <w:t>Nat : AC</w:t>
            </w:r>
          </w:p>
          <w:p w:rsidR="000A13DA" w:rsidRDefault="000A13DA">
            <w:pPr>
              <w:pStyle w:val="NormalWeb"/>
              <w:ind w:left="720"/>
            </w:pPr>
            <w:r>
              <w:t>Objet : Elaboration reçu d'inscription</w:t>
            </w:r>
          </w:p>
          <w:p w:rsidR="000A13DA" w:rsidRDefault="000A13DA">
            <w:pPr>
              <w:pStyle w:val="NormalWeb"/>
              <w:ind w:left="720"/>
            </w:pPr>
            <w:proofErr w:type="spellStart"/>
            <w:r>
              <w:t>Ev</w:t>
            </w:r>
            <w:proofErr w:type="spellEnd"/>
            <w:r>
              <w:t xml:space="preserve"> </w:t>
            </w:r>
            <w:proofErr w:type="spellStart"/>
            <w:r>
              <w:t>Ent</w:t>
            </w:r>
            <w:proofErr w:type="spellEnd"/>
            <w:r>
              <w:t xml:space="preserve"> : Frais payés, Informaticien + Micro - Ordinateur </w:t>
            </w:r>
          </w:p>
          <w:p w:rsidR="000A13DA" w:rsidRDefault="000A13DA">
            <w:pPr>
              <w:pStyle w:val="NormalWeb"/>
              <w:ind w:left="720"/>
            </w:pPr>
            <w:proofErr w:type="spellStart"/>
            <w:r>
              <w:t>Ev</w:t>
            </w:r>
            <w:proofErr w:type="spellEnd"/>
            <w:r>
              <w:t xml:space="preserve"> Sort : Reçu élaboré</w:t>
            </w:r>
          </w:p>
          <w:p w:rsidR="000A13DA" w:rsidRDefault="000A13DA">
            <w:pPr>
              <w:pStyle w:val="NormalWeb"/>
              <w:ind w:left="720"/>
            </w:pPr>
            <w:r>
              <w:t xml:space="preserve">Données </w:t>
            </w:r>
            <w:proofErr w:type="spellStart"/>
            <w:r>
              <w:t>Ent</w:t>
            </w:r>
            <w:proofErr w:type="spellEnd"/>
            <w:r>
              <w:t xml:space="preserve"> : </w:t>
            </w:r>
            <w:proofErr w:type="spellStart"/>
            <w:r>
              <w:t>NumMat</w:t>
            </w:r>
            <w:proofErr w:type="gramStart"/>
            <w:r>
              <w:t>,NomEl,PostNom,MontPaie,CodClass,DesClass,DatPaie</w:t>
            </w:r>
            <w:proofErr w:type="spellEnd"/>
            <w:proofErr w:type="gramEnd"/>
          </w:p>
          <w:p w:rsidR="000A13DA" w:rsidRDefault="000A13DA">
            <w:pPr>
              <w:pStyle w:val="NormalWeb"/>
              <w:ind w:left="720"/>
            </w:pPr>
            <w:r>
              <w:lastRenderedPageBreak/>
              <w:t xml:space="preserve">Données Sort : Reçu d'inscription </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-MAJ : Modifier les informations le reçu d'inscription</w:t>
            </w:r>
          </w:p>
          <w:p w:rsidR="000A13DA" w:rsidRDefault="000A13DA">
            <w:pPr>
              <w:pStyle w:val="NormalWeb"/>
              <w:ind w:left="720"/>
            </w:pPr>
            <w:r>
              <w:rPr>
                <w:rStyle w:val="lev"/>
              </w:rPr>
              <w:t>Pf8</w:t>
            </w:r>
          </w:p>
          <w:p w:rsidR="000A13DA" w:rsidRDefault="000A13DA">
            <w:pPr>
              <w:pStyle w:val="NormalWeb"/>
              <w:ind w:left="720"/>
            </w:pPr>
            <w:r>
              <w:t>Nat : AB</w:t>
            </w:r>
          </w:p>
          <w:p w:rsidR="000A13DA" w:rsidRDefault="000A13DA">
            <w:pPr>
              <w:pStyle w:val="NormalWeb"/>
              <w:ind w:left="720"/>
            </w:pPr>
            <w:r>
              <w:t>Objet : Edition reçu d'inscription</w:t>
            </w:r>
          </w:p>
          <w:p w:rsidR="000A13DA" w:rsidRDefault="000A13DA">
            <w:pPr>
              <w:pStyle w:val="NormalWeb"/>
              <w:ind w:left="720"/>
            </w:pPr>
            <w:proofErr w:type="spellStart"/>
            <w:r>
              <w:t>Ev</w:t>
            </w:r>
            <w:proofErr w:type="spellEnd"/>
            <w:r>
              <w:t xml:space="preserve"> </w:t>
            </w:r>
            <w:proofErr w:type="spellStart"/>
            <w:r>
              <w:t>Ent</w:t>
            </w:r>
            <w:proofErr w:type="spellEnd"/>
            <w:r>
              <w:t> : Service Informatique, Imprimante</w:t>
            </w:r>
          </w:p>
          <w:p w:rsidR="000A13DA" w:rsidRDefault="000A13DA">
            <w:pPr>
              <w:pStyle w:val="NormalWeb"/>
              <w:ind w:left="720"/>
            </w:pPr>
            <w:proofErr w:type="spellStart"/>
            <w:r>
              <w:t>Ev</w:t>
            </w:r>
            <w:proofErr w:type="spellEnd"/>
            <w:r>
              <w:t xml:space="preserve"> Sort : Reçu édité</w:t>
            </w:r>
          </w:p>
          <w:p w:rsidR="000A13DA" w:rsidRDefault="000A13DA">
            <w:pPr>
              <w:pStyle w:val="NormalWeb"/>
              <w:ind w:left="720"/>
            </w:pPr>
            <w:r>
              <w:t xml:space="preserve">Données </w:t>
            </w:r>
            <w:proofErr w:type="spellStart"/>
            <w:r>
              <w:t>Ent</w:t>
            </w:r>
            <w:proofErr w:type="spellEnd"/>
            <w:r>
              <w:t xml:space="preserve"> : </w:t>
            </w:r>
            <w:proofErr w:type="spellStart"/>
            <w:r>
              <w:t>NumMat</w:t>
            </w:r>
            <w:proofErr w:type="gramStart"/>
            <w:r>
              <w:t>,NomEl,PostNom,MontPaie,CodClass,DesClass,DatPaie</w:t>
            </w:r>
            <w:proofErr w:type="spellEnd"/>
            <w:proofErr w:type="gramEnd"/>
          </w:p>
          <w:p w:rsidR="000A13DA" w:rsidRDefault="000A13DA">
            <w:pPr>
              <w:pStyle w:val="NormalWeb"/>
              <w:ind w:left="720"/>
            </w:pPr>
            <w:r>
              <w:t>Données Sort : Reçu</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 Visualisation du reçu</w:t>
            </w:r>
          </w:p>
          <w:p w:rsidR="000A13DA" w:rsidRDefault="000A13DA">
            <w:pPr>
              <w:pStyle w:val="NormalWeb"/>
              <w:ind w:left="720"/>
            </w:pPr>
            <w:r>
              <w:t xml:space="preserve">-MAJ : Néant </w:t>
            </w:r>
          </w:p>
          <w:p w:rsidR="000A13DA" w:rsidRDefault="000A13DA">
            <w:pPr>
              <w:pStyle w:val="NormalWeb"/>
              <w:ind w:left="720"/>
            </w:pPr>
            <w:r>
              <w:rPr>
                <w:rStyle w:val="lev"/>
              </w:rPr>
              <w:t>Pf9</w:t>
            </w:r>
          </w:p>
          <w:p w:rsidR="000A13DA" w:rsidRDefault="000A13DA">
            <w:pPr>
              <w:pStyle w:val="NormalWeb"/>
              <w:ind w:left="720"/>
            </w:pPr>
            <w:r>
              <w:t>Nat : AC</w:t>
            </w:r>
          </w:p>
          <w:p w:rsidR="000A13DA" w:rsidRDefault="000A13DA">
            <w:pPr>
              <w:pStyle w:val="NormalWeb"/>
              <w:ind w:left="720"/>
            </w:pPr>
            <w:r>
              <w:t xml:space="preserve">Objet : Affectation classe </w:t>
            </w:r>
          </w:p>
          <w:p w:rsidR="000A13DA" w:rsidRDefault="000A13DA">
            <w:pPr>
              <w:pStyle w:val="NormalWeb"/>
              <w:ind w:left="720"/>
            </w:pPr>
            <w:proofErr w:type="spellStart"/>
            <w:r>
              <w:t>Ev</w:t>
            </w:r>
            <w:proofErr w:type="spellEnd"/>
            <w:r>
              <w:t xml:space="preserve"> </w:t>
            </w:r>
            <w:proofErr w:type="spellStart"/>
            <w:r>
              <w:t>Ent</w:t>
            </w:r>
            <w:proofErr w:type="spellEnd"/>
            <w:r>
              <w:t> : Service Informatique, Informaticien+</w:t>
            </w:r>
            <w:proofErr w:type="spellStart"/>
            <w:r>
              <w:t>Micro ordinateur</w:t>
            </w:r>
            <w:proofErr w:type="spellEnd"/>
            <w:r>
              <w:t xml:space="preserve"> </w:t>
            </w:r>
          </w:p>
          <w:p w:rsidR="000A13DA" w:rsidRDefault="000A13DA">
            <w:pPr>
              <w:pStyle w:val="NormalWeb"/>
              <w:ind w:left="720"/>
            </w:pPr>
            <w:proofErr w:type="spellStart"/>
            <w:r>
              <w:t>Ev</w:t>
            </w:r>
            <w:proofErr w:type="spellEnd"/>
            <w:r>
              <w:t xml:space="preserve"> Sort : Classe affectée</w:t>
            </w:r>
          </w:p>
          <w:p w:rsidR="000A13DA" w:rsidRDefault="000A13DA">
            <w:pPr>
              <w:pStyle w:val="NormalWeb"/>
              <w:ind w:left="720"/>
            </w:pPr>
            <w:r>
              <w:t xml:space="preserve">Données </w:t>
            </w:r>
            <w:proofErr w:type="spellStart"/>
            <w:r>
              <w:t>Ent</w:t>
            </w:r>
            <w:proofErr w:type="spellEnd"/>
            <w:r>
              <w:t xml:space="preserve"> : </w:t>
            </w:r>
            <w:proofErr w:type="spellStart"/>
            <w:r>
              <w:t>CodClass</w:t>
            </w:r>
            <w:proofErr w:type="gramStart"/>
            <w:r>
              <w:t>,DesClass,NumMat,Nom,PostNom</w:t>
            </w:r>
            <w:proofErr w:type="spellEnd"/>
            <w:proofErr w:type="gramEnd"/>
            <w:r>
              <w:t>.</w:t>
            </w:r>
          </w:p>
          <w:p w:rsidR="000A13DA" w:rsidRDefault="000A13DA">
            <w:pPr>
              <w:pStyle w:val="NormalWeb"/>
              <w:ind w:left="720"/>
            </w:pPr>
            <w:r>
              <w:t>Données Sort : Affectation faite</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Ajouter </w:t>
            </w:r>
          </w:p>
          <w:p w:rsidR="000A13DA" w:rsidRDefault="000A13DA">
            <w:pPr>
              <w:pStyle w:val="NormalWeb"/>
              <w:ind w:left="720"/>
            </w:pPr>
            <w:r>
              <w:rPr>
                <w:rStyle w:val="lev"/>
              </w:rPr>
              <w:t>Pf10</w:t>
            </w:r>
          </w:p>
          <w:p w:rsidR="000A13DA" w:rsidRDefault="000A13DA">
            <w:pPr>
              <w:pStyle w:val="NormalWeb"/>
              <w:ind w:left="720"/>
            </w:pPr>
            <w:r>
              <w:lastRenderedPageBreak/>
              <w:t>Nat : AC</w:t>
            </w:r>
          </w:p>
          <w:p w:rsidR="000A13DA" w:rsidRDefault="000A13DA">
            <w:pPr>
              <w:pStyle w:val="NormalWeb"/>
              <w:ind w:left="720"/>
            </w:pPr>
            <w:r>
              <w:t>Objet : Inscription de l'élève</w:t>
            </w:r>
          </w:p>
          <w:p w:rsidR="000A13DA" w:rsidRDefault="000A13DA">
            <w:pPr>
              <w:pStyle w:val="NormalWeb"/>
              <w:ind w:left="720"/>
            </w:pPr>
            <w:proofErr w:type="spellStart"/>
            <w:r>
              <w:t>Ev</w:t>
            </w:r>
            <w:proofErr w:type="spellEnd"/>
            <w:r>
              <w:t xml:space="preserve"> </w:t>
            </w:r>
            <w:proofErr w:type="spellStart"/>
            <w:r>
              <w:t>Ent</w:t>
            </w:r>
            <w:proofErr w:type="spellEnd"/>
            <w:r>
              <w:t xml:space="preserve"> : Service Informatique, </w:t>
            </w:r>
            <w:proofErr w:type="spellStart"/>
            <w:r>
              <w:t>Informaticien+Micro</w:t>
            </w:r>
            <w:proofErr w:type="spellEnd"/>
            <w:r>
              <w:t xml:space="preserve"> - Ordinateur </w:t>
            </w:r>
          </w:p>
          <w:p w:rsidR="000A13DA" w:rsidRDefault="000A13DA">
            <w:pPr>
              <w:pStyle w:val="NormalWeb"/>
              <w:ind w:left="720"/>
            </w:pPr>
            <w:proofErr w:type="spellStart"/>
            <w:r>
              <w:t>Ev</w:t>
            </w:r>
            <w:proofErr w:type="spellEnd"/>
            <w:r>
              <w:t xml:space="preserve"> Sort : Elève inscrit</w:t>
            </w:r>
          </w:p>
          <w:p w:rsidR="000A13DA" w:rsidRDefault="000A13DA">
            <w:pPr>
              <w:pStyle w:val="NormalWeb"/>
              <w:ind w:left="720"/>
            </w:pPr>
            <w:r>
              <w:t xml:space="preserve">Données </w:t>
            </w:r>
            <w:proofErr w:type="spellStart"/>
            <w:r>
              <w:t>Ent</w:t>
            </w:r>
            <w:proofErr w:type="spellEnd"/>
            <w:r>
              <w:t xml:space="preserve"> : </w:t>
            </w:r>
            <w:proofErr w:type="spellStart"/>
            <w:r>
              <w:t>NumMat</w:t>
            </w:r>
            <w:proofErr w:type="gramStart"/>
            <w:r>
              <w:t>,Nomel,PostNom,Père,Mère,LieuNais,DatNais</w:t>
            </w:r>
            <w:proofErr w:type="spellEnd"/>
            <w:proofErr w:type="gramEnd"/>
          </w:p>
          <w:p w:rsidR="000A13DA" w:rsidRDefault="000A13DA">
            <w:pPr>
              <w:pStyle w:val="NormalWeb"/>
              <w:ind w:left="720"/>
            </w:pPr>
            <w:r>
              <w:t xml:space="preserve">Données Sort : Elève inscrit </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-MAJ : Effacer, modifier</w:t>
            </w:r>
          </w:p>
          <w:p w:rsidR="000A13DA" w:rsidRDefault="000A13DA">
            <w:pPr>
              <w:pStyle w:val="NormalWeb"/>
              <w:ind w:left="720"/>
            </w:pPr>
            <w:r>
              <w:rPr>
                <w:rStyle w:val="lev"/>
              </w:rPr>
              <w:t>Pf11</w:t>
            </w:r>
          </w:p>
          <w:p w:rsidR="000A13DA" w:rsidRDefault="000A13DA">
            <w:pPr>
              <w:pStyle w:val="NormalWeb"/>
              <w:ind w:left="720"/>
            </w:pPr>
            <w:r>
              <w:t>Nat : AC</w:t>
            </w:r>
          </w:p>
          <w:p w:rsidR="000A13DA" w:rsidRDefault="000A13DA">
            <w:pPr>
              <w:pStyle w:val="NormalWeb"/>
              <w:ind w:left="720"/>
            </w:pPr>
            <w:r>
              <w:t>Objet : Elaboration rapport d'inscription</w:t>
            </w:r>
          </w:p>
          <w:p w:rsidR="000A13DA" w:rsidRDefault="000A13DA">
            <w:pPr>
              <w:pStyle w:val="NormalWeb"/>
              <w:ind w:left="720"/>
            </w:pPr>
            <w:proofErr w:type="spellStart"/>
            <w:r>
              <w:t>Ev</w:t>
            </w:r>
            <w:proofErr w:type="spellEnd"/>
            <w:r>
              <w:t xml:space="preserve"> </w:t>
            </w:r>
            <w:proofErr w:type="spellStart"/>
            <w:r>
              <w:t>Ent</w:t>
            </w:r>
            <w:proofErr w:type="spellEnd"/>
            <w:r>
              <w:t xml:space="preserve"> : </w:t>
            </w:r>
            <w:proofErr w:type="spellStart"/>
            <w:r>
              <w:t>Informaticien+Micro</w:t>
            </w:r>
            <w:proofErr w:type="spellEnd"/>
            <w:r>
              <w:t xml:space="preserve"> - Ordinateur, Service Informatique</w:t>
            </w:r>
          </w:p>
          <w:p w:rsidR="000A13DA" w:rsidRDefault="000A13DA">
            <w:pPr>
              <w:pStyle w:val="NormalWeb"/>
              <w:ind w:left="720"/>
            </w:pPr>
            <w:proofErr w:type="spellStart"/>
            <w:r>
              <w:t>Ev</w:t>
            </w:r>
            <w:proofErr w:type="spellEnd"/>
            <w:r>
              <w:t xml:space="preserve"> Sort : Rapport élaboré</w:t>
            </w:r>
          </w:p>
          <w:p w:rsidR="000A13DA" w:rsidRDefault="000A13DA">
            <w:pPr>
              <w:pStyle w:val="NormalWeb"/>
              <w:ind w:left="720"/>
            </w:pPr>
            <w:r>
              <w:t xml:space="preserve">Données </w:t>
            </w:r>
            <w:proofErr w:type="spellStart"/>
            <w:r>
              <w:t>Ent</w:t>
            </w:r>
            <w:proofErr w:type="spellEnd"/>
            <w:r>
              <w:t xml:space="preserve"> : </w:t>
            </w:r>
            <w:proofErr w:type="spellStart"/>
            <w:r>
              <w:t>NuMat</w:t>
            </w:r>
            <w:proofErr w:type="gramStart"/>
            <w:r>
              <w:t>,NomEl,PostNom,LieuNais,DatNais,CodClass,DesClass,NbreEl</w:t>
            </w:r>
            <w:proofErr w:type="spellEnd"/>
            <w:proofErr w:type="gramEnd"/>
          </w:p>
          <w:p w:rsidR="000A13DA" w:rsidRDefault="000A13DA">
            <w:pPr>
              <w:pStyle w:val="NormalWeb"/>
              <w:ind w:left="720"/>
            </w:pPr>
            <w:r>
              <w:t>Données Sort : Rapport d'inscription</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-MAJ : Ajouter, modifier</w:t>
            </w:r>
          </w:p>
          <w:p w:rsidR="000A13DA" w:rsidRDefault="000A13DA">
            <w:pPr>
              <w:pStyle w:val="NormalWeb"/>
              <w:ind w:left="720"/>
            </w:pPr>
            <w:r>
              <w:rPr>
                <w:rStyle w:val="lev"/>
              </w:rPr>
              <w:t>Pf12</w:t>
            </w:r>
          </w:p>
          <w:p w:rsidR="000A13DA" w:rsidRDefault="000A13DA">
            <w:pPr>
              <w:pStyle w:val="NormalWeb"/>
              <w:ind w:left="720"/>
            </w:pPr>
            <w:r>
              <w:t>Nat : AB</w:t>
            </w:r>
          </w:p>
          <w:p w:rsidR="000A13DA" w:rsidRDefault="000A13DA">
            <w:pPr>
              <w:pStyle w:val="NormalWeb"/>
              <w:ind w:left="720"/>
            </w:pPr>
            <w:r>
              <w:t>Objet : Edition Rapport d'inscription</w:t>
            </w:r>
          </w:p>
          <w:p w:rsidR="000A13DA" w:rsidRDefault="000A13DA">
            <w:pPr>
              <w:pStyle w:val="NormalWeb"/>
              <w:ind w:left="720"/>
            </w:pPr>
            <w:proofErr w:type="spellStart"/>
            <w:r>
              <w:t>Ev</w:t>
            </w:r>
            <w:proofErr w:type="spellEnd"/>
            <w:r>
              <w:t xml:space="preserve"> </w:t>
            </w:r>
            <w:proofErr w:type="spellStart"/>
            <w:r>
              <w:t>Ent</w:t>
            </w:r>
            <w:proofErr w:type="spellEnd"/>
            <w:r>
              <w:t> : Imprimante disponible, Service Informatique</w:t>
            </w:r>
          </w:p>
          <w:p w:rsidR="000A13DA" w:rsidRDefault="000A13DA">
            <w:pPr>
              <w:pStyle w:val="NormalWeb"/>
              <w:ind w:left="720"/>
            </w:pPr>
            <w:proofErr w:type="spellStart"/>
            <w:r>
              <w:t>Ev</w:t>
            </w:r>
            <w:proofErr w:type="spellEnd"/>
            <w:r>
              <w:t xml:space="preserve"> Sort : Rapport édité</w:t>
            </w:r>
          </w:p>
          <w:p w:rsidR="000A13DA" w:rsidRDefault="000A13DA">
            <w:pPr>
              <w:pStyle w:val="NormalWeb"/>
              <w:ind w:left="720"/>
            </w:pPr>
            <w:r>
              <w:t xml:space="preserve">Données </w:t>
            </w:r>
            <w:proofErr w:type="spellStart"/>
            <w:r>
              <w:t>Ent</w:t>
            </w:r>
            <w:proofErr w:type="spellEnd"/>
            <w:r>
              <w:t> : NumMat</w:t>
            </w:r>
            <w:proofErr w:type="gramStart"/>
            <w:r>
              <w:t>,NomEl,PostNom,LieuNaiss,DatNaiss,CodClass,DesClass,NbreEl</w:t>
            </w:r>
            <w:proofErr w:type="gramEnd"/>
          </w:p>
          <w:p w:rsidR="000A13DA" w:rsidRDefault="000A13DA">
            <w:pPr>
              <w:pStyle w:val="NormalWeb"/>
              <w:ind w:left="720"/>
            </w:pPr>
            <w:r>
              <w:lastRenderedPageBreak/>
              <w:t>Données Sort : Rapport</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 Visualisation des informations</w:t>
            </w:r>
          </w:p>
          <w:p w:rsidR="000A13DA" w:rsidRDefault="000A13DA">
            <w:pPr>
              <w:pStyle w:val="NormalWeb"/>
              <w:ind w:left="720"/>
            </w:pPr>
            <w:r>
              <w:t xml:space="preserve">-MAJ : Néant </w:t>
            </w:r>
          </w:p>
          <w:p w:rsidR="000A13DA" w:rsidRDefault="000A13DA">
            <w:pPr>
              <w:pStyle w:val="NormalWeb"/>
              <w:ind w:left="720"/>
            </w:pPr>
            <w:r>
              <w:rPr>
                <w:rStyle w:val="lev"/>
              </w:rPr>
              <w:t>Pf13</w:t>
            </w:r>
          </w:p>
          <w:p w:rsidR="000A13DA" w:rsidRDefault="000A13DA">
            <w:pPr>
              <w:pStyle w:val="NormalWeb"/>
              <w:ind w:left="720"/>
            </w:pPr>
            <w:r>
              <w:t>Nat : Ma</w:t>
            </w:r>
          </w:p>
          <w:p w:rsidR="000A13DA" w:rsidRDefault="000A13DA">
            <w:pPr>
              <w:pStyle w:val="NormalWeb"/>
              <w:ind w:left="720"/>
            </w:pPr>
            <w:r>
              <w:t xml:space="preserve">Objet : Transmission du rapport </w:t>
            </w:r>
          </w:p>
          <w:p w:rsidR="000A13DA" w:rsidRDefault="000A13DA">
            <w:pPr>
              <w:pStyle w:val="NormalWeb"/>
              <w:ind w:left="720"/>
            </w:pPr>
            <w:proofErr w:type="spellStart"/>
            <w:r>
              <w:t>Ev</w:t>
            </w:r>
            <w:proofErr w:type="spellEnd"/>
            <w:r>
              <w:t xml:space="preserve"> </w:t>
            </w:r>
            <w:proofErr w:type="spellStart"/>
            <w:r>
              <w:t>Ent</w:t>
            </w:r>
            <w:proofErr w:type="spellEnd"/>
            <w:r>
              <w:t xml:space="preserve"> : Informaticien, service informatique </w:t>
            </w:r>
          </w:p>
          <w:p w:rsidR="000A13DA" w:rsidRDefault="000A13DA">
            <w:pPr>
              <w:pStyle w:val="NormalWeb"/>
              <w:ind w:left="720"/>
            </w:pPr>
            <w:proofErr w:type="spellStart"/>
            <w:r>
              <w:t>Ev</w:t>
            </w:r>
            <w:proofErr w:type="spellEnd"/>
            <w:r>
              <w:t xml:space="preserve"> Sort : Rapport transmis</w:t>
            </w:r>
          </w:p>
          <w:p w:rsidR="000A13DA" w:rsidRDefault="000A13DA">
            <w:pPr>
              <w:pStyle w:val="NormalWeb"/>
              <w:ind w:left="720"/>
            </w:pPr>
            <w:r>
              <w:t xml:space="preserve">Données </w:t>
            </w:r>
            <w:proofErr w:type="spellStart"/>
            <w:r>
              <w:t>Ent</w:t>
            </w:r>
            <w:proofErr w:type="spellEnd"/>
            <w:r>
              <w:t> : Néant</w:t>
            </w:r>
          </w:p>
          <w:p w:rsidR="000A13DA" w:rsidRDefault="000A13DA">
            <w:pPr>
              <w:pStyle w:val="NormalWeb"/>
              <w:ind w:left="720"/>
            </w:pPr>
            <w:r>
              <w:t xml:space="preserve">Données Sort : Néant </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Néant </w:t>
            </w:r>
          </w:p>
          <w:p w:rsidR="000A13DA" w:rsidRDefault="000A13DA">
            <w:pPr>
              <w:pStyle w:val="NormalWeb"/>
              <w:ind w:left="720"/>
            </w:pPr>
            <w:r>
              <w:rPr>
                <w:rStyle w:val="lev"/>
              </w:rPr>
              <w:t>Pf14</w:t>
            </w:r>
          </w:p>
          <w:p w:rsidR="000A13DA" w:rsidRDefault="000A13DA">
            <w:pPr>
              <w:pStyle w:val="NormalWeb"/>
              <w:ind w:left="720"/>
            </w:pPr>
            <w:r>
              <w:t xml:space="preserve">Nat : Ma </w:t>
            </w:r>
          </w:p>
          <w:p w:rsidR="000A13DA" w:rsidRDefault="000A13DA">
            <w:pPr>
              <w:pStyle w:val="NormalWeb"/>
              <w:ind w:left="720"/>
            </w:pPr>
            <w:r>
              <w:t xml:space="preserve">Objet : Avis de paiement </w:t>
            </w:r>
          </w:p>
          <w:p w:rsidR="000A13DA" w:rsidRDefault="000A13DA">
            <w:pPr>
              <w:pStyle w:val="NormalWeb"/>
              <w:ind w:left="720"/>
            </w:pPr>
            <w:proofErr w:type="spellStart"/>
            <w:r>
              <w:t>Ev</w:t>
            </w:r>
            <w:proofErr w:type="spellEnd"/>
            <w:r>
              <w:t xml:space="preserve"> </w:t>
            </w:r>
            <w:proofErr w:type="spellStart"/>
            <w:r>
              <w:t>Ent</w:t>
            </w:r>
            <w:proofErr w:type="spellEnd"/>
            <w:r>
              <w:t xml:space="preserve"> : Elève inscrit, comptable </w:t>
            </w:r>
          </w:p>
          <w:p w:rsidR="000A13DA" w:rsidRDefault="000A13DA">
            <w:pPr>
              <w:pStyle w:val="NormalWeb"/>
              <w:ind w:left="720"/>
            </w:pPr>
            <w:proofErr w:type="spellStart"/>
            <w:r>
              <w:t>Ev</w:t>
            </w:r>
            <w:proofErr w:type="spellEnd"/>
            <w:r>
              <w:t xml:space="preserve"> Sort : L'avis de paiement est donné</w:t>
            </w:r>
          </w:p>
          <w:p w:rsidR="000A13DA" w:rsidRDefault="000A13DA">
            <w:pPr>
              <w:pStyle w:val="NormalWeb"/>
              <w:ind w:left="720"/>
            </w:pPr>
            <w:r>
              <w:t xml:space="preserve">Données </w:t>
            </w:r>
            <w:proofErr w:type="spellStart"/>
            <w:r>
              <w:t>Ent</w:t>
            </w:r>
            <w:proofErr w:type="spellEnd"/>
            <w:r>
              <w:t> : Néant</w:t>
            </w:r>
          </w:p>
          <w:p w:rsidR="000A13DA" w:rsidRDefault="000A13DA">
            <w:pPr>
              <w:pStyle w:val="NormalWeb"/>
              <w:ind w:left="720"/>
            </w:pPr>
            <w:r>
              <w:t xml:space="preserve">Données Sort : Néant </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Néant </w:t>
            </w:r>
          </w:p>
          <w:p w:rsidR="000A13DA" w:rsidRDefault="000A13DA">
            <w:pPr>
              <w:pStyle w:val="NormalWeb"/>
              <w:ind w:left="720"/>
            </w:pPr>
            <w:r>
              <w:rPr>
                <w:rStyle w:val="lev"/>
              </w:rPr>
              <w:t>Pf15</w:t>
            </w:r>
          </w:p>
          <w:p w:rsidR="000A13DA" w:rsidRDefault="000A13DA">
            <w:pPr>
              <w:pStyle w:val="NormalWeb"/>
              <w:ind w:left="720"/>
            </w:pPr>
            <w:r>
              <w:lastRenderedPageBreak/>
              <w:t>Nat : Ma</w:t>
            </w:r>
          </w:p>
          <w:p w:rsidR="000A13DA" w:rsidRDefault="000A13DA">
            <w:pPr>
              <w:pStyle w:val="NormalWeb"/>
              <w:ind w:left="720"/>
            </w:pPr>
            <w:r>
              <w:t xml:space="preserve">Objet : Réception des frais scolaires </w:t>
            </w:r>
          </w:p>
          <w:p w:rsidR="000A13DA" w:rsidRDefault="000A13DA">
            <w:pPr>
              <w:pStyle w:val="NormalWeb"/>
              <w:ind w:left="720"/>
            </w:pPr>
            <w:proofErr w:type="spellStart"/>
            <w:r>
              <w:t>Ev</w:t>
            </w:r>
            <w:proofErr w:type="spellEnd"/>
            <w:r>
              <w:t xml:space="preserve"> </w:t>
            </w:r>
            <w:proofErr w:type="spellStart"/>
            <w:r>
              <w:t>Ent</w:t>
            </w:r>
            <w:proofErr w:type="spellEnd"/>
            <w:r>
              <w:t> : avis de paiement donné, comptable</w:t>
            </w:r>
          </w:p>
          <w:p w:rsidR="000A13DA" w:rsidRDefault="000A13DA">
            <w:pPr>
              <w:pStyle w:val="NormalWeb"/>
              <w:ind w:left="720"/>
            </w:pPr>
            <w:proofErr w:type="spellStart"/>
            <w:r>
              <w:t>Ev</w:t>
            </w:r>
            <w:proofErr w:type="spellEnd"/>
            <w:r>
              <w:t xml:space="preserve"> Sort : frais scolaires reçus</w:t>
            </w:r>
          </w:p>
          <w:p w:rsidR="000A13DA" w:rsidRDefault="000A13DA">
            <w:pPr>
              <w:pStyle w:val="NormalWeb"/>
              <w:ind w:left="720"/>
            </w:pPr>
            <w:r>
              <w:t xml:space="preserve">Données </w:t>
            </w:r>
            <w:proofErr w:type="spellStart"/>
            <w:r>
              <w:t>Ent</w:t>
            </w:r>
            <w:proofErr w:type="spellEnd"/>
            <w:r>
              <w:t> : Néant.</w:t>
            </w:r>
          </w:p>
          <w:p w:rsidR="000A13DA" w:rsidRDefault="000A13DA">
            <w:pPr>
              <w:pStyle w:val="NormalWeb"/>
              <w:ind w:left="720"/>
            </w:pPr>
            <w:r>
              <w:t>Données Sort : Néant</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Néant </w:t>
            </w:r>
          </w:p>
          <w:p w:rsidR="000A13DA" w:rsidRDefault="000A13DA">
            <w:pPr>
              <w:pStyle w:val="NormalWeb"/>
              <w:ind w:left="720"/>
            </w:pPr>
            <w:r>
              <w:rPr>
                <w:rStyle w:val="lev"/>
              </w:rPr>
              <w:t>Pf16</w:t>
            </w:r>
          </w:p>
          <w:p w:rsidR="000A13DA" w:rsidRDefault="000A13DA">
            <w:pPr>
              <w:pStyle w:val="NormalWeb"/>
              <w:ind w:left="720"/>
            </w:pPr>
            <w:r>
              <w:t>Nat : AC</w:t>
            </w:r>
          </w:p>
          <w:p w:rsidR="000A13DA" w:rsidRDefault="000A13DA">
            <w:pPr>
              <w:pStyle w:val="NormalWeb"/>
              <w:ind w:left="720"/>
            </w:pPr>
            <w:r>
              <w:t>Objet : Elaboration reçu de paiement</w:t>
            </w:r>
          </w:p>
          <w:p w:rsidR="000A13DA" w:rsidRDefault="000A13DA">
            <w:pPr>
              <w:pStyle w:val="NormalWeb"/>
              <w:ind w:left="720"/>
            </w:pPr>
            <w:proofErr w:type="spellStart"/>
            <w:r>
              <w:t>Ev</w:t>
            </w:r>
            <w:proofErr w:type="spellEnd"/>
            <w:r>
              <w:t xml:space="preserve"> </w:t>
            </w:r>
            <w:proofErr w:type="spellStart"/>
            <w:r>
              <w:t>Ent</w:t>
            </w:r>
            <w:proofErr w:type="spellEnd"/>
            <w:r>
              <w:t xml:space="preserve"> : frais payés, informaticien + Micro - Ordinateur </w:t>
            </w:r>
          </w:p>
          <w:p w:rsidR="000A13DA" w:rsidRDefault="000A13DA">
            <w:pPr>
              <w:pStyle w:val="NormalWeb"/>
              <w:ind w:left="720"/>
            </w:pPr>
            <w:proofErr w:type="spellStart"/>
            <w:r>
              <w:t>Ev</w:t>
            </w:r>
            <w:proofErr w:type="spellEnd"/>
            <w:r>
              <w:t xml:space="preserve"> Sort : Reçu élaboré</w:t>
            </w:r>
          </w:p>
          <w:p w:rsidR="000A13DA" w:rsidRDefault="000A13DA">
            <w:pPr>
              <w:pStyle w:val="NormalWeb"/>
              <w:ind w:left="720"/>
            </w:pPr>
            <w:r>
              <w:t xml:space="preserve">Données </w:t>
            </w:r>
            <w:proofErr w:type="spellStart"/>
            <w:r>
              <w:t>Ent</w:t>
            </w:r>
            <w:proofErr w:type="spellEnd"/>
            <w:r>
              <w:t xml:space="preserve"> : </w:t>
            </w:r>
            <w:proofErr w:type="spellStart"/>
            <w:r>
              <w:t>NumMat</w:t>
            </w:r>
            <w:proofErr w:type="gramStart"/>
            <w:r>
              <w:t>,NomEl,PostNom,CodPaie,MontPaie,DatPaie,CodClass</w:t>
            </w:r>
            <w:proofErr w:type="spellEnd"/>
            <w:proofErr w:type="gramEnd"/>
          </w:p>
          <w:p w:rsidR="000A13DA" w:rsidRDefault="000A13DA">
            <w:pPr>
              <w:pStyle w:val="NormalWeb"/>
              <w:ind w:left="720"/>
            </w:pPr>
            <w:r>
              <w:t>Données Sort : Reçu de paiement</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Ajouter, modifier. </w:t>
            </w:r>
          </w:p>
          <w:p w:rsidR="000A13DA" w:rsidRDefault="000A13DA">
            <w:pPr>
              <w:pStyle w:val="NormalWeb"/>
              <w:ind w:left="720"/>
            </w:pPr>
            <w:r>
              <w:rPr>
                <w:rStyle w:val="lev"/>
              </w:rPr>
              <w:t>Pf17</w:t>
            </w:r>
          </w:p>
          <w:p w:rsidR="000A13DA" w:rsidRDefault="000A13DA">
            <w:pPr>
              <w:pStyle w:val="NormalWeb"/>
              <w:ind w:left="720"/>
            </w:pPr>
            <w:r>
              <w:t>Nat : AB</w:t>
            </w:r>
          </w:p>
          <w:p w:rsidR="000A13DA" w:rsidRDefault="000A13DA">
            <w:pPr>
              <w:pStyle w:val="NormalWeb"/>
              <w:ind w:left="720"/>
            </w:pPr>
            <w:r>
              <w:t xml:space="preserve">Objet : Edition reçu de paiement </w:t>
            </w:r>
          </w:p>
          <w:p w:rsidR="000A13DA" w:rsidRDefault="000A13DA">
            <w:pPr>
              <w:pStyle w:val="NormalWeb"/>
              <w:ind w:left="720"/>
            </w:pPr>
            <w:proofErr w:type="spellStart"/>
            <w:r>
              <w:t>Ev</w:t>
            </w:r>
            <w:proofErr w:type="spellEnd"/>
            <w:r>
              <w:t xml:space="preserve"> </w:t>
            </w:r>
            <w:proofErr w:type="spellStart"/>
            <w:r>
              <w:t>Ent</w:t>
            </w:r>
            <w:proofErr w:type="spellEnd"/>
            <w:r>
              <w:t> : reçu élaboré, imprimante connectée</w:t>
            </w:r>
          </w:p>
          <w:p w:rsidR="000A13DA" w:rsidRDefault="000A13DA">
            <w:pPr>
              <w:pStyle w:val="NormalWeb"/>
              <w:ind w:left="720"/>
            </w:pPr>
            <w:proofErr w:type="spellStart"/>
            <w:r>
              <w:t>Ev</w:t>
            </w:r>
            <w:proofErr w:type="spellEnd"/>
            <w:r>
              <w:t xml:space="preserve"> Sort : Reçu édité</w:t>
            </w:r>
          </w:p>
          <w:p w:rsidR="000A13DA" w:rsidRDefault="000A13DA">
            <w:pPr>
              <w:pStyle w:val="NormalWeb"/>
              <w:ind w:left="720"/>
            </w:pPr>
            <w:r>
              <w:t xml:space="preserve">Données </w:t>
            </w:r>
            <w:proofErr w:type="spellStart"/>
            <w:r>
              <w:t>Ent</w:t>
            </w:r>
            <w:proofErr w:type="spellEnd"/>
            <w:r>
              <w:t> </w:t>
            </w:r>
            <w:proofErr w:type="gramStart"/>
            <w:r>
              <w:t>:</w:t>
            </w:r>
            <w:proofErr w:type="spellStart"/>
            <w:r>
              <w:t>NumMat,NomEl,PostNom,CodPaie,DesPaie,MontPaie,CodClass</w:t>
            </w:r>
            <w:proofErr w:type="spellEnd"/>
            <w:proofErr w:type="gramEnd"/>
          </w:p>
          <w:p w:rsidR="000A13DA" w:rsidRDefault="000A13DA">
            <w:pPr>
              <w:pStyle w:val="NormalWeb"/>
              <w:ind w:left="720"/>
            </w:pPr>
            <w:r>
              <w:lastRenderedPageBreak/>
              <w:t xml:space="preserve">Données Sort : Reçu de paiement </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Visualisation du reçu </w:t>
            </w:r>
          </w:p>
          <w:p w:rsidR="000A13DA" w:rsidRDefault="000A13DA">
            <w:pPr>
              <w:pStyle w:val="NormalWeb"/>
              <w:ind w:left="720"/>
            </w:pPr>
            <w:r>
              <w:t xml:space="preserve">-MAJ : Néant </w:t>
            </w:r>
          </w:p>
          <w:p w:rsidR="000A13DA" w:rsidRDefault="000A13DA">
            <w:pPr>
              <w:pStyle w:val="NormalWeb"/>
              <w:ind w:left="720"/>
            </w:pPr>
            <w:r>
              <w:rPr>
                <w:rStyle w:val="lev"/>
              </w:rPr>
              <w:t>Pf18</w:t>
            </w:r>
          </w:p>
          <w:p w:rsidR="000A13DA" w:rsidRDefault="000A13DA">
            <w:pPr>
              <w:pStyle w:val="NormalWeb"/>
              <w:ind w:left="720"/>
            </w:pPr>
            <w:r>
              <w:t>Nat : AC</w:t>
            </w:r>
          </w:p>
          <w:p w:rsidR="000A13DA" w:rsidRDefault="000A13DA">
            <w:pPr>
              <w:pStyle w:val="NormalWeb"/>
              <w:ind w:left="720"/>
            </w:pPr>
            <w:r>
              <w:t>Objet : Elaboration rapport de paiement</w:t>
            </w:r>
          </w:p>
          <w:p w:rsidR="000A13DA" w:rsidRDefault="000A13DA">
            <w:pPr>
              <w:pStyle w:val="NormalWeb"/>
              <w:ind w:left="720"/>
            </w:pPr>
            <w:proofErr w:type="spellStart"/>
            <w:r>
              <w:t>Ev</w:t>
            </w:r>
            <w:proofErr w:type="spellEnd"/>
            <w:r>
              <w:t xml:space="preserve"> </w:t>
            </w:r>
            <w:proofErr w:type="spellStart"/>
            <w:r>
              <w:t>Ent</w:t>
            </w:r>
            <w:proofErr w:type="spellEnd"/>
            <w:r>
              <w:t xml:space="preserve"> : Reçu édité, informaticien + Micro - Ordi </w:t>
            </w:r>
          </w:p>
          <w:p w:rsidR="000A13DA" w:rsidRDefault="000A13DA">
            <w:pPr>
              <w:pStyle w:val="NormalWeb"/>
              <w:ind w:left="720"/>
            </w:pPr>
            <w:proofErr w:type="spellStart"/>
            <w:r>
              <w:t>Ev</w:t>
            </w:r>
            <w:proofErr w:type="spellEnd"/>
            <w:r>
              <w:t xml:space="preserve"> Sort : Rapport élaboré</w:t>
            </w:r>
          </w:p>
          <w:p w:rsidR="000A13DA" w:rsidRDefault="000A13DA">
            <w:pPr>
              <w:pStyle w:val="NormalWeb"/>
              <w:ind w:left="720"/>
            </w:pPr>
            <w:r>
              <w:t xml:space="preserve">Données </w:t>
            </w:r>
            <w:proofErr w:type="spellStart"/>
            <w:r>
              <w:t>Ent</w:t>
            </w:r>
            <w:proofErr w:type="spellEnd"/>
            <w:r>
              <w:t xml:space="preserve"> : </w:t>
            </w:r>
            <w:proofErr w:type="spellStart"/>
            <w:r>
              <w:t>CodClass</w:t>
            </w:r>
            <w:proofErr w:type="gramStart"/>
            <w:r>
              <w:t>,NumMat,NomEl,PostNom,CodPaie,DesPaie,MontPaie</w:t>
            </w:r>
            <w:proofErr w:type="spellEnd"/>
            <w:proofErr w:type="gramEnd"/>
          </w:p>
          <w:p w:rsidR="000A13DA" w:rsidRDefault="000A13DA">
            <w:pPr>
              <w:pStyle w:val="NormalWeb"/>
              <w:ind w:left="720"/>
            </w:pPr>
            <w:r>
              <w:t>Données Sort : Rapport de paiement</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Modifier </w:t>
            </w:r>
          </w:p>
          <w:p w:rsidR="000A13DA" w:rsidRDefault="000A13DA">
            <w:pPr>
              <w:pStyle w:val="NormalWeb"/>
              <w:ind w:left="720"/>
            </w:pPr>
            <w:r>
              <w:rPr>
                <w:rStyle w:val="lev"/>
              </w:rPr>
              <w:t>Pf19</w:t>
            </w:r>
          </w:p>
          <w:p w:rsidR="000A13DA" w:rsidRDefault="000A13DA">
            <w:pPr>
              <w:pStyle w:val="NormalWeb"/>
              <w:ind w:left="720"/>
            </w:pPr>
            <w:r>
              <w:t>Nat : AB</w:t>
            </w:r>
          </w:p>
          <w:p w:rsidR="000A13DA" w:rsidRDefault="000A13DA">
            <w:pPr>
              <w:pStyle w:val="NormalWeb"/>
              <w:ind w:left="720"/>
            </w:pPr>
            <w:r>
              <w:t>Objet : Edition Rapport de paiement</w:t>
            </w:r>
          </w:p>
          <w:p w:rsidR="000A13DA" w:rsidRDefault="000A13DA">
            <w:pPr>
              <w:pStyle w:val="NormalWeb"/>
              <w:ind w:left="720"/>
            </w:pPr>
            <w:proofErr w:type="spellStart"/>
            <w:r>
              <w:t>Ev</w:t>
            </w:r>
            <w:proofErr w:type="spellEnd"/>
            <w:r>
              <w:t xml:space="preserve"> </w:t>
            </w:r>
            <w:proofErr w:type="spellStart"/>
            <w:r>
              <w:t>Ent</w:t>
            </w:r>
            <w:proofErr w:type="spellEnd"/>
            <w:r>
              <w:t> : Rapport élaboré, Imprimante connectée</w:t>
            </w:r>
          </w:p>
          <w:p w:rsidR="000A13DA" w:rsidRDefault="000A13DA">
            <w:pPr>
              <w:pStyle w:val="NormalWeb"/>
              <w:ind w:left="720"/>
            </w:pPr>
            <w:proofErr w:type="spellStart"/>
            <w:r>
              <w:t>Ev</w:t>
            </w:r>
            <w:proofErr w:type="spellEnd"/>
            <w:r>
              <w:t xml:space="preserve"> Sort : Rapport édité</w:t>
            </w:r>
          </w:p>
          <w:p w:rsidR="000A13DA" w:rsidRDefault="000A13DA">
            <w:pPr>
              <w:pStyle w:val="NormalWeb"/>
              <w:ind w:left="720"/>
            </w:pPr>
            <w:r>
              <w:t xml:space="preserve">Données </w:t>
            </w:r>
            <w:proofErr w:type="spellStart"/>
            <w:r>
              <w:t>Ent</w:t>
            </w:r>
            <w:proofErr w:type="spellEnd"/>
            <w:r>
              <w:t xml:space="preserve"> : </w:t>
            </w:r>
            <w:proofErr w:type="spellStart"/>
            <w:r>
              <w:t>CodClass</w:t>
            </w:r>
            <w:proofErr w:type="gramStart"/>
            <w:r>
              <w:t>,NumMat,NomEl,PostNom,CodPaie,DesPaie,MontPaie</w:t>
            </w:r>
            <w:proofErr w:type="spellEnd"/>
            <w:proofErr w:type="gramEnd"/>
          </w:p>
          <w:p w:rsidR="000A13DA" w:rsidRDefault="000A13DA">
            <w:pPr>
              <w:pStyle w:val="NormalWeb"/>
              <w:ind w:left="720"/>
            </w:pPr>
            <w:r>
              <w:t xml:space="preserve">Données Sort : Rapport de paiement </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Visualisation du Rapport </w:t>
            </w:r>
          </w:p>
          <w:p w:rsidR="000A13DA" w:rsidRDefault="000A13DA">
            <w:pPr>
              <w:pStyle w:val="NormalWeb"/>
              <w:ind w:left="720"/>
            </w:pPr>
            <w:r>
              <w:t xml:space="preserve">-MAJ : Néant </w:t>
            </w:r>
          </w:p>
          <w:p w:rsidR="000A13DA" w:rsidRDefault="000A13DA">
            <w:pPr>
              <w:pStyle w:val="NormalWeb"/>
              <w:ind w:left="720"/>
            </w:pPr>
            <w:r>
              <w:rPr>
                <w:rStyle w:val="lev"/>
              </w:rPr>
              <w:t>Pf20</w:t>
            </w:r>
          </w:p>
          <w:p w:rsidR="000A13DA" w:rsidRDefault="000A13DA">
            <w:pPr>
              <w:pStyle w:val="NormalWeb"/>
              <w:ind w:left="720"/>
            </w:pPr>
            <w:r>
              <w:lastRenderedPageBreak/>
              <w:t>Nat : Ma</w:t>
            </w:r>
          </w:p>
          <w:p w:rsidR="000A13DA" w:rsidRDefault="000A13DA">
            <w:pPr>
              <w:pStyle w:val="NormalWeb"/>
              <w:ind w:left="720"/>
            </w:pPr>
            <w:r>
              <w:t xml:space="preserve">Objet : Transmission du rapport de paiement </w:t>
            </w:r>
          </w:p>
          <w:p w:rsidR="000A13DA" w:rsidRDefault="000A13DA">
            <w:pPr>
              <w:pStyle w:val="NormalWeb"/>
              <w:ind w:left="720"/>
            </w:pPr>
            <w:proofErr w:type="spellStart"/>
            <w:r>
              <w:t>Ev</w:t>
            </w:r>
            <w:proofErr w:type="spellEnd"/>
            <w:r>
              <w:t xml:space="preserve"> </w:t>
            </w:r>
            <w:proofErr w:type="spellStart"/>
            <w:r>
              <w:t>Ent</w:t>
            </w:r>
            <w:proofErr w:type="spellEnd"/>
            <w:r>
              <w:t> : Rapport édité, informaticien</w:t>
            </w:r>
          </w:p>
          <w:p w:rsidR="000A13DA" w:rsidRDefault="000A13DA">
            <w:pPr>
              <w:pStyle w:val="NormalWeb"/>
              <w:ind w:left="720"/>
            </w:pPr>
            <w:proofErr w:type="spellStart"/>
            <w:r>
              <w:t>Ev</w:t>
            </w:r>
            <w:proofErr w:type="spellEnd"/>
            <w:r>
              <w:t xml:space="preserve"> Sort : Rapport transmis</w:t>
            </w:r>
          </w:p>
          <w:p w:rsidR="000A13DA" w:rsidRDefault="000A13DA">
            <w:pPr>
              <w:pStyle w:val="NormalWeb"/>
              <w:ind w:left="720"/>
            </w:pPr>
            <w:r>
              <w:t xml:space="preserve">Données </w:t>
            </w:r>
            <w:proofErr w:type="spellStart"/>
            <w:r>
              <w:t>Ent</w:t>
            </w:r>
            <w:proofErr w:type="spellEnd"/>
            <w:r>
              <w:t> : Néant</w:t>
            </w:r>
          </w:p>
          <w:p w:rsidR="000A13DA" w:rsidRDefault="000A13DA">
            <w:pPr>
              <w:pStyle w:val="NormalWeb"/>
              <w:ind w:left="720"/>
            </w:pPr>
            <w:r>
              <w:t>Données Sort : Néant</w:t>
            </w:r>
          </w:p>
          <w:p w:rsidR="000A13DA" w:rsidRDefault="000A13DA">
            <w:pPr>
              <w:pStyle w:val="NormalWeb"/>
              <w:ind w:left="720"/>
            </w:pPr>
            <w:r>
              <w:t xml:space="preserve">Action sur la BD </w:t>
            </w:r>
          </w:p>
          <w:p w:rsidR="000A13DA" w:rsidRDefault="000A13DA">
            <w:pPr>
              <w:pStyle w:val="NormalWeb"/>
              <w:ind w:left="720"/>
            </w:pPr>
            <w:r>
              <w:t>-</w:t>
            </w:r>
            <w:proofErr w:type="spellStart"/>
            <w:r>
              <w:t>Consult</w:t>
            </w:r>
            <w:proofErr w:type="spellEnd"/>
            <w:r>
              <w:t xml:space="preserve"> : Néant </w:t>
            </w:r>
          </w:p>
          <w:p w:rsidR="000A13DA" w:rsidRDefault="000A13DA">
            <w:pPr>
              <w:pStyle w:val="NormalWeb"/>
              <w:ind w:left="720"/>
            </w:pPr>
            <w:r>
              <w:t xml:space="preserve">-MAJ : Néant </w:t>
            </w:r>
          </w:p>
          <w:p w:rsidR="000A13DA" w:rsidRDefault="000A13DA">
            <w:pPr>
              <w:pStyle w:val="Titre2"/>
              <w:ind w:left="720"/>
            </w:pPr>
            <w:bookmarkStart w:id="169" w:name="toc73"/>
            <w:bookmarkStart w:id="170" w:name="_Toc329631598"/>
            <w:bookmarkStart w:id="171" w:name="_Toc17112293"/>
            <w:bookmarkEnd w:id="169"/>
            <w:bookmarkEnd w:id="170"/>
            <w:bookmarkEnd w:id="171"/>
            <w:r>
              <w:t>IV.7. CONCEPTION DU SYSTEME D'INFORMATION INFORMATISE</w:t>
            </w:r>
          </w:p>
          <w:p w:rsidR="000A13DA" w:rsidRDefault="000A13DA">
            <w:pPr>
              <w:pStyle w:val="NormalWeb"/>
              <w:ind w:left="720"/>
            </w:pPr>
            <w:r>
              <w:rPr>
                <w:rStyle w:val="Accentuation"/>
              </w:rPr>
              <w:t>Un système d'information informatisé est une étape qui a pour objet de rendre automatisé les opérations effectuées dans l'entreprise</w:t>
            </w:r>
            <w:r>
              <w:rPr>
                <w:rStyle w:val="Accentuation"/>
                <w:vertAlign w:val="superscript"/>
              </w:rPr>
              <w:t>23</w:t>
            </w:r>
            <w:bookmarkStart w:id="172" w:name="fnref23"/>
            <w:bookmarkEnd w:id="172"/>
            <w:r>
              <w:rPr>
                <w:rStyle w:val="Accentuation"/>
                <w:vertAlign w:val="superscript"/>
              </w:rPr>
              <w:t>(</w:t>
            </w:r>
            <w:hyperlink r:id="rId33" w:anchor="fn23" w:history="1">
              <w:r>
                <w:rPr>
                  <w:rStyle w:val="Lienhypertexte"/>
                  <w:i/>
                  <w:iCs/>
                  <w:vertAlign w:val="superscript"/>
                </w:rPr>
                <w:t>*</w:t>
              </w:r>
            </w:hyperlink>
            <w:r>
              <w:rPr>
                <w:rStyle w:val="Accentuation"/>
                <w:vertAlign w:val="superscript"/>
              </w:rPr>
              <w:t>)</w:t>
            </w:r>
            <w:r>
              <w:rPr>
                <w:rStyle w:val="Accentuation"/>
              </w:rPr>
              <w:t xml:space="preserve">. </w:t>
            </w:r>
          </w:p>
          <w:p w:rsidR="000A13DA" w:rsidRDefault="000A13DA">
            <w:pPr>
              <w:pStyle w:val="NormalWeb"/>
              <w:ind w:left="720"/>
            </w:pPr>
            <w:r>
              <w:rPr>
                <w:rStyle w:val="Accentuation"/>
              </w:rPr>
              <w:t xml:space="preserve">Le modèle conceptuel de données (MCD), nous permettra d'analyser et de concevoir les données du système d'information d'une entreprise qui nous aiderons de mettre en </w:t>
            </w:r>
            <w:proofErr w:type="spellStart"/>
            <w:r>
              <w:rPr>
                <w:rStyle w:val="Accentuation"/>
              </w:rPr>
              <w:t>oeuvre</w:t>
            </w:r>
            <w:proofErr w:type="spellEnd"/>
            <w:r>
              <w:rPr>
                <w:rStyle w:val="Accentuation"/>
              </w:rPr>
              <w:t xml:space="preserve"> un logiciel appelé système de gestion de base données</w:t>
            </w:r>
            <w:r>
              <w:rPr>
                <w:rStyle w:val="Accentuation"/>
                <w:vertAlign w:val="superscript"/>
              </w:rPr>
              <w:t>24</w:t>
            </w:r>
            <w:bookmarkStart w:id="173" w:name="fnref24"/>
            <w:bookmarkEnd w:id="173"/>
            <w:r>
              <w:rPr>
                <w:rStyle w:val="Accentuation"/>
                <w:vertAlign w:val="superscript"/>
              </w:rPr>
              <w:t>(</w:t>
            </w:r>
            <w:hyperlink r:id="rId34" w:anchor="fn24" w:history="1">
              <w:r>
                <w:rPr>
                  <w:rStyle w:val="Lienhypertexte"/>
                  <w:i/>
                  <w:iCs/>
                  <w:vertAlign w:val="superscript"/>
                </w:rPr>
                <w:t>*</w:t>
              </w:r>
            </w:hyperlink>
            <w:r>
              <w:rPr>
                <w:rStyle w:val="Accentuation"/>
                <w:vertAlign w:val="superscript"/>
              </w:rPr>
              <w:t>)</w:t>
            </w:r>
            <w:r>
              <w:rPr>
                <w:rStyle w:val="Accentuation"/>
              </w:rPr>
              <w:t xml:space="preserve">. </w:t>
            </w:r>
          </w:p>
          <w:p w:rsidR="000A13DA" w:rsidRDefault="000A13DA">
            <w:pPr>
              <w:pStyle w:val="NormalWeb"/>
              <w:ind w:left="720"/>
            </w:pPr>
            <w:r>
              <w:rPr>
                <w:rStyle w:val="Accentuation"/>
              </w:rPr>
              <w:t xml:space="preserve">Cette partie se consacre sur les points ci - après : </w:t>
            </w:r>
          </w:p>
          <w:p w:rsidR="000A13DA" w:rsidRDefault="000A13DA" w:rsidP="000A13DA">
            <w:pPr>
              <w:pStyle w:val="NormalWeb"/>
              <w:ind w:left="720"/>
            </w:pPr>
            <w:r>
              <w:rPr>
                <w:rStyle w:val="Accentuation"/>
              </w:rPr>
              <w:t xml:space="preserve">· Le Modèle Logique de Données ; </w:t>
            </w:r>
          </w:p>
          <w:p w:rsidR="000A13DA" w:rsidRDefault="000A13DA" w:rsidP="000A13DA">
            <w:pPr>
              <w:pStyle w:val="NormalWeb"/>
              <w:ind w:left="720"/>
            </w:pPr>
            <w:r>
              <w:rPr>
                <w:rStyle w:val="Accentuation"/>
              </w:rPr>
              <w:t xml:space="preserve">· Le Modèle Physique de Données ; </w:t>
            </w:r>
          </w:p>
          <w:p w:rsidR="000A13DA" w:rsidRDefault="000A13DA" w:rsidP="000A13DA">
            <w:pPr>
              <w:pStyle w:val="NormalWeb"/>
              <w:ind w:left="720"/>
            </w:pPr>
            <w:r>
              <w:rPr>
                <w:rStyle w:val="Accentuation"/>
              </w:rPr>
              <w:t xml:space="preserve">· Le Modèle Logique de Traitement. </w:t>
            </w:r>
          </w:p>
          <w:p w:rsidR="000A13DA" w:rsidRDefault="000A13DA">
            <w:pPr>
              <w:pStyle w:val="Titre3"/>
              <w:ind w:left="720"/>
            </w:pPr>
            <w:bookmarkStart w:id="174" w:name="toc74"/>
            <w:bookmarkStart w:id="175" w:name="_Toc329631599"/>
            <w:bookmarkStart w:id="176" w:name="_Toc17112294"/>
            <w:bookmarkEnd w:id="174"/>
            <w:bookmarkEnd w:id="175"/>
            <w:bookmarkEnd w:id="176"/>
            <w:r>
              <w:t>IV.7.1. LE MODELE LOGIQUE DE DONNEES (MLD)</w:t>
            </w:r>
          </w:p>
          <w:p w:rsidR="000A13DA" w:rsidRDefault="000A13DA">
            <w:pPr>
              <w:pStyle w:val="NormalWeb"/>
              <w:ind w:left="720"/>
            </w:pPr>
            <w:r>
              <w:rPr>
                <w:rStyle w:val="Accentuation"/>
              </w:rPr>
              <w:t>La construction de ce modèle respecte les différentes règles établies par MERISE, ces règles apprennent de construire le MLD en tenant compte des entités du MCD validé plus précisément, les entités deviennent des tables et leurs identifiants des clés primaires dans les tables</w:t>
            </w:r>
            <w:r>
              <w:rPr>
                <w:rStyle w:val="Accentuation"/>
                <w:vertAlign w:val="superscript"/>
              </w:rPr>
              <w:t>25</w:t>
            </w:r>
            <w:bookmarkStart w:id="177" w:name="fnref25"/>
            <w:bookmarkEnd w:id="177"/>
            <w:r>
              <w:rPr>
                <w:rStyle w:val="Accentuation"/>
                <w:vertAlign w:val="superscript"/>
              </w:rPr>
              <w:t>(</w:t>
            </w:r>
            <w:hyperlink r:id="rId35" w:anchor="fn25" w:history="1">
              <w:r>
                <w:rPr>
                  <w:rStyle w:val="Lienhypertexte"/>
                  <w:i/>
                  <w:iCs/>
                  <w:vertAlign w:val="superscript"/>
                </w:rPr>
                <w:t>*</w:t>
              </w:r>
            </w:hyperlink>
            <w:r>
              <w:rPr>
                <w:rStyle w:val="Accentuation"/>
                <w:vertAlign w:val="superscript"/>
              </w:rPr>
              <w:t>)</w:t>
            </w:r>
            <w:r>
              <w:rPr>
                <w:rStyle w:val="Accentuation"/>
              </w:rPr>
              <w:t>.</w:t>
            </w:r>
          </w:p>
          <w:p w:rsidR="000A13DA" w:rsidRDefault="000A13DA">
            <w:pPr>
              <w:pStyle w:val="Titre3"/>
              <w:ind w:left="720"/>
            </w:pPr>
            <w:bookmarkStart w:id="178" w:name="toc75"/>
            <w:bookmarkStart w:id="179" w:name="_Toc329631600"/>
            <w:bookmarkStart w:id="180" w:name="_Toc17112295"/>
            <w:bookmarkEnd w:id="178"/>
            <w:bookmarkEnd w:id="179"/>
            <w:bookmarkEnd w:id="180"/>
            <w:r>
              <w:t>IV.7.2. Présentation du modèle logique de données (MLD)</w:t>
            </w:r>
          </w:p>
          <w:p w:rsidR="000A13DA" w:rsidRDefault="000A13DA">
            <w:pPr>
              <w:pStyle w:val="NormalWeb"/>
              <w:ind w:left="720"/>
            </w:pPr>
            <w:r>
              <w:rPr>
                <w:rStyle w:val="Accentuation"/>
              </w:rPr>
              <w:t>Le passage du MOD au MLD se fait en fonction de règles. Celles-ci examinent les cardinalités des pattes, le nombre de pattes d'une relation et l'existence éventuelle d'informations dans la relation.</w:t>
            </w:r>
          </w:p>
          <w:p w:rsidR="000A13DA" w:rsidRDefault="000A13DA" w:rsidP="000A13DA">
            <w:pPr>
              <w:pStyle w:val="NormalWeb"/>
              <w:ind w:left="720"/>
            </w:pPr>
            <w:r>
              <w:rPr>
                <w:rStyle w:val="Accentuation"/>
                <w:b/>
                <w:bCs/>
              </w:rPr>
              <w:t xml:space="preserve">· </w:t>
            </w:r>
            <w:proofErr w:type="spellStart"/>
            <w:r>
              <w:rPr>
                <w:rStyle w:val="Accentuation"/>
                <w:b/>
                <w:bCs/>
              </w:rPr>
              <w:t>tClasse</w:t>
            </w:r>
            <w:proofErr w:type="spellEnd"/>
            <w:r>
              <w:rPr>
                <w:rStyle w:val="Accentuation"/>
                <w:b/>
                <w:bCs/>
              </w:rPr>
              <w:t> </w:t>
            </w:r>
            <w:r>
              <w:rPr>
                <w:rStyle w:val="Accentuation"/>
              </w:rPr>
              <w:t>: (</w:t>
            </w:r>
            <w:proofErr w:type="spellStart"/>
            <w:r>
              <w:rPr>
                <w:rStyle w:val="Accentuation"/>
                <w:u w:val="single"/>
              </w:rPr>
              <w:t>CodClass</w:t>
            </w:r>
            <w:proofErr w:type="gramStart"/>
            <w:r>
              <w:rPr>
                <w:rStyle w:val="Accentuation"/>
                <w:u w:val="single"/>
              </w:rPr>
              <w:t>,</w:t>
            </w:r>
            <w:r>
              <w:rPr>
                <w:rStyle w:val="Accentuation"/>
              </w:rPr>
              <w:t>DesClass,ClassEl,NbreEl</w:t>
            </w:r>
            <w:proofErr w:type="spellEnd"/>
            <w:proofErr w:type="gramEnd"/>
            <w:r>
              <w:rPr>
                <w:rStyle w:val="Accentuation"/>
              </w:rPr>
              <w:t>)</w:t>
            </w:r>
          </w:p>
          <w:p w:rsidR="000A13DA" w:rsidRDefault="000A13DA" w:rsidP="000A13DA">
            <w:pPr>
              <w:pStyle w:val="NormalWeb"/>
              <w:ind w:left="720"/>
            </w:pPr>
            <w:r>
              <w:rPr>
                <w:rStyle w:val="Accentuation"/>
                <w:b/>
                <w:bCs/>
              </w:rPr>
              <w:lastRenderedPageBreak/>
              <w:t xml:space="preserve">· </w:t>
            </w:r>
            <w:proofErr w:type="spellStart"/>
            <w:r>
              <w:rPr>
                <w:rStyle w:val="Accentuation"/>
                <w:b/>
                <w:bCs/>
              </w:rPr>
              <w:t>tElève</w:t>
            </w:r>
            <w:proofErr w:type="spellEnd"/>
            <w:r>
              <w:rPr>
                <w:rStyle w:val="Accentuation"/>
              </w:rPr>
              <w:t> : (</w:t>
            </w:r>
            <w:r>
              <w:rPr>
                <w:rStyle w:val="Accentuation"/>
                <w:u w:val="single"/>
              </w:rPr>
              <w:t>NumMat</w:t>
            </w:r>
            <w:proofErr w:type="gramStart"/>
            <w:r>
              <w:rPr>
                <w:rStyle w:val="Accentuation"/>
                <w:u w:val="single"/>
              </w:rPr>
              <w:t>,</w:t>
            </w:r>
            <w:r>
              <w:rPr>
                <w:rStyle w:val="Accentuation"/>
              </w:rPr>
              <w:t>NomEl,PostNom,Père,Mère,LieuNais,DatNais,Adress,CodClass</w:t>
            </w:r>
            <w:proofErr w:type="gramEnd"/>
            <w:r>
              <w:rPr>
                <w:rStyle w:val="Accentuation"/>
              </w:rPr>
              <w:t>)</w:t>
            </w:r>
          </w:p>
          <w:p w:rsidR="000A13DA" w:rsidRDefault="000A13DA" w:rsidP="000A13DA">
            <w:pPr>
              <w:pStyle w:val="NormalWeb"/>
              <w:ind w:left="720"/>
            </w:pPr>
            <w:r>
              <w:rPr>
                <w:rStyle w:val="Accentuation"/>
                <w:b/>
                <w:bCs/>
              </w:rPr>
              <w:t>· tPaiement :</w:t>
            </w:r>
            <w:r>
              <w:rPr>
                <w:rStyle w:val="Accentuation"/>
              </w:rPr>
              <w:t>(</w:t>
            </w:r>
            <w:r>
              <w:rPr>
                <w:rStyle w:val="Accentuation"/>
                <w:u w:val="single"/>
              </w:rPr>
              <w:t>CodPaie</w:t>
            </w:r>
            <w:r>
              <w:rPr>
                <w:rStyle w:val="Accentuation"/>
              </w:rPr>
              <w:t>,DatPaie,NomPerc,NumMat,baremefixe,fraisdefonctionnement,fraisconstruction,fraistechnique,prime,minerval,assurance)</w:t>
            </w:r>
          </w:p>
          <w:p w:rsidR="000A13DA" w:rsidRDefault="000A13DA">
            <w:pPr>
              <w:pStyle w:val="Titre3"/>
              <w:ind w:left="720"/>
            </w:pPr>
            <w:bookmarkStart w:id="181" w:name="toc76"/>
            <w:bookmarkStart w:id="182" w:name="_Toc329631601"/>
            <w:bookmarkStart w:id="183" w:name="_Toc17112296"/>
            <w:bookmarkEnd w:id="181"/>
            <w:bookmarkEnd w:id="182"/>
            <w:bookmarkEnd w:id="183"/>
            <w:r>
              <w:t>IV.7.3. LE MODELE PHYSIQUE DE DONNEES (MPD)</w:t>
            </w:r>
          </w:p>
          <w:p w:rsidR="000A13DA" w:rsidRDefault="000A13DA">
            <w:pPr>
              <w:pStyle w:val="NormalWeb"/>
              <w:ind w:left="720"/>
            </w:pPr>
            <w:r>
              <w:rPr>
                <w:rStyle w:val="Accentuation"/>
              </w:rPr>
              <w:t xml:space="preserve">Le modèle physique de données est un modèle de la Base données. L'implantation physique, la topographie des enregistrements informatiques ne sont pas définies. </w:t>
            </w:r>
          </w:p>
          <w:p w:rsidR="000A13DA" w:rsidRDefault="000A13DA">
            <w:pPr>
              <w:pStyle w:val="NormalWeb"/>
              <w:ind w:left="720"/>
            </w:pPr>
            <w:r>
              <w:rPr>
                <w:rStyle w:val="Accentuation"/>
              </w:rPr>
              <w:t xml:space="preserve">Trois systèmes de gestion de BD ; les modèles hiérarchiques, </w:t>
            </w:r>
            <w:proofErr w:type="spellStart"/>
            <w:r>
              <w:rPr>
                <w:rStyle w:val="Accentuation"/>
              </w:rPr>
              <w:t>navigationnels</w:t>
            </w:r>
            <w:proofErr w:type="spellEnd"/>
            <w:r>
              <w:rPr>
                <w:rStyle w:val="Accentuation"/>
              </w:rPr>
              <w:t xml:space="preserve"> et relationnels servent de modèles</w:t>
            </w:r>
            <w:r>
              <w:rPr>
                <w:rStyle w:val="Accentuation"/>
                <w:vertAlign w:val="superscript"/>
              </w:rPr>
              <w:t>26</w:t>
            </w:r>
            <w:bookmarkStart w:id="184" w:name="fnref26"/>
            <w:bookmarkEnd w:id="184"/>
            <w:r>
              <w:rPr>
                <w:rStyle w:val="Accentuation"/>
                <w:vertAlign w:val="superscript"/>
              </w:rPr>
              <w:t>(</w:t>
            </w:r>
            <w:hyperlink r:id="rId36" w:anchor="fn26" w:history="1">
              <w:r>
                <w:rPr>
                  <w:rStyle w:val="Lienhypertexte"/>
                  <w:i/>
                  <w:iCs/>
                  <w:vertAlign w:val="superscript"/>
                </w:rPr>
                <w:t>*</w:t>
              </w:r>
            </w:hyperlink>
            <w:r>
              <w:rPr>
                <w:rStyle w:val="Accentuation"/>
                <w:vertAlign w:val="superscript"/>
              </w:rPr>
              <w:t>)</w:t>
            </w:r>
            <w:r>
              <w:rPr>
                <w:rStyle w:val="Accentuation"/>
              </w:rPr>
              <w:t xml:space="preserve">. </w:t>
            </w:r>
          </w:p>
          <w:p w:rsidR="000A13DA" w:rsidRDefault="000A13DA">
            <w:pPr>
              <w:pStyle w:val="NormalWeb"/>
              <w:ind w:left="720"/>
            </w:pPr>
            <w:r>
              <w:rPr>
                <w:rStyle w:val="Accentuation"/>
              </w:rPr>
              <w:t xml:space="preserve">Le choix du type de SGBD effectué, deux questions se posent : comment retrouver physiquement un chemin logique, par une information ou par un lien physique ? </w:t>
            </w:r>
            <w:proofErr w:type="gramStart"/>
            <w:r>
              <w:rPr>
                <w:rStyle w:val="Accentuation"/>
              </w:rPr>
              <w:t>Faut -</w:t>
            </w:r>
            <w:proofErr w:type="gramEnd"/>
            <w:r>
              <w:rPr>
                <w:rStyle w:val="Accentuation"/>
              </w:rPr>
              <w:t xml:space="preserve"> t - il éclater ou regrouper certains enregistrements afin d'accélérer les traitements ? </w:t>
            </w:r>
          </w:p>
          <w:p w:rsidR="000A13DA" w:rsidRDefault="000A13DA">
            <w:pPr>
              <w:pStyle w:val="Titre3"/>
              <w:ind w:left="720"/>
            </w:pPr>
            <w:bookmarkStart w:id="185" w:name="toc77"/>
            <w:bookmarkStart w:id="186" w:name="_Toc329631602"/>
            <w:bookmarkStart w:id="187" w:name="_Toc17112297"/>
            <w:bookmarkEnd w:id="185"/>
            <w:bookmarkEnd w:id="186"/>
            <w:bookmarkEnd w:id="187"/>
            <w:r>
              <w:t>IV.7.4. Construction du MPD</w:t>
            </w:r>
          </w:p>
          <w:p w:rsidR="000A13DA" w:rsidRDefault="000A13DA">
            <w:pPr>
              <w:pStyle w:val="NormalWeb"/>
              <w:ind w:left="720"/>
              <w:jc w:val="center"/>
            </w:pPr>
            <w:r>
              <w:rPr>
                <w:noProof/>
              </w:rPr>
              <w:drawing>
                <wp:inline distT="0" distB="0" distL="0" distR="0">
                  <wp:extent cx="4067175" cy="2428875"/>
                  <wp:effectExtent l="0" t="0" r="9525" b="9525"/>
                  <wp:docPr id="10" name="Image 10" descr="http://www.memoireonline.com/10/12/6205/Mise-en-place-dun-modele-de-gestion-des-paiements-des-frais-scolaires-Cas-de-lInstitut-Kye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moireonline.com/10/12/6205/Mise-en-place-dun-modele-de-gestion-des-paiements-des-frais-scolaires-Cas-de-lInstitut-Kyesh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0A13DA" w:rsidRDefault="000A13DA">
            <w:pPr>
              <w:pStyle w:val="Titre3"/>
              <w:ind w:left="720"/>
            </w:pPr>
            <w:bookmarkStart w:id="188" w:name="toc78"/>
            <w:bookmarkStart w:id="189" w:name="_Toc329631603"/>
            <w:bookmarkEnd w:id="188"/>
            <w:bookmarkEnd w:id="189"/>
            <w:r>
              <w:t xml:space="preserve">IV.7.5. LE MODELE LOGIQUE DE TRAITEMENT (MLT) </w:t>
            </w:r>
          </w:p>
          <w:p w:rsidR="000A13DA" w:rsidRDefault="000A13DA">
            <w:pPr>
              <w:pStyle w:val="Titre4"/>
              <w:ind w:left="720"/>
            </w:pPr>
            <w:bookmarkStart w:id="190" w:name="toc79"/>
            <w:bookmarkStart w:id="191" w:name="_Toc329631604"/>
            <w:bookmarkEnd w:id="190"/>
            <w:bookmarkEnd w:id="191"/>
            <w:r>
              <w:t xml:space="preserve">IV.7.5.1. Notion </w:t>
            </w:r>
          </w:p>
          <w:p w:rsidR="000A13DA" w:rsidRDefault="000A13DA">
            <w:pPr>
              <w:pStyle w:val="NormalWeb"/>
              <w:ind w:left="720"/>
            </w:pPr>
            <w:r>
              <w:rPr>
                <w:rStyle w:val="Accentuation"/>
              </w:rPr>
              <w:t>Le MLT suit le MOT. Celui-ci comprend les opérations faites par des postes de travail. A chaque opération organisée sont associés un ou plusieurs outils informatiques. Le MLT comprend la partie visible, la spécification externe des transactions informatiques, le cheminement possible d'écran à écran après un menu principal</w:t>
            </w:r>
            <w:r>
              <w:rPr>
                <w:rStyle w:val="Accentuation"/>
                <w:vertAlign w:val="superscript"/>
              </w:rPr>
              <w:t>27</w:t>
            </w:r>
            <w:bookmarkStart w:id="192" w:name="fnref27"/>
            <w:bookmarkEnd w:id="192"/>
            <w:r>
              <w:rPr>
                <w:rStyle w:val="Accentuation"/>
                <w:vertAlign w:val="superscript"/>
              </w:rPr>
              <w:t>(</w:t>
            </w:r>
            <w:hyperlink r:id="rId38" w:anchor="fn27" w:history="1">
              <w:r>
                <w:rPr>
                  <w:rStyle w:val="Lienhypertexte"/>
                  <w:i/>
                  <w:iCs/>
                  <w:vertAlign w:val="superscript"/>
                </w:rPr>
                <w:t>*</w:t>
              </w:r>
            </w:hyperlink>
            <w:r>
              <w:rPr>
                <w:rStyle w:val="Accentuation"/>
                <w:vertAlign w:val="superscript"/>
              </w:rPr>
              <w:t>)</w:t>
            </w:r>
            <w:r>
              <w:rPr>
                <w:rStyle w:val="Accentuation"/>
              </w:rPr>
              <w:t>.</w:t>
            </w:r>
          </w:p>
          <w:p w:rsidR="000A13DA" w:rsidRDefault="000A13DA">
            <w:pPr>
              <w:pStyle w:val="Titre4"/>
              <w:ind w:left="720"/>
            </w:pPr>
            <w:bookmarkStart w:id="193" w:name="toc80"/>
            <w:bookmarkStart w:id="194" w:name="_Toc329631605"/>
            <w:bookmarkEnd w:id="193"/>
            <w:bookmarkEnd w:id="194"/>
            <w:r>
              <w:t xml:space="preserve">IV.7.5.2. Construction du MLT </w:t>
            </w:r>
          </w:p>
          <w:p w:rsidR="000A13DA" w:rsidRDefault="000A13DA">
            <w:pPr>
              <w:pStyle w:val="NormalWeb"/>
              <w:ind w:left="720"/>
              <w:jc w:val="center"/>
            </w:pPr>
            <w:r>
              <w:t>Début Processus</w:t>
            </w:r>
          </w:p>
          <w:p w:rsidR="000A13DA" w:rsidRDefault="000A13DA">
            <w:pPr>
              <w:pStyle w:val="NormalWeb"/>
              <w:ind w:left="720"/>
              <w:jc w:val="center"/>
            </w:pPr>
            <w:proofErr w:type="spellStart"/>
            <w:r>
              <w:t>tClasse</w:t>
            </w:r>
            <w:proofErr w:type="spellEnd"/>
          </w:p>
          <w:p w:rsidR="000A13DA" w:rsidRDefault="000A13DA">
            <w:pPr>
              <w:pStyle w:val="NormalWeb"/>
              <w:ind w:left="720"/>
            </w:pPr>
            <w:r>
              <w:rPr>
                <w:rStyle w:val="Accentuation"/>
                <w:b/>
                <w:bCs/>
              </w:rPr>
              <w:lastRenderedPageBreak/>
              <w:t xml:space="preserve">A. « Processus Inscription »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6"/>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jc w:val="center"/>
            </w:pPr>
            <w:proofErr w:type="spellStart"/>
            <w:r>
              <w:t>tElève</w:t>
            </w:r>
            <w:proofErr w:type="spellEnd"/>
          </w:p>
          <w:p w:rsidR="000A13DA" w:rsidRDefault="000A13DA">
            <w:pPr>
              <w:pStyle w:val="NormalWeb"/>
              <w:ind w:left="720"/>
              <w:jc w:val="center"/>
            </w:pPr>
            <w:r>
              <w:t>-</w:t>
            </w:r>
          </w:p>
          <w:tbl>
            <w:tblPr>
              <w:tblW w:w="0" w:type="auto"/>
              <w:jc w:val="center"/>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329"/>
              <w:gridCol w:w="2313"/>
              <w:gridCol w:w="2328"/>
            </w:tblGrid>
            <w:tr w:rsidR="000A13D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Maquette C001</w:t>
                  </w:r>
                </w:p>
                <w:p w:rsidR="000A13DA" w:rsidRDefault="000A13DA">
                  <w:pPr>
                    <w:pStyle w:val="NormalWeb"/>
                  </w:pPr>
                  <w:r>
                    <w:t xml:space="preserve">Saisir </w:t>
                  </w:r>
                  <w:proofErr w:type="spellStart"/>
                  <w:r>
                    <w:t>CodClass</w:t>
                  </w:r>
                  <w:proofErr w:type="gramStart"/>
                  <w:r>
                    <w:t>,NomEl,PostNom,MontPaie,DesPaie,DatPaie,NumMat</w:t>
                  </w:r>
                  <w:proofErr w:type="spellEnd"/>
                  <w:proofErr w:type="gramEnd"/>
                </w:p>
              </w:tc>
            </w:tr>
          </w:tbl>
          <w:p w:rsidR="000A13DA" w:rsidRDefault="000A13DA">
            <w:pPr>
              <w:pStyle w:val="NormalWeb"/>
              <w:ind w:left="720"/>
              <w:jc w:val="center"/>
            </w:pPr>
            <w:proofErr w:type="spellStart"/>
            <w:r>
              <w:t>tPaiement</w:t>
            </w:r>
            <w:proofErr w:type="spellEnd"/>
          </w:p>
          <w:p w:rsidR="000A13DA" w:rsidRDefault="000A13DA">
            <w:pPr>
              <w:pStyle w:val="NormalWeb"/>
              <w:ind w:left="720"/>
            </w:pPr>
            <w:r>
              <w:t xml:space="preserve">Annuler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41"/>
            </w:tblGrid>
            <w:tr w:rsidR="000A13DA" w:rsidTr="000A13DA">
              <w:trPr>
                <w:trHeight w:val="22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rsidTr="000A13DA">
              <w:trPr>
                <w:trHeight w:val="46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NormalWeb"/>
              <w:ind w:left="720"/>
              <w:jc w:val="center"/>
            </w:pPr>
            <w:proofErr w:type="spellStart"/>
            <w:r>
              <w:t>tClasse</w:t>
            </w:r>
            <w:proofErr w:type="spellEnd"/>
          </w:p>
          <w:p w:rsidR="000A13DA" w:rsidRDefault="000A13DA">
            <w:pPr>
              <w:pStyle w:val="NormalWeb"/>
              <w:ind w:left="720"/>
              <w:jc w:val="center"/>
            </w:pPr>
            <w:proofErr w:type="spellStart"/>
            <w:r>
              <w:t>tElève</w:t>
            </w:r>
            <w:proofErr w:type="spellEnd"/>
          </w:p>
          <w:p w:rsidR="000A13DA" w:rsidRDefault="000A13DA">
            <w:pPr>
              <w:pStyle w:val="NormalWeb"/>
              <w:ind w:left="720"/>
              <w:jc w:val="center"/>
            </w:pPr>
            <w:proofErr w:type="spellStart"/>
            <w:r>
              <w:t>tPaiement</w:t>
            </w:r>
            <w:proofErr w:type="spellEnd"/>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839"/>
              <w:gridCol w:w="30"/>
              <w:gridCol w:w="748"/>
              <w:gridCol w:w="1897"/>
              <w:gridCol w:w="30"/>
              <w:gridCol w:w="892"/>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w:t>
                  </w:r>
                </w:p>
              </w:tc>
              <w:tc>
                <w:tcPr>
                  <w:tcW w:w="0" w:type="auto"/>
                  <w:gridSpan w:val="4"/>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Edition reçu d'inscription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w:t>
                  </w:r>
                </w:p>
              </w:tc>
            </w:tr>
            <w:tr w:rsidR="000A13DA" w:rsidTr="000A13DA">
              <w:trPr>
                <w:tblCellSpacing w:w="15" w:type="dxa"/>
              </w:trPr>
              <w:tc>
                <w:tcPr>
                  <w:tcW w:w="0" w:type="auto"/>
                  <w:gridSpan w:val="6"/>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Maquette C002</w:t>
                  </w:r>
                </w:p>
                <w:p w:rsidR="000A13DA" w:rsidRDefault="000A13DA">
                  <w:pPr>
                    <w:pStyle w:val="NormalWeb"/>
                  </w:pPr>
                  <w:r>
                    <w:t xml:space="preserve">Visualisation reçu d'inscription </w:t>
                  </w:r>
                </w:p>
              </w:tc>
            </w:tr>
            <w:tr w:rsidR="000A13DA" w:rsidTr="000A13DA">
              <w:trPr>
                <w:trHeight w:val="276"/>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Suivant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Ok</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Imprimer</w:t>
                  </w:r>
                </w:p>
              </w:tc>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Annuler</w:t>
                  </w:r>
                </w:p>
              </w:tc>
            </w:tr>
            <w:tr w:rsidR="000A13DA" w:rsidTr="000A13DA">
              <w:trPr>
                <w:trHeight w:val="537"/>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jc w:val="center"/>
            </w:pPr>
            <w:proofErr w:type="spellStart"/>
            <w:r>
              <w:t>tClasse</w:t>
            </w:r>
            <w:proofErr w:type="spellEnd"/>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15"/>
              <w:gridCol w:w="1874"/>
              <w:gridCol w:w="215"/>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Affectation classe</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w:t>
                  </w:r>
                </w:p>
              </w:tc>
            </w:tr>
          </w:tbl>
          <w:p w:rsidR="000A13DA" w:rsidRDefault="000A13DA">
            <w:pPr>
              <w:pStyle w:val="NormalWeb"/>
              <w:ind w:left="720"/>
              <w:jc w:val="center"/>
            </w:pPr>
            <w:proofErr w:type="spellStart"/>
            <w:r>
              <w:t>tElève</w:t>
            </w:r>
            <w:proofErr w:type="spellEnd"/>
          </w:p>
          <w:p w:rsidR="000A13DA" w:rsidRDefault="000A13DA">
            <w:pPr>
              <w:pStyle w:val="NormalWeb"/>
              <w:ind w:left="720"/>
            </w:pPr>
            <w:r>
              <w:t>Maquette C003</w:t>
            </w:r>
          </w:p>
          <w:p w:rsidR="000A13DA" w:rsidRDefault="000A13DA">
            <w:pPr>
              <w:pStyle w:val="NormalWeb"/>
              <w:ind w:left="720"/>
            </w:pPr>
            <w:r>
              <w:t xml:space="preserve">Suivi </w:t>
            </w:r>
            <w:proofErr w:type="spellStart"/>
            <w:r>
              <w:t>CodClass</w:t>
            </w:r>
            <w:proofErr w:type="gramStart"/>
            <w:r>
              <w:t>,DesClass,NumMat,NomEl,PostNom</w:t>
            </w:r>
            <w:proofErr w:type="spellEnd"/>
            <w:proofErr w:type="gramEnd"/>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869"/>
              <w:gridCol w:w="414"/>
              <w:gridCol w:w="922"/>
            </w:tblGrid>
            <w:tr w:rsidR="000A13DA" w:rsidTr="000A13DA">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lastRenderedPageBreak/>
                    <w:t xml:space="preserve"> </w:t>
                  </w:r>
                </w:p>
              </w:tc>
            </w:tr>
            <w:tr w:rsidR="000A13DA" w:rsidT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Suivant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Ok</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Annuler </w:t>
                  </w:r>
                </w:p>
              </w:tc>
            </w:tr>
            <w:tr w:rsidR="000A13DA" w:rsidT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jc w:val="center"/>
            </w:pPr>
            <w:proofErr w:type="spellStart"/>
            <w:r>
              <w:t>tClasse</w:t>
            </w:r>
            <w:proofErr w:type="spellEnd"/>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6"/>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jc w:val="center"/>
            </w:pPr>
            <w:r>
              <w:t>t Mouvement</w:t>
            </w:r>
          </w:p>
          <w:p w:rsidR="000A13DA" w:rsidRDefault="000A13DA">
            <w:pPr>
              <w:pStyle w:val="NormalWeb"/>
              <w:ind w:left="720"/>
              <w:jc w:val="center"/>
            </w:pPr>
            <w:r>
              <w:t>-</w:t>
            </w:r>
          </w:p>
          <w:tbl>
            <w:tblPr>
              <w:tblW w:w="0" w:type="auto"/>
              <w:jc w:val="center"/>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821"/>
              <w:gridCol w:w="215"/>
            </w:tblGrid>
            <w:tr w:rsidR="000A13D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Inscription Elève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w:t>
                  </w:r>
                </w:p>
              </w:tc>
            </w:tr>
          </w:tbl>
          <w:p w:rsidR="000A13DA" w:rsidRDefault="000A13DA">
            <w:pPr>
              <w:pStyle w:val="NormalWeb"/>
              <w:ind w:left="720"/>
              <w:jc w:val="center"/>
            </w:pPr>
            <w:proofErr w:type="spellStart"/>
            <w:r>
              <w:t>tElève</w:t>
            </w:r>
            <w:proofErr w:type="spellEnd"/>
          </w:p>
          <w:p w:rsidR="000A13DA" w:rsidRDefault="000A13DA">
            <w:pPr>
              <w:pStyle w:val="NormalWeb"/>
              <w:ind w:left="720"/>
            </w:pPr>
            <w:r>
              <w:t>Maquette C004</w:t>
            </w:r>
          </w:p>
          <w:p w:rsidR="000A13DA" w:rsidRDefault="000A13DA">
            <w:pPr>
              <w:pStyle w:val="NormalWeb"/>
              <w:ind w:left="720"/>
            </w:pPr>
            <w:r>
              <w:t xml:space="preserve">Saisir </w:t>
            </w:r>
            <w:proofErr w:type="spellStart"/>
            <w:r>
              <w:t>NumMat</w:t>
            </w:r>
            <w:proofErr w:type="gramStart"/>
            <w:r>
              <w:t>,NomEl,PostNom,Père,Mère,LieuNais,DatNais,CodClas</w:t>
            </w:r>
            <w:proofErr w:type="spellEnd"/>
            <w:proofErr w:type="gramEnd"/>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869"/>
              <w:gridCol w:w="414"/>
              <w:gridCol w:w="974"/>
              <w:gridCol w:w="922"/>
            </w:tblGrid>
            <w:tr w:rsidR="000A13DA" w:rsidTr="000A13DA">
              <w:trPr>
                <w:tblCellSpacing w:w="15" w:type="dxa"/>
              </w:trPr>
              <w:tc>
                <w:tcPr>
                  <w:tcW w:w="0" w:type="auto"/>
                  <w:gridSpan w:val="4"/>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rsidTr="000A13DA">
              <w:trPr>
                <w:trHeight w:val="27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Suivant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Ok</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Modifier</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Annuler</w:t>
                  </w:r>
                </w:p>
              </w:tc>
            </w:tr>
            <w:tr w:rsidR="000A13DA" w:rsidTr="000A13DA">
              <w:trPr>
                <w:trHeight w:val="53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jc w:val="center"/>
            </w:pPr>
            <w:r>
              <w:t>A</w:t>
            </w:r>
          </w:p>
          <w:p w:rsidR="000A13DA" w:rsidRDefault="000A13DA">
            <w:pPr>
              <w:pStyle w:val="NormalWeb"/>
              <w:ind w:left="720"/>
              <w:jc w:val="center"/>
            </w:pPr>
            <w:r>
              <w:t>A</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6"/>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jc w:val="center"/>
            </w:pPr>
            <w:proofErr w:type="spellStart"/>
            <w:r>
              <w:t>tElève</w:t>
            </w:r>
            <w:proofErr w:type="spellEnd"/>
          </w:p>
          <w:p w:rsidR="000A13DA" w:rsidRDefault="000A13DA">
            <w:pPr>
              <w:pStyle w:val="NormalWeb"/>
              <w:ind w:left="720"/>
              <w:jc w:val="center"/>
            </w:pPr>
            <w:r>
              <w:t>-</w:t>
            </w:r>
          </w:p>
          <w:tbl>
            <w:tblPr>
              <w:tblW w:w="0" w:type="auto"/>
              <w:jc w:val="center"/>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535"/>
              <w:gridCol w:w="2520"/>
              <w:gridCol w:w="2535"/>
            </w:tblGrid>
            <w:tr w:rsidR="000A13D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Maquette C005</w:t>
                  </w:r>
                </w:p>
                <w:p w:rsidR="000A13DA" w:rsidRDefault="000A13DA">
                  <w:pPr>
                    <w:pStyle w:val="NormalWeb"/>
                  </w:pPr>
                  <w:r>
                    <w:t xml:space="preserve">Saisir </w:t>
                  </w:r>
                  <w:proofErr w:type="spellStart"/>
                  <w:r>
                    <w:t>CodPaie</w:t>
                  </w:r>
                  <w:proofErr w:type="gramStart"/>
                  <w:r>
                    <w:t>,DesPaie,NomEl,PostNom,NumMat,LieuNais,DatNais,NbreEl</w:t>
                  </w:r>
                  <w:proofErr w:type="spellEnd"/>
                  <w:proofErr w:type="gramEnd"/>
                </w:p>
              </w:tc>
            </w:tr>
          </w:tbl>
          <w:p w:rsidR="000A13DA" w:rsidRDefault="000A13DA">
            <w:pPr>
              <w:pStyle w:val="NormalWeb"/>
              <w:ind w:left="720"/>
              <w:jc w:val="center"/>
            </w:pPr>
            <w:proofErr w:type="spellStart"/>
            <w:r>
              <w:t>tPaiement</w:t>
            </w:r>
            <w:proofErr w:type="spellEnd"/>
          </w:p>
          <w:p w:rsidR="000A13DA" w:rsidRDefault="000A13DA">
            <w:pPr>
              <w:pStyle w:val="NormalWeb"/>
              <w:ind w:left="720"/>
            </w:pPr>
            <w:r>
              <w:t xml:space="preserve">Annuler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41"/>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proofErr w:type="spellStart"/>
            <w:r>
              <w:t>tElève</w:t>
            </w:r>
            <w:proofErr w:type="spellEnd"/>
          </w:p>
          <w:p w:rsidR="000A13DA" w:rsidRDefault="000A13DA">
            <w:pPr>
              <w:pStyle w:val="NormalWeb"/>
              <w:ind w:left="720"/>
              <w:jc w:val="center"/>
            </w:pPr>
            <w:r>
              <w:t>-</w:t>
            </w:r>
          </w:p>
          <w:tbl>
            <w:tblPr>
              <w:tblW w:w="0" w:type="auto"/>
              <w:jc w:val="center"/>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857"/>
              <w:gridCol w:w="839"/>
              <w:gridCol w:w="854"/>
            </w:tblGrid>
            <w:tr w:rsidR="000A13D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Maquette C006</w:t>
                  </w:r>
                </w:p>
                <w:p w:rsidR="000A13DA" w:rsidRDefault="000A13DA">
                  <w:pPr>
                    <w:pStyle w:val="NormalWeb"/>
                  </w:pPr>
                  <w:r>
                    <w:t xml:space="preserve">Visualisation du Rapport </w:t>
                  </w:r>
                </w:p>
              </w:tc>
            </w:tr>
          </w:tbl>
          <w:p w:rsidR="000A13DA" w:rsidRDefault="000A13DA">
            <w:pPr>
              <w:pStyle w:val="NormalWeb"/>
              <w:ind w:left="720"/>
              <w:jc w:val="center"/>
            </w:pPr>
            <w:proofErr w:type="spellStart"/>
            <w:r>
              <w:t>tPaiement</w:t>
            </w:r>
            <w:proofErr w:type="spellEnd"/>
          </w:p>
          <w:p w:rsidR="000A13DA" w:rsidRDefault="000A13DA">
            <w:pPr>
              <w:pStyle w:val="NormalWeb"/>
              <w:ind w:left="720"/>
            </w:pPr>
            <w:r>
              <w:t xml:space="preserve">Annuler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41"/>
            </w:tblGrid>
            <w:tr w:rsidR="000A13DA" w:rsidTr="000A13DA">
              <w:trPr>
                <w:trHeight w:val="22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rsidTr="000A13DA">
              <w:trPr>
                <w:trHeight w:val="46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NormalWeb"/>
              <w:ind w:left="720"/>
              <w:jc w:val="center"/>
            </w:pPr>
            <w:r>
              <w:rPr>
                <w:rStyle w:val="lev"/>
              </w:rPr>
              <w:t>FIN PROCESSUS</w:t>
            </w:r>
          </w:p>
          <w:p w:rsidR="000A13DA" w:rsidRDefault="000A13DA">
            <w:pPr>
              <w:pStyle w:val="NormalWeb"/>
              <w:ind w:left="720"/>
              <w:jc w:val="center"/>
            </w:pPr>
            <w:r>
              <w:t>Début Processus</w:t>
            </w:r>
          </w:p>
          <w:p w:rsidR="000A13DA" w:rsidRDefault="000A13DA">
            <w:pPr>
              <w:pStyle w:val="NormalWeb"/>
              <w:ind w:left="720"/>
              <w:jc w:val="center"/>
            </w:pPr>
            <w:proofErr w:type="spellStart"/>
            <w:r>
              <w:t>tClasse</w:t>
            </w:r>
            <w:proofErr w:type="spellEnd"/>
          </w:p>
          <w:p w:rsidR="000A13DA" w:rsidRDefault="000A13DA">
            <w:pPr>
              <w:pStyle w:val="NormalWeb"/>
              <w:ind w:left="720"/>
            </w:pPr>
            <w:r>
              <w:rPr>
                <w:rStyle w:val="Accentuation"/>
                <w:b/>
                <w:bCs/>
              </w:rPr>
              <w:t xml:space="preserve">B. « Processus Paiement »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6"/>
            </w:tblGrid>
            <w:tr w:rsid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jc w:val="center"/>
            </w:pPr>
            <w:proofErr w:type="spellStart"/>
            <w:r>
              <w:t>tElève</w:t>
            </w:r>
            <w:proofErr w:type="spellEnd"/>
          </w:p>
          <w:p w:rsidR="000A13DA" w:rsidRDefault="000A13DA">
            <w:pPr>
              <w:pStyle w:val="NormalWeb"/>
              <w:ind w:left="720"/>
              <w:jc w:val="center"/>
            </w:pPr>
            <w:r>
              <w:t>-</w:t>
            </w:r>
          </w:p>
          <w:tbl>
            <w:tblPr>
              <w:tblW w:w="0" w:type="auto"/>
              <w:jc w:val="center"/>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518"/>
              <w:gridCol w:w="2502"/>
              <w:gridCol w:w="2517"/>
            </w:tblGrid>
            <w:tr w:rsidR="000A13D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Maquette C007</w:t>
                  </w:r>
                </w:p>
                <w:p w:rsidR="000A13DA" w:rsidRDefault="000A13DA">
                  <w:pPr>
                    <w:pStyle w:val="NormalWeb"/>
                  </w:pPr>
                  <w:r>
                    <w:t xml:space="preserve">Saisir </w:t>
                  </w:r>
                  <w:proofErr w:type="spellStart"/>
                  <w:r>
                    <w:t>NumMat</w:t>
                  </w:r>
                  <w:proofErr w:type="gramStart"/>
                  <w:r>
                    <w:t>,NumEl,Nomel,PostNom,DesClass,CodPaie,DesPaie,DatPaie</w:t>
                  </w:r>
                  <w:proofErr w:type="spellEnd"/>
                  <w:proofErr w:type="gramEnd"/>
                </w:p>
              </w:tc>
            </w:tr>
          </w:tbl>
          <w:p w:rsidR="000A13DA" w:rsidRDefault="000A13DA">
            <w:pPr>
              <w:pStyle w:val="NormalWeb"/>
              <w:ind w:left="720"/>
              <w:jc w:val="center"/>
            </w:pPr>
            <w:proofErr w:type="spellStart"/>
            <w:r>
              <w:t>tPaiement</w:t>
            </w:r>
            <w:proofErr w:type="spellEnd"/>
          </w:p>
          <w:p w:rsidR="000A13DA" w:rsidRDefault="000A13DA">
            <w:pPr>
              <w:pStyle w:val="NormalWeb"/>
              <w:ind w:left="720"/>
            </w:pPr>
            <w:r>
              <w:t xml:space="preserve">Annuler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41"/>
            </w:tblGrid>
            <w:tr w:rsidR="000A13DA" w:rsidTr="000A13DA">
              <w:trPr>
                <w:trHeight w:val="22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rsidTr="000A13DA">
              <w:trPr>
                <w:trHeight w:val="46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NormalWeb"/>
              <w:ind w:left="720"/>
              <w:jc w:val="center"/>
            </w:pPr>
            <w:proofErr w:type="spellStart"/>
            <w:r>
              <w:lastRenderedPageBreak/>
              <w:t>tClasse</w:t>
            </w:r>
            <w:proofErr w:type="spellEnd"/>
          </w:p>
          <w:p w:rsidR="000A13DA" w:rsidRDefault="000A13DA">
            <w:pPr>
              <w:pStyle w:val="NormalWeb"/>
              <w:ind w:left="720"/>
              <w:jc w:val="center"/>
            </w:pPr>
            <w:proofErr w:type="spellStart"/>
            <w:r>
              <w:t>tElève</w:t>
            </w:r>
            <w:proofErr w:type="spellEnd"/>
          </w:p>
          <w:p w:rsidR="000A13DA" w:rsidRDefault="000A13DA">
            <w:pPr>
              <w:pStyle w:val="NormalWeb"/>
              <w:ind w:left="720"/>
              <w:jc w:val="center"/>
            </w:pPr>
            <w:proofErr w:type="spellStart"/>
            <w:r>
              <w:t>tPaiement</w:t>
            </w:r>
            <w:proofErr w:type="spellEnd"/>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839"/>
              <w:gridCol w:w="30"/>
              <w:gridCol w:w="733"/>
              <w:gridCol w:w="1854"/>
              <w:gridCol w:w="30"/>
              <w:gridCol w:w="892"/>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w:t>
                  </w:r>
                </w:p>
              </w:tc>
              <w:tc>
                <w:tcPr>
                  <w:tcW w:w="0" w:type="auto"/>
                  <w:gridSpan w:val="4"/>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Edition reçu de paiement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w:t>
                  </w:r>
                </w:p>
              </w:tc>
            </w:tr>
            <w:tr w:rsidR="000A13DA" w:rsidTr="000A13DA">
              <w:trPr>
                <w:tblCellSpacing w:w="15" w:type="dxa"/>
              </w:trPr>
              <w:tc>
                <w:tcPr>
                  <w:tcW w:w="0" w:type="auto"/>
                  <w:gridSpan w:val="6"/>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Maquette C008</w:t>
                  </w:r>
                </w:p>
                <w:p w:rsidR="000A13DA" w:rsidRDefault="000A13DA">
                  <w:pPr>
                    <w:pStyle w:val="NormalWeb"/>
                  </w:pPr>
                  <w:r>
                    <w:t>Visualisation des informations</w:t>
                  </w:r>
                </w:p>
              </w:tc>
            </w:tr>
            <w:tr w:rsidR="000A13DA" w:rsidTr="000A13DA">
              <w:trPr>
                <w:trHeight w:val="276"/>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 xml:space="preserve">Suivant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Ok</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Imprimer</w:t>
                  </w:r>
                </w:p>
              </w:tc>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NormalWeb"/>
                  </w:pPr>
                  <w:r>
                    <w:t>Annuler</w:t>
                  </w:r>
                </w:p>
              </w:tc>
            </w:tr>
            <w:tr w:rsidR="000A13DA" w:rsidTr="000A13DA">
              <w:trPr>
                <w:trHeight w:val="537"/>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jc w:val="center"/>
            </w:pPr>
            <w:proofErr w:type="spellStart"/>
            <w:r>
              <w:t>tClasse</w:t>
            </w:r>
            <w:proofErr w:type="spellEnd"/>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15"/>
              <w:gridCol w:w="3421"/>
              <w:gridCol w:w="215"/>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Elaboration Rapport de paiement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w:t>
                  </w:r>
                </w:p>
              </w:tc>
            </w:tr>
          </w:tbl>
          <w:p w:rsidR="000A13DA" w:rsidRDefault="000A13DA">
            <w:pPr>
              <w:pStyle w:val="NormalWeb"/>
              <w:ind w:left="720"/>
              <w:jc w:val="center"/>
            </w:pPr>
            <w:proofErr w:type="spellStart"/>
            <w:r>
              <w:t>tElève</w:t>
            </w:r>
            <w:proofErr w:type="spellEnd"/>
          </w:p>
          <w:p w:rsidR="000A13DA" w:rsidRDefault="000A13DA">
            <w:pPr>
              <w:pStyle w:val="NormalWeb"/>
              <w:ind w:left="720"/>
            </w:pPr>
            <w:r>
              <w:t>Maquette C009</w:t>
            </w:r>
          </w:p>
          <w:p w:rsidR="000A13DA" w:rsidRDefault="000A13DA">
            <w:pPr>
              <w:pStyle w:val="NormalWeb"/>
              <w:ind w:left="720"/>
            </w:pPr>
            <w:r>
              <w:t xml:space="preserve">Saisir : </w:t>
            </w:r>
            <w:proofErr w:type="spellStart"/>
            <w:r>
              <w:t>DesClass</w:t>
            </w:r>
            <w:proofErr w:type="gramStart"/>
            <w:r>
              <w:t>,NumMatNomEl,PostNom,CodPaie,DesPaie,DatPaie,MontPaie</w:t>
            </w:r>
            <w:proofErr w:type="spellEnd"/>
            <w:proofErr w:type="gramEnd"/>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6"/>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proofErr w:type="spellStart"/>
            <w:r>
              <w:t>tPaiement</w:t>
            </w:r>
            <w:proofErr w:type="spellEnd"/>
          </w:p>
          <w:p w:rsidR="000A13DA" w:rsidRDefault="000A13DA">
            <w:pPr>
              <w:pStyle w:val="NormalWeb"/>
              <w:ind w:left="720"/>
            </w:pPr>
            <w:r>
              <w:t xml:space="preserve">Annuler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41"/>
            </w:tblGrid>
            <w:tr w:rsidR="000A13DA" w:rsidTr="000A13DA">
              <w:trPr>
                <w:trHeight w:val="22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rsidTr="000A13DA">
              <w:trPr>
                <w:trHeight w:val="46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NormalWeb"/>
              <w:ind w:left="720"/>
              <w:jc w:val="center"/>
            </w:pPr>
            <w:proofErr w:type="spellStart"/>
            <w:r>
              <w:t>tClasse</w:t>
            </w:r>
            <w:proofErr w:type="spellEnd"/>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6"/>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13DA" w:rsidRDefault="000A13DA">
                  <w:pPr>
                    <w:rPr>
                      <w:sz w:val="24"/>
                      <w:szCs w:val="24"/>
                    </w:rPr>
                  </w:pPr>
                </w:p>
              </w:tc>
            </w:tr>
          </w:tbl>
          <w:p w:rsidR="000A13DA" w:rsidRDefault="000A13DA">
            <w:pPr>
              <w:pStyle w:val="NormalWeb"/>
              <w:ind w:left="720"/>
              <w:jc w:val="center"/>
            </w:pPr>
            <w:r>
              <w:t>t Mouvement</w:t>
            </w:r>
          </w:p>
          <w:p w:rsidR="000A13DA" w:rsidRDefault="000A13DA">
            <w:pPr>
              <w:pStyle w:val="NormalWeb"/>
              <w:ind w:left="720"/>
              <w:jc w:val="center"/>
            </w:pPr>
            <w:r>
              <w:t>-</w:t>
            </w:r>
          </w:p>
          <w:tbl>
            <w:tblPr>
              <w:tblW w:w="0" w:type="auto"/>
              <w:jc w:val="center"/>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2967"/>
              <w:gridCol w:w="215"/>
            </w:tblGrid>
            <w:tr w:rsidR="000A13D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rPr>
                      <w:rStyle w:val="Accentuation"/>
                      <w:b/>
                      <w:bCs/>
                    </w:rPr>
                    <w:t xml:space="preserve">Edition Rapport de paiement </w:t>
                  </w:r>
                </w:p>
              </w:tc>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NormalWeb"/>
                    <w:jc w:val="center"/>
                  </w:pPr>
                  <w:r>
                    <w:t>-</w:t>
                  </w:r>
                </w:p>
              </w:tc>
            </w:tr>
          </w:tbl>
          <w:p w:rsidR="000A13DA" w:rsidRDefault="000A13DA">
            <w:pPr>
              <w:pStyle w:val="NormalWeb"/>
              <w:ind w:left="720"/>
              <w:jc w:val="center"/>
            </w:pPr>
            <w:proofErr w:type="spellStart"/>
            <w:r>
              <w:lastRenderedPageBreak/>
              <w:t>tElève</w:t>
            </w:r>
            <w:proofErr w:type="spellEnd"/>
          </w:p>
          <w:p w:rsidR="000A13DA" w:rsidRDefault="000A13DA">
            <w:pPr>
              <w:pStyle w:val="NormalWeb"/>
              <w:ind w:left="720"/>
            </w:pPr>
            <w:r>
              <w:t>Maquette C0010</w:t>
            </w:r>
          </w:p>
          <w:p w:rsidR="000A13DA" w:rsidRDefault="000A13DA">
            <w:pPr>
              <w:pStyle w:val="NormalWeb"/>
              <w:ind w:left="720"/>
            </w:pPr>
            <w:r>
              <w:t xml:space="preserve">Visualisation des informations </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56"/>
            </w:tblGrid>
            <w:tr w:rsidR="000A13DA" w:rsidTr="000A13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bl>
          <w:p w:rsidR="000A13DA" w:rsidRDefault="000A13DA">
            <w:pPr>
              <w:pStyle w:val="NormalWeb"/>
              <w:ind w:left="720"/>
              <w:jc w:val="center"/>
            </w:pPr>
            <w:proofErr w:type="spellStart"/>
            <w:r>
              <w:t>tPaiement</w:t>
            </w:r>
            <w:proofErr w:type="spellEnd"/>
          </w:p>
          <w:p w:rsidR="000A13DA" w:rsidRDefault="000A13DA">
            <w:pPr>
              <w:pStyle w:val="NormalWeb"/>
              <w:ind w:left="720"/>
            </w:pPr>
            <w:r>
              <w:t>Annuler</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1"/>
              <w:gridCol w:w="126"/>
              <w:gridCol w:w="126"/>
              <w:gridCol w:w="141"/>
            </w:tblGrid>
            <w:tr w:rsidR="000A13DA" w:rsidTr="000A13DA">
              <w:trPr>
                <w:trHeight w:val="22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c>
                <w:tcPr>
                  <w:tcW w:w="0" w:type="auto"/>
                  <w:vMerge w:val="restart"/>
                  <w:tcBorders>
                    <w:top w:val="outset" w:sz="6" w:space="0" w:color="auto"/>
                    <w:left w:val="outset" w:sz="6" w:space="0" w:color="auto"/>
                    <w:bottom w:val="outset" w:sz="6" w:space="0" w:color="auto"/>
                    <w:right w:val="outset" w:sz="6" w:space="0" w:color="auto"/>
                  </w:tcBorders>
                  <w:hideMark/>
                </w:tcPr>
                <w:p w:rsidR="000A13DA" w:rsidRDefault="000A13DA">
                  <w:pPr>
                    <w:pStyle w:val="PrformatHTML"/>
                  </w:pPr>
                  <w:r>
                    <w:t xml:space="preserve"> </w:t>
                  </w:r>
                </w:p>
              </w:tc>
            </w:tr>
            <w:tr w:rsidR="000A13DA" w:rsidTr="000A13DA">
              <w:trPr>
                <w:trHeight w:val="46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A13DA" w:rsidRDefault="000A13DA">
                  <w:pPr>
                    <w:rPr>
                      <w:rFonts w:ascii="Courier New" w:hAnsi="Courier New" w:cs="Courier New"/>
                      <w:sz w:val="20"/>
                      <w:szCs w:val="20"/>
                    </w:rPr>
                  </w:pPr>
                </w:p>
              </w:tc>
            </w:tr>
          </w:tbl>
          <w:p w:rsidR="000A13DA" w:rsidRDefault="000A13DA">
            <w:pPr>
              <w:pStyle w:val="NormalWeb"/>
              <w:ind w:left="720"/>
              <w:jc w:val="center"/>
            </w:pPr>
            <w:r>
              <w:rPr>
                <w:rStyle w:val="lev"/>
              </w:rPr>
              <w:t>FIN PROCESSUS</w:t>
            </w:r>
          </w:p>
          <w:p w:rsidR="000A13DA" w:rsidRDefault="000A13DA">
            <w:pPr>
              <w:pStyle w:val="Titre4"/>
              <w:ind w:left="720"/>
            </w:pPr>
            <w:bookmarkStart w:id="195" w:name="toc81"/>
            <w:bookmarkStart w:id="196" w:name="_Toc329631606"/>
            <w:bookmarkEnd w:id="195"/>
            <w:bookmarkEnd w:id="196"/>
            <w:r>
              <w:t>IV.5.7.3. BREVE PRESENTATION DE L'APPLICATION</w:t>
            </w:r>
          </w:p>
          <w:p w:rsidR="000A13DA" w:rsidRDefault="000A13DA">
            <w:pPr>
              <w:pStyle w:val="NormalWeb"/>
              <w:ind w:left="720"/>
            </w:pPr>
            <w:r>
              <w:rPr>
                <w:rStyle w:val="lev"/>
              </w:rPr>
              <w:t>Etats de sortie</w:t>
            </w:r>
          </w:p>
          <w:p w:rsidR="000A13DA" w:rsidRDefault="000A13DA">
            <w:pPr>
              <w:pStyle w:val="NormalWeb"/>
              <w:ind w:left="720"/>
            </w:pPr>
            <w:r>
              <w:rPr>
                <w:rStyle w:val="Accentuation"/>
              </w:rPr>
              <w:t>- Liste des élèves inscrits ;</w:t>
            </w:r>
          </w:p>
          <w:p w:rsidR="000A13DA" w:rsidRDefault="000A13DA">
            <w:pPr>
              <w:pStyle w:val="NormalWeb"/>
              <w:ind w:left="720"/>
            </w:pPr>
            <w:r>
              <w:rPr>
                <w:rStyle w:val="Accentuation"/>
              </w:rPr>
              <w:t xml:space="preserve">- Reçu de paiement ; </w:t>
            </w:r>
          </w:p>
          <w:p w:rsidR="000A13DA" w:rsidRDefault="000A13DA">
            <w:pPr>
              <w:pStyle w:val="NormalWeb"/>
              <w:ind w:left="720"/>
            </w:pPr>
            <w:r>
              <w:rPr>
                <w:rStyle w:val="Accentuation"/>
              </w:rPr>
              <w:t xml:space="preserve">- Rapport des paiements. </w:t>
            </w:r>
          </w:p>
          <w:p w:rsidR="000A13DA" w:rsidRDefault="000A13DA">
            <w:pPr>
              <w:pStyle w:val="NormalWeb"/>
              <w:ind w:left="720"/>
            </w:pPr>
            <w:r>
              <w:rPr>
                <w:noProof/>
              </w:rPr>
              <w:drawing>
                <wp:inline distT="0" distB="0" distL="0" distR="0">
                  <wp:extent cx="2314575" cy="1885950"/>
                  <wp:effectExtent l="0" t="0" r="9525" b="0"/>
                  <wp:docPr id="9" name="Image 9" descr="http://www.memoireonline.com/10/12/6205/Mise-en-place-dun-modele-de-gestion-des-paiements-des-frais-scolaires-Cas-de-lInstitut-Kyes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moireonline.com/10/12/6205/Mise-en-place-dun-modele-de-gestion-des-paiements-des-frais-scolaires-Cas-de-lInstitut-Kyesh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14575" cy="1885950"/>
                          </a:xfrm>
                          <a:prstGeom prst="rect">
                            <a:avLst/>
                          </a:prstGeom>
                          <a:noFill/>
                          <a:ln>
                            <a:noFill/>
                          </a:ln>
                        </pic:spPr>
                      </pic:pic>
                    </a:graphicData>
                  </a:graphic>
                </wp:inline>
              </w:drawing>
            </w:r>
          </w:p>
          <w:p w:rsidR="000A13DA" w:rsidRDefault="000A13DA">
            <w:pPr>
              <w:pStyle w:val="NormalWeb"/>
              <w:ind w:left="720"/>
            </w:pPr>
            <w:r>
              <w:t>Les codes utilisés</w:t>
            </w:r>
          </w:p>
          <w:p w:rsidR="000A13DA" w:rsidRDefault="000A13DA">
            <w:pPr>
              <w:pStyle w:val="NormalWeb"/>
              <w:ind w:left="720"/>
            </w:pPr>
            <w:proofErr w:type="spellStart"/>
            <w:r>
              <w:t>Private</w:t>
            </w:r>
            <w:proofErr w:type="spellEnd"/>
            <w:r>
              <w:t xml:space="preserve"> </w:t>
            </w:r>
            <w:proofErr w:type="spellStart"/>
            <w:r>
              <w:t>Sub</w:t>
            </w:r>
            <w:proofErr w:type="spellEnd"/>
            <w:r>
              <w:t xml:space="preserve"> </w:t>
            </w:r>
            <w:proofErr w:type="spellStart"/>
            <w:r>
              <w:t>cmdeffacer_</w:t>
            </w:r>
            <w:proofErr w:type="gramStart"/>
            <w:r>
              <w:t>Click</w:t>
            </w:r>
            <w:proofErr w:type="spellEnd"/>
            <w:r>
              <w:t>()</w:t>
            </w:r>
            <w:proofErr w:type="gramEnd"/>
          </w:p>
          <w:p w:rsidR="000A13DA" w:rsidRPr="00E86D01" w:rsidRDefault="000A13DA">
            <w:pPr>
              <w:pStyle w:val="NormalWeb"/>
              <w:ind w:left="720"/>
              <w:rPr>
                <w:lang w:val="en-US"/>
              </w:rPr>
            </w:pPr>
            <w:proofErr w:type="spellStart"/>
            <w:r w:rsidRPr="00E86D01">
              <w:rPr>
                <w:lang w:val="en-US"/>
              </w:rPr>
              <w:t>Me.TXTMOTDEPASSE</w:t>
            </w:r>
            <w:proofErr w:type="spellEnd"/>
            <w:r w:rsidRPr="00E86D01">
              <w:rPr>
                <w:lang w:val="en-US"/>
              </w:rPr>
              <w:t xml:space="preserve"> = ""</w:t>
            </w:r>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lastRenderedPageBreak/>
              <w:t xml:space="preserve">Private Sub </w:t>
            </w:r>
            <w:proofErr w:type="spellStart"/>
            <w:r w:rsidRPr="00E86D01">
              <w:rPr>
                <w:lang w:val="en-US"/>
              </w:rPr>
              <w:t>cmdok_Click</w:t>
            </w:r>
            <w:proofErr w:type="spellEnd"/>
            <w:r w:rsidRPr="00E86D01">
              <w:rPr>
                <w:lang w:val="en-US"/>
              </w:rPr>
              <w:t>()</w:t>
            </w:r>
          </w:p>
          <w:p w:rsidR="000A13DA" w:rsidRDefault="000A13DA">
            <w:pPr>
              <w:pStyle w:val="NormalWeb"/>
              <w:ind w:left="720"/>
            </w:pPr>
            <w:r>
              <w:t>Dim ACCES As String</w:t>
            </w:r>
          </w:p>
          <w:p w:rsidR="000A13DA" w:rsidRDefault="000A13DA">
            <w:pPr>
              <w:pStyle w:val="NormalWeb"/>
              <w:ind w:left="720"/>
            </w:pPr>
            <w:r>
              <w:t>ACCES = "utilisateur"</w:t>
            </w:r>
          </w:p>
          <w:p w:rsidR="000A13DA" w:rsidRPr="00E86D01" w:rsidRDefault="000A13DA">
            <w:pPr>
              <w:pStyle w:val="NormalWeb"/>
              <w:ind w:left="720"/>
              <w:rPr>
                <w:lang w:val="en-US"/>
              </w:rPr>
            </w:pPr>
            <w:r w:rsidRPr="00E86D01">
              <w:rPr>
                <w:lang w:val="en-US"/>
              </w:rPr>
              <w:t xml:space="preserve">If </w:t>
            </w:r>
            <w:proofErr w:type="spellStart"/>
            <w:r w:rsidRPr="00E86D01">
              <w:rPr>
                <w:lang w:val="en-US"/>
              </w:rPr>
              <w:t>Me.TXTMOTDEPASSE</w:t>
            </w:r>
            <w:proofErr w:type="spellEnd"/>
            <w:r w:rsidRPr="00E86D01">
              <w:rPr>
                <w:lang w:val="en-US"/>
              </w:rPr>
              <w:t xml:space="preserve"> = ACCES Then</w:t>
            </w:r>
          </w:p>
          <w:p w:rsidR="000A13DA" w:rsidRPr="00E86D01" w:rsidRDefault="000A13DA">
            <w:pPr>
              <w:pStyle w:val="NormalWeb"/>
              <w:ind w:left="720"/>
              <w:rPr>
                <w:lang w:val="en-US"/>
              </w:rPr>
            </w:pPr>
            <w:r w:rsidRPr="00E86D01">
              <w:rPr>
                <w:lang w:val="en-US"/>
              </w:rPr>
              <w:t>Unload Me</w:t>
            </w:r>
          </w:p>
          <w:p w:rsidR="000A13DA" w:rsidRDefault="000A13DA">
            <w:pPr>
              <w:pStyle w:val="NormalWeb"/>
              <w:ind w:left="720"/>
            </w:pPr>
            <w:proofErr w:type="spellStart"/>
            <w:r>
              <w:t>frmbienvenu.Show</w:t>
            </w:r>
            <w:proofErr w:type="spellEnd"/>
          </w:p>
          <w:p w:rsidR="000A13DA" w:rsidRDefault="000A13DA">
            <w:pPr>
              <w:pStyle w:val="NormalWeb"/>
              <w:ind w:left="720"/>
            </w:pPr>
            <w:proofErr w:type="spellStart"/>
            <w:r>
              <w:t>Else</w:t>
            </w:r>
            <w:proofErr w:type="spellEnd"/>
          </w:p>
          <w:p w:rsidR="000A13DA" w:rsidRDefault="000A13DA">
            <w:pPr>
              <w:pStyle w:val="NormalWeb"/>
              <w:ind w:left="720"/>
            </w:pPr>
            <w:proofErr w:type="spellStart"/>
            <w:r>
              <w:t>MsgBox</w:t>
            </w:r>
            <w:proofErr w:type="spellEnd"/>
            <w:r>
              <w:t xml:space="preserve"> "VOUS N'AVEZ PAS LE DROIT D'ACCES POUR CONTINUER.VERIFIER VOTRE DROIT OU APPUYER SUR QUITTER POUR FERMER L'APPLICATION"</w:t>
            </w:r>
          </w:p>
          <w:p w:rsidR="000A13DA" w:rsidRPr="00E86D01" w:rsidRDefault="000A13DA">
            <w:pPr>
              <w:pStyle w:val="NormalWeb"/>
              <w:ind w:left="720"/>
              <w:rPr>
                <w:lang w:val="en-US"/>
              </w:rPr>
            </w:pPr>
            <w:proofErr w:type="spellStart"/>
            <w:r w:rsidRPr="00E86D01">
              <w:rPr>
                <w:lang w:val="en-US"/>
              </w:rPr>
              <w:t>Me.TXTMOTDEPASSE</w:t>
            </w:r>
            <w:proofErr w:type="spellEnd"/>
            <w:r w:rsidRPr="00E86D01">
              <w:rPr>
                <w:lang w:val="en-US"/>
              </w:rPr>
              <w:t xml:space="preserve"> = ""</w:t>
            </w:r>
          </w:p>
          <w:p w:rsidR="000A13DA" w:rsidRPr="00E86D01" w:rsidRDefault="000A13DA">
            <w:pPr>
              <w:pStyle w:val="NormalWeb"/>
              <w:ind w:left="720"/>
              <w:rPr>
                <w:lang w:val="en-US"/>
              </w:rPr>
            </w:pPr>
            <w:r w:rsidRPr="00E86D01">
              <w:rPr>
                <w:lang w:val="en-US"/>
              </w:rPr>
              <w:t>End If</w:t>
            </w:r>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cmdquitter_Click</w:t>
            </w:r>
            <w:proofErr w:type="spellEnd"/>
            <w:r w:rsidRPr="00E86D01">
              <w:rPr>
                <w:lang w:val="en-US"/>
              </w:rPr>
              <w:t>()</w:t>
            </w:r>
          </w:p>
          <w:p w:rsidR="000A13DA" w:rsidRPr="00E86D01" w:rsidRDefault="000A13DA">
            <w:pPr>
              <w:pStyle w:val="NormalWeb"/>
              <w:ind w:left="720"/>
              <w:rPr>
                <w:lang w:val="en-US"/>
              </w:rPr>
            </w:pPr>
            <w:r w:rsidRPr="00E86D01">
              <w:rPr>
                <w:lang w:val="en-US"/>
              </w:rPr>
              <w:t>Unload Me</w:t>
            </w:r>
          </w:p>
          <w:p w:rsidR="000A13DA" w:rsidRDefault="000A13DA">
            <w:pPr>
              <w:pStyle w:val="NormalWeb"/>
              <w:ind w:left="720"/>
            </w:pPr>
            <w:r>
              <w:t xml:space="preserve">End </w:t>
            </w:r>
            <w:proofErr w:type="spellStart"/>
            <w:r>
              <w:t>Sub</w:t>
            </w:r>
            <w:proofErr w:type="spellEnd"/>
          </w:p>
          <w:p w:rsidR="000A13DA" w:rsidRDefault="000A13DA">
            <w:pPr>
              <w:pStyle w:val="NormalWeb"/>
              <w:ind w:left="720"/>
            </w:pPr>
            <w:r>
              <w:t>Pour le téléchargement du logiciel</w:t>
            </w:r>
          </w:p>
          <w:p w:rsidR="000A13DA" w:rsidRDefault="000A13DA">
            <w:pPr>
              <w:pStyle w:val="NormalWeb"/>
              <w:ind w:left="720"/>
            </w:pPr>
            <w:r>
              <w:rPr>
                <w:noProof/>
              </w:rPr>
              <w:drawing>
                <wp:inline distT="0" distB="0" distL="0" distR="0">
                  <wp:extent cx="4114800" cy="1990725"/>
                  <wp:effectExtent l="0" t="0" r="0" b="9525"/>
                  <wp:docPr id="8" name="Image 8" descr="http://www.memoireonline.com/10/12/6205/Mise-en-place-dun-modele-de-gestion-des-paiements-des-frais-scolaires-Cas-de-lInstitut-Kyes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moireonline.com/10/12/6205/Mise-en-place-dun-modele-de-gestion-des-paiements-des-frais-scolaires-Cas-de-lInstitut-Kyesh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14800" cy="1990725"/>
                          </a:xfrm>
                          <a:prstGeom prst="rect">
                            <a:avLst/>
                          </a:prstGeom>
                          <a:noFill/>
                          <a:ln>
                            <a:noFill/>
                          </a:ln>
                        </pic:spPr>
                      </pic:pic>
                    </a:graphicData>
                  </a:graphic>
                </wp:inline>
              </w:drawing>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Form_Load</w:t>
            </w:r>
            <w:proofErr w:type="spellEnd"/>
            <w:r w:rsidRPr="00E86D01">
              <w:rPr>
                <w:lang w:val="en-US"/>
              </w:rPr>
              <w:t>()</w:t>
            </w:r>
          </w:p>
          <w:p w:rsidR="000A13DA" w:rsidRPr="00E86D01" w:rsidRDefault="000A13DA">
            <w:pPr>
              <w:pStyle w:val="NormalWeb"/>
              <w:ind w:left="720"/>
              <w:rPr>
                <w:lang w:val="en-US"/>
              </w:rPr>
            </w:pPr>
            <w:r w:rsidRPr="00E86D01">
              <w:rPr>
                <w:lang w:val="en-US"/>
              </w:rPr>
              <w:t>Me.Timer1.Enabled = False</w:t>
            </w:r>
          </w:p>
          <w:p w:rsidR="000A13DA" w:rsidRPr="00E86D01" w:rsidRDefault="000A13DA">
            <w:pPr>
              <w:pStyle w:val="NormalWeb"/>
              <w:ind w:left="720"/>
              <w:rPr>
                <w:lang w:val="en-US"/>
              </w:rPr>
            </w:pPr>
            <w:r w:rsidRPr="00E86D01">
              <w:rPr>
                <w:lang w:val="en-US"/>
              </w:rPr>
              <w:t>Me.Timer1.Interval = 100</w:t>
            </w:r>
          </w:p>
          <w:p w:rsidR="000A13DA" w:rsidRPr="00E86D01" w:rsidRDefault="000A13DA">
            <w:pPr>
              <w:pStyle w:val="NormalWeb"/>
              <w:ind w:left="720"/>
              <w:rPr>
                <w:lang w:val="en-US"/>
              </w:rPr>
            </w:pPr>
            <w:r w:rsidRPr="00E86D01">
              <w:rPr>
                <w:lang w:val="en-US"/>
              </w:rPr>
              <w:lastRenderedPageBreak/>
              <w:t>Me.Timer1.Enabled = True</w:t>
            </w:r>
          </w:p>
          <w:p w:rsidR="000A13DA" w:rsidRPr="00E86D01" w:rsidRDefault="000A13DA">
            <w:pPr>
              <w:pStyle w:val="NormalWeb"/>
              <w:ind w:left="720"/>
              <w:rPr>
                <w:lang w:val="en-US"/>
              </w:rPr>
            </w:pPr>
            <w:r w:rsidRPr="00E86D01">
              <w:rPr>
                <w:lang w:val="en-US"/>
              </w:rPr>
              <w:t>Me.ProgressBar1.Min = 0</w:t>
            </w:r>
          </w:p>
          <w:p w:rsidR="000A13DA" w:rsidRPr="00E86D01" w:rsidRDefault="000A13DA">
            <w:pPr>
              <w:pStyle w:val="NormalWeb"/>
              <w:ind w:left="720"/>
              <w:rPr>
                <w:lang w:val="en-US"/>
              </w:rPr>
            </w:pPr>
            <w:r w:rsidRPr="00E86D01">
              <w:rPr>
                <w:lang w:val="en-US"/>
              </w:rPr>
              <w:t>Me.ProgressBar1.Max = 50</w:t>
            </w:r>
          </w:p>
          <w:p w:rsidR="000A13DA" w:rsidRPr="00E86D01" w:rsidRDefault="000A13DA">
            <w:pPr>
              <w:pStyle w:val="NormalWeb"/>
              <w:ind w:left="720"/>
              <w:rPr>
                <w:lang w:val="en-US"/>
              </w:rPr>
            </w:pPr>
            <w:r w:rsidRPr="00E86D01">
              <w:rPr>
                <w:lang w:val="en-US"/>
              </w:rPr>
              <w:t>Me.ProgressBar1.Value = 0</w:t>
            </w:r>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Private Sub Timer1_Timer()</w:t>
            </w:r>
          </w:p>
          <w:p w:rsidR="000A13DA" w:rsidRPr="00E86D01" w:rsidRDefault="000A13DA">
            <w:pPr>
              <w:pStyle w:val="NormalWeb"/>
              <w:ind w:left="720"/>
              <w:rPr>
                <w:lang w:val="en-US"/>
              </w:rPr>
            </w:pPr>
            <w:r w:rsidRPr="00E86D01">
              <w:rPr>
                <w:lang w:val="en-US"/>
              </w:rPr>
              <w:t>Me.ProgressBar1.Value = Me.ProgressBar1.Value + 1</w:t>
            </w:r>
          </w:p>
          <w:p w:rsidR="000A13DA" w:rsidRPr="00E86D01" w:rsidRDefault="000A13DA">
            <w:pPr>
              <w:pStyle w:val="NormalWeb"/>
              <w:ind w:left="720"/>
              <w:rPr>
                <w:lang w:val="en-US"/>
              </w:rPr>
            </w:pPr>
            <w:r w:rsidRPr="00E86D01">
              <w:rPr>
                <w:lang w:val="en-US"/>
              </w:rPr>
              <w:t>If Me.ProgressBar1.Value &gt;= Me.ProgressBar1.Max Then</w:t>
            </w:r>
          </w:p>
          <w:p w:rsidR="000A13DA" w:rsidRPr="00E86D01" w:rsidRDefault="000A13DA">
            <w:pPr>
              <w:pStyle w:val="NormalWeb"/>
              <w:ind w:left="720"/>
              <w:rPr>
                <w:lang w:val="en-US"/>
              </w:rPr>
            </w:pPr>
            <w:r w:rsidRPr="00E86D01">
              <w:rPr>
                <w:lang w:val="en-US"/>
              </w:rPr>
              <w:t>Me.Timer1.Enabled = False</w:t>
            </w:r>
          </w:p>
          <w:p w:rsidR="000A13DA" w:rsidRPr="00E86D01" w:rsidRDefault="000A13DA">
            <w:pPr>
              <w:pStyle w:val="NormalWeb"/>
              <w:ind w:left="720"/>
              <w:rPr>
                <w:lang w:val="en-US"/>
              </w:rPr>
            </w:pPr>
            <w:r w:rsidRPr="00E86D01">
              <w:rPr>
                <w:lang w:val="en-US"/>
              </w:rPr>
              <w:t>Unload Me</w:t>
            </w:r>
          </w:p>
          <w:p w:rsidR="000A13DA" w:rsidRPr="00E86D01" w:rsidRDefault="000A13DA">
            <w:pPr>
              <w:pStyle w:val="NormalWeb"/>
              <w:ind w:left="720"/>
              <w:rPr>
                <w:lang w:val="en-US"/>
              </w:rPr>
            </w:pPr>
            <w:proofErr w:type="spellStart"/>
            <w:r w:rsidRPr="00E86D01">
              <w:rPr>
                <w:lang w:val="en-US"/>
              </w:rPr>
              <w:t>MDIFrmPrincipal.Show</w:t>
            </w:r>
            <w:proofErr w:type="spellEnd"/>
          </w:p>
          <w:p w:rsidR="000A13DA" w:rsidRPr="00E86D01" w:rsidRDefault="000A13DA">
            <w:pPr>
              <w:pStyle w:val="NormalWeb"/>
              <w:ind w:left="720"/>
              <w:rPr>
                <w:lang w:val="en-US"/>
              </w:rPr>
            </w:pPr>
            <w:r w:rsidRPr="00E86D01">
              <w:rPr>
                <w:lang w:val="en-US"/>
              </w:rPr>
              <w:t>End If</w:t>
            </w:r>
          </w:p>
          <w:p w:rsidR="000A13DA" w:rsidRPr="00E86D01" w:rsidRDefault="000A13DA">
            <w:pPr>
              <w:pStyle w:val="NormalWeb"/>
              <w:ind w:left="720"/>
              <w:rPr>
                <w:lang w:val="en-US"/>
              </w:rPr>
            </w:pPr>
            <w:r w:rsidRPr="00E86D01">
              <w:rPr>
                <w:lang w:val="en-US"/>
              </w:rPr>
              <w:t>End Sub</w:t>
            </w:r>
          </w:p>
          <w:p w:rsidR="000A13DA" w:rsidRDefault="000A13DA">
            <w:pPr>
              <w:pStyle w:val="NormalWeb"/>
              <w:ind w:left="720"/>
            </w:pPr>
            <w:r>
              <w:rPr>
                <w:noProof/>
              </w:rPr>
              <w:drawing>
                <wp:inline distT="0" distB="0" distL="0" distR="0">
                  <wp:extent cx="7543800" cy="3590925"/>
                  <wp:effectExtent l="0" t="0" r="0" b="9525"/>
                  <wp:docPr id="7" name="Image 7" descr="http://www.memoireonline.com/10/12/6205/Mise-en-place-dun-modele-de-gestion-des-paiements-des-frais-scolaires-Cas-de-lInstitut-Kyes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moireonline.com/10/12/6205/Mise-en-place-dun-modele-de-gestion-des-paiements-des-frais-scolaires-Cas-de-lInstitut-Kyesh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43800" cy="3590925"/>
                          </a:xfrm>
                          <a:prstGeom prst="rect">
                            <a:avLst/>
                          </a:prstGeom>
                          <a:noFill/>
                          <a:ln>
                            <a:noFill/>
                          </a:ln>
                        </pic:spPr>
                      </pic:pic>
                    </a:graphicData>
                  </a:graphic>
                </wp:inline>
              </w:drawing>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btndernierenreg_Click</w:t>
            </w:r>
            <w:proofErr w:type="spellEnd"/>
            <w:r w:rsidRPr="00E86D01">
              <w:rPr>
                <w:lang w:val="en-US"/>
              </w:rPr>
              <w:t>()</w:t>
            </w:r>
          </w:p>
          <w:p w:rsidR="000A13DA" w:rsidRPr="00E86D01" w:rsidRDefault="000A13DA">
            <w:pPr>
              <w:pStyle w:val="NormalWeb"/>
              <w:ind w:left="720"/>
              <w:rPr>
                <w:lang w:val="en-US"/>
              </w:rPr>
            </w:pPr>
            <w:r w:rsidRPr="00E86D01">
              <w:rPr>
                <w:lang w:val="en-US"/>
              </w:rPr>
              <w:lastRenderedPageBreak/>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Me.AdodcEleve.Recordset.MoveLast</w:t>
            </w:r>
            <w:proofErr w:type="spellEnd"/>
          </w:p>
          <w:p w:rsidR="000A13DA" w:rsidRPr="00E86D01" w:rsidRDefault="000A13DA">
            <w:pPr>
              <w:pStyle w:val="NormalWeb"/>
              <w:ind w:left="720"/>
              <w:rPr>
                <w:lang w:val="en-US"/>
              </w:rPr>
            </w:pPr>
            <w:r w:rsidRPr="00E86D01">
              <w:rPr>
                <w:lang w:val="en-US"/>
              </w:rPr>
              <w:t>Exit Sub</w:t>
            </w:r>
          </w:p>
          <w:p w:rsidR="000A13DA" w:rsidRPr="00E86D01" w:rsidRDefault="000A13DA">
            <w:pPr>
              <w:pStyle w:val="NormalWeb"/>
              <w:ind w:left="720"/>
              <w:rPr>
                <w:lang w:val="en-US"/>
              </w:rPr>
            </w:pPr>
            <w:r w:rsidRPr="00E86D01">
              <w:rPr>
                <w:lang w:val="en-US"/>
              </w:rPr>
              <w:t>ben:</w:t>
            </w:r>
          </w:p>
          <w:p w:rsidR="000A13DA" w:rsidRPr="00E86D01" w:rsidRDefault="000A13DA">
            <w:pPr>
              <w:pStyle w:val="NormalWeb"/>
              <w:ind w:left="720"/>
              <w:rPr>
                <w:lang w:val="en-US"/>
              </w:rPr>
            </w:pPr>
            <w:proofErr w:type="spellStart"/>
            <w:r w:rsidRPr="00E86D01">
              <w:rPr>
                <w:lang w:val="en-US"/>
              </w:rPr>
              <w:t>MsgBox</w:t>
            </w:r>
            <w:proofErr w:type="spellEnd"/>
            <w:r w:rsidRPr="00E86D01">
              <w:rPr>
                <w:lang w:val="en-US"/>
              </w:rPr>
              <w:t xml:space="preserve"> </w:t>
            </w:r>
            <w:proofErr w:type="spellStart"/>
            <w:r w:rsidRPr="00E86D01">
              <w:rPr>
                <w:lang w:val="en-US"/>
              </w:rPr>
              <w:t>err.Description</w:t>
            </w:r>
            <w:proofErr w:type="spellEnd"/>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btnpremierenreg_Click</w:t>
            </w:r>
            <w:proofErr w:type="spellEnd"/>
            <w:r w:rsidRPr="00E86D01">
              <w:rPr>
                <w:lang w:val="en-US"/>
              </w:rPr>
              <w:t>()</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Me.AdodcEleve.Recordset.MoveFirst</w:t>
            </w:r>
            <w:proofErr w:type="spellEnd"/>
          </w:p>
          <w:p w:rsidR="000A13DA" w:rsidRPr="00E86D01" w:rsidRDefault="000A13DA">
            <w:pPr>
              <w:pStyle w:val="NormalWeb"/>
              <w:ind w:left="720"/>
              <w:rPr>
                <w:lang w:val="en-US"/>
              </w:rPr>
            </w:pPr>
            <w:r w:rsidRPr="00E86D01">
              <w:rPr>
                <w:lang w:val="en-US"/>
              </w:rPr>
              <w:t>Exit Sub</w:t>
            </w:r>
          </w:p>
          <w:p w:rsidR="000A13DA" w:rsidRPr="00E86D01" w:rsidRDefault="000A13DA">
            <w:pPr>
              <w:pStyle w:val="NormalWeb"/>
              <w:ind w:left="720"/>
              <w:rPr>
                <w:lang w:val="en-US"/>
              </w:rPr>
            </w:pPr>
            <w:r w:rsidRPr="00E86D01">
              <w:rPr>
                <w:lang w:val="en-US"/>
              </w:rPr>
              <w:t>ben:</w:t>
            </w:r>
          </w:p>
          <w:p w:rsidR="000A13DA" w:rsidRPr="00E86D01" w:rsidRDefault="000A13DA">
            <w:pPr>
              <w:pStyle w:val="NormalWeb"/>
              <w:ind w:left="720"/>
              <w:rPr>
                <w:lang w:val="en-US"/>
              </w:rPr>
            </w:pPr>
            <w:proofErr w:type="spellStart"/>
            <w:r w:rsidRPr="00E86D01">
              <w:rPr>
                <w:lang w:val="en-US"/>
              </w:rPr>
              <w:t>MsgBox</w:t>
            </w:r>
            <w:proofErr w:type="spellEnd"/>
            <w:r w:rsidRPr="00E86D01">
              <w:rPr>
                <w:lang w:val="en-US"/>
              </w:rPr>
              <w:t xml:space="preserve"> </w:t>
            </w:r>
            <w:proofErr w:type="spellStart"/>
            <w:r w:rsidRPr="00E86D01">
              <w:rPr>
                <w:lang w:val="en-US"/>
              </w:rPr>
              <w:t>err.Description</w:t>
            </w:r>
            <w:proofErr w:type="spellEnd"/>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cmdAjouter_Click</w:t>
            </w:r>
            <w:proofErr w:type="spellEnd"/>
            <w:r w:rsidRPr="00E86D01">
              <w:rPr>
                <w:lang w:val="en-US"/>
              </w:rPr>
              <w:t>()</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Me.AdodcEleve.Recordset.AddNew</w:t>
            </w:r>
            <w:proofErr w:type="spellEnd"/>
          </w:p>
          <w:p w:rsidR="000A13DA" w:rsidRPr="00E86D01" w:rsidRDefault="000A13DA">
            <w:pPr>
              <w:pStyle w:val="NormalWeb"/>
              <w:ind w:left="720"/>
              <w:rPr>
                <w:lang w:val="en-US"/>
              </w:rPr>
            </w:pPr>
            <w:r w:rsidRPr="00E86D01">
              <w:rPr>
                <w:lang w:val="en-US"/>
              </w:rPr>
              <w:t>Exit Sub</w:t>
            </w:r>
          </w:p>
          <w:p w:rsidR="000A13DA" w:rsidRDefault="000A13DA">
            <w:pPr>
              <w:pStyle w:val="NormalWeb"/>
              <w:ind w:left="720"/>
            </w:pPr>
            <w:r>
              <w:t>ben:</w:t>
            </w:r>
          </w:p>
          <w:p w:rsidR="000A13DA" w:rsidRDefault="000A13DA">
            <w:pPr>
              <w:pStyle w:val="NormalWeb"/>
              <w:ind w:left="720"/>
            </w:pPr>
            <w:proofErr w:type="spellStart"/>
            <w:r>
              <w:t>MsgBox</w:t>
            </w:r>
            <w:proofErr w:type="spellEnd"/>
            <w:r>
              <w:t xml:space="preserve"> "Veuillez remplir les colonnes", </w:t>
            </w:r>
            <w:proofErr w:type="spellStart"/>
            <w:r>
              <w:t>vbInformation</w:t>
            </w:r>
            <w:proofErr w:type="spellEnd"/>
            <w:r>
              <w:t>, "Gestion des frais scolaires"</w:t>
            </w:r>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cmdeffacer_Click</w:t>
            </w:r>
            <w:proofErr w:type="spellEnd"/>
            <w:r w:rsidRPr="00E86D01">
              <w:rPr>
                <w:lang w:val="en-US"/>
              </w:rPr>
              <w:t>()</w:t>
            </w:r>
          </w:p>
          <w:p w:rsidR="000A13DA" w:rsidRPr="00E86D01" w:rsidRDefault="000A13DA">
            <w:pPr>
              <w:pStyle w:val="NormalWeb"/>
              <w:ind w:left="720"/>
              <w:rPr>
                <w:lang w:val="en-US"/>
              </w:rPr>
            </w:pPr>
            <w:proofErr w:type="spellStart"/>
            <w:r w:rsidRPr="00E86D01">
              <w:rPr>
                <w:lang w:val="en-US"/>
              </w:rPr>
              <w:t>Me.TxtAdresse.Text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t>Me.TxtCodeClasse.Text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t>Me.TxtDateNaiss.Text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t>Me.TxtLieuNaiss.Text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lastRenderedPageBreak/>
              <w:t>Me.TxtMatricule.Text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t>Me.TxtNomElev.Text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t>Me.TxtNomMère.Text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t>Me.TxtNomPere.Text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t>Me.TxtPostnElev.Text</w:t>
            </w:r>
            <w:proofErr w:type="spellEnd"/>
            <w:r w:rsidRPr="00E86D01">
              <w:rPr>
                <w:lang w:val="en-US"/>
              </w:rPr>
              <w:t xml:space="preserve"> = ""</w:t>
            </w:r>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cmdenregistrer_Click</w:t>
            </w:r>
            <w:proofErr w:type="spellEnd"/>
            <w:r w:rsidRPr="00E86D01">
              <w:rPr>
                <w:lang w:val="en-US"/>
              </w:rPr>
              <w:t>()</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w:t>
            </w:r>
            <w:proofErr w:type="spellStart"/>
            <w:r w:rsidRPr="00E86D01">
              <w:rPr>
                <w:lang w:val="en-US"/>
              </w:rPr>
              <w:t>enreg</w:t>
            </w:r>
            <w:proofErr w:type="spellEnd"/>
          </w:p>
          <w:p w:rsidR="000A13DA" w:rsidRPr="00E86D01" w:rsidRDefault="000A13DA">
            <w:pPr>
              <w:pStyle w:val="NormalWeb"/>
              <w:ind w:left="720"/>
              <w:rPr>
                <w:lang w:val="en-US"/>
              </w:rPr>
            </w:pPr>
            <w:r w:rsidRPr="00E86D01">
              <w:rPr>
                <w:lang w:val="en-US"/>
              </w:rPr>
              <w:t xml:space="preserve">Dim </w:t>
            </w:r>
            <w:proofErr w:type="spellStart"/>
            <w:r w:rsidRPr="00E86D01">
              <w:rPr>
                <w:lang w:val="en-US"/>
              </w:rPr>
              <w:t>rs</w:t>
            </w:r>
            <w:proofErr w:type="spellEnd"/>
            <w:r w:rsidRPr="00E86D01">
              <w:rPr>
                <w:lang w:val="en-US"/>
              </w:rPr>
              <w:t xml:space="preserve"> As Integer</w:t>
            </w:r>
          </w:p>
          <w:p w:rsidR="000A13DA" w:rsidRDefault="000A13DA">
            <w:pPr>
              <w:pStyle w:val="NormalWeb"/>
              <w:ind w:left="720"/>
            </w:pPr>
            <w:proofErr w:type="spellStart"/>
            <w:r>
              <w:t>rs</w:t>
            </w:r>
            <w:proofErr w:type="spellEnd"/>
            <w:r>
              <w:t xml:space="preserve"> = </w:t>
            </w:r>
            <w:proofErr w:type="spellStart"/>
            <w:proofErr w:type="gramStart"/>
            <w:r>
              <w:t>MsgBox</w:t>
            </w:r>
            <w:proofErr w:type="spellEnd"/>
            <w:r>
              <w:t>(</w:t>
            </w:r>
            <w:proofErr w:type="gramEnd"/>
            <w:r>
              <w:t xml:space="preserve">"Voulez-vous enregistrer", </w:t>
            </w:r>
            <w:proofErr w:type="spellStart"/>
            <w:r>
              <w:t>vbYesNo</w:t>
            </w:r>
            <w:proofErr w:type="spellEnd"/>
            <w:r>
              <w:t xml:space="preserve"> + </w:t>
            </w:r>
            <w:proofErr w:type="spellStart"/>
            <w:r>
              <w:t>vbQuestion</w:t>
            </w:r>
            <w:proofErr w:type="spellEnd"/>
            <w:r>
              <w:t>, "Gestion des frais scolaires")</w:t>
            </w:r>
          </w:p>
          <w:p w:rsidR="000A13DA" w:rsidRPr="00E86D01" w:rsidRDefault="000A13DA">
            <w:pPr>
              <w:pStyle w:val="NormalWeb"/>
              <w:ind w:left="720"/>
              <w:rPr>
                <w:lang w:val="en-US"/>
              </w:rPr>
            </w:pPr>
            <w:r w:rsidRPr="00E86D01">
              <w:rPr>
                <w:lang w:val="en-US"/>
              </w:rPr>
              <w:t xml:space="preserve">If </w:t>
            </w:r>
            <w:proofErr w:type="spellStart"/>
            <w:r w:rsidRPr="00E86D01">
              <w:rPr>
                <w:lang w:val="en-US"/>
              </w:rPr>
              <w:t>rs</w:t>
            </w:r>
            <w:proofErr w:type="spellEnd"/>
            <w:r w:rsidRPr="00E86D01">
              <w:rPr>
                <w:lang w:val="en-US"/>
              </w:rPr>
              <w:t xml:space="preserve"> = </w:t>
            </w:r>
            <w:proofErr w:type="spellStart"/>
            <w:r w:rsidRPr="00E86D01">
              <w:rPr>
                <w:lang w:val="en-US"/>
              </w:rPr>
              <w:t>VbMsgBoxResult.vbYes</w:t>
            </w:r>
            <w:proofErr w:type="spellEnd"/>
            <w:r w:rsidRPr="00E86D01">
              <w:rPr>
                <w:lang w:val="en-US"/>
              </w:rPr>
              <w:t xml:space="preserve"> Then</w:t>
            </w:r>
          </w:p>
          <w:p w:rsidR="000A13DA" w:rsidRPr="00E86D01" w:rsidRDefault="000A13DA">
            <w:pPr>
              <w:pStyle w:val="NormalWeb"/>
              <w:ind w:left="720"/>
              <w:rPr>
                <w:lang w:val="en-US"/>
              </w:rPr>
            </w:pPr>
            <w:proofErr w:type="spellStart"/>
            <w:r w:rsidRPr="00E86D01">
              <w:rPr>
                <w:lang w:val="en-US"/>
              </w:rPr>
              <w:t>Me.AdodcEleve.Recordset.AddNew</w:t>
            </w:r>
            <w:proofErr w:type="spellEnd"/>
          </w:p>
          <w:p w:rsidR="000A13DA" w:rsidRDefault="000A13DA">
            <w:pPr>
              <w:pStyle w:val="NormalWeb"/>
              <w:ind w:left="720"/>
            </w:pPr>
            <w:proofErr w:type="spellStart"/>
            <w:r>
              <w:t>Else</w:t>
            </w:r>
            <w:proofErr w:type="spellEnd"/>
          </w:p>
          <w:p w:rsidR="000A13DA" w:rsidRDefault="000A13DA">
            <w:pPr>
              <w:pStyle w:val="NormalWeb"/>
              <w:ind w:left="720"/>
            </w:pPr>
            <w:proofErr w:type="spellStart"/>
            <w:r>
              <w:t>MsgBox</w:t>
            </w:r>
            <w:proofErr w:type="spellEnd"/>
            <w:r>
              <w:t xml:space="preserve"> "Vous n'avez pas enregistré"</w:t>
            </w:r>
          </w:p>
          <w:p w:rsidR="000A13DA" w:rsidRPr="00E86D01" w:rsidRDefault="000A13DA">
            <w:pPr>
              <w:pStyle w:val="NormalWeb"/>
              <w:ind w:left="720"/>
              <w:rPr>
                <w:lang w:val="en-US"/>
              </w:rPr>
            </w:pPr>
            <w:r w:rsidRPr="00E86D01">
              <w:rPr>
                <w:lang w:val="en-US"/>
              </w:rPr>
              <w:t>End If</w:t>
            </w:r>
          </w:p>
          <w:p w:rsidR="000A13DA" w:rsidRPr="00E86D01" w:rsidRDefault="000A13DA">
            <w:pPr>
              <w:pStyle w:val="NormalWeb"/>
              <w:ind w:left="720"/>
              <w:rPr>
                <w:lang w:val="en-US"/>
              </w:rPr>
            </w:pPr>
            <w:proofErr w:type="spellStart"/>
            <w:r w:rsidRPr="00E86D01">
              <w:rPr>
                <w:lang w:val="en-US"/>
              </w:rPr>
              <w:t>enreg</w:t>
            </w:r>
            <w:proofErr w:type="spellEnd"/>
            <w:r w:rsidRPr="00E86D01">
              <w:rPr>
                <w:lang w:val="en-US"/>
              </w:rPr>
              <w:t>:</w:t>
            </w:r>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CmdPrecedent_Click</w:t>
            </w:r>
            <w:proofErr w:type="spellEnd"/>
            <w:r w:rsidRPr="00E86D01">
              <w:rPr>
                <w:lang w:val="en-US"/>
              </w:rPr>
              <w:t>()</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Me.AdodcEleve.Recordset.MovePrevious</w:t>
            </w:r>
            <w:proofErr w:type="spellEnd"/>
          </w:p>
          <w:p w:rsidR="000A13DA" w:rsidRDefault="000A13DA">
            <w:pPr>
              <w:pStyle w:val="NormalWeb"/>
              <w:ind w:left="720"/>
            </w:pPr>
            <w:r>
              <w:t xml:space="preserve">Exit </w:t>
            </w:r>
            <w:proofErr w:type="spellStart"/>
            <w:r>
              <w:t>Sub</w:t>
            </w:r>
            <w:proofErr w:type="spellEnd"/>
          </w:p>
          <w:p w:rsidR="000A13DA" w:rsidRDefault="000A13DA">
            <w:pPr>
              <w:pStyle w:val="NormalWeb"/>
              <w:ind w:left="720"/>
            </w:pPr>
            <w:r>
              <w:t>ben:</w:t>
            </w:r>
          </w:p>
          <w:p w:rsidR="000A13DA" w:rsidRDefault="000A13DA">
            <w:pPr>
              <w:pStyle w:val="NormalWeb"/>
              <w:ind w:left="720"/>
            </w:pPr>
            <w:proofErr w:type="spellStart"/>
            <w:r>
              <w:t>MsgBox</w:t>
            </w:r>
            <w:proofErr w:type="spellEnd"/>
            <w:r>
              <w:t xml:space="preserve"> "Aucun enregistrement précédent", </w:t>
            </w:r>
            <w:proofErr w:type="spellStart"/>
            <w:r>
              <w:t>vbInformation</w:t>
            </w:r>
            <w:proofErr w:type="spellEnd"/>
            <w:r>
              <w:t>, "Gestion des frais scolaires"</w:t>
            </w:r>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lastRenderedPageBreak/>
              <w:t xml:space="preserve">Private Sub </w:t>
            </w:r>
            <w:proofErr w:type="spellStart"/>
            <w:r w:rsidRPr="00E86D01">
              <w:rPr>
                <w:lang w:val="en-US"/>
              </w:rPr>
              <w:t>CmdSuivant_Click</w:t>
            </w:r>
            <w:proofErr w:type="spellEnd"/>
            <w:r w:rsidRPr="00E86D01">
              <w:rPr>
                <w:lang w:val="en-US"/>
              </w:rPr>
              <w:t>()</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Me.AdodcEleve.Recordset.MoveNext</w:t>
            </w:r>
            <w:proofErr w:type="spellEnd"/>
          </w:p>
          <w:p w:rsidR="000A13DA" w:rsidRDefault="000A13DA">
            <w:pPr>
              <w:pStyle w:val="NormalWeb"/>
              <w:ind w:left="720"/>
            </w:pPr>
            <w:r>
              <w:t xml:space="preserve">Exit </w:t>
            </w:r>
            <w:proofErr w:type="spellStart"/>
            <w:r>
              <w:t>Sub</w:t>
            </w:r>
            <w:proofErr w:type="spellEnd"/>
          </w:p>
          <w:p w:rsidR="000A13DA" w:rsidRDefault="000A13DA">
            <w:pPr>
              <w:pStyle w:val="NormalWeb"/>
              <w:ind w:left="720"/>
            </w:pPr>
            <w:r>
              <w:t>ben:</w:t>
            </w:r>
          </w:p>
          <w:p w:rsidR="000A13DA" w:rsidRDefault="000A13DA">
            <w:pPr>
              <w:pStyle w:val="NormalWeb"/>
              <w:ind w:left="720"/>
            </w:pPr>
            <w:proofErr w:type="spellStart"/>
            <w:r>
              <w:t>MsgBox</w:t>
            </w:r>
            <w:proofErr w:type="spellEnd"/>
            <w:r>
              <w:t xml:space="preserve"> "Aucun enregistrement suivant", </w:t>
            </w:r>
            <w:proofErr w:type="spellStart"/>
            <w:r>
              <w:t>vbInformation</w:t>
            </w:r>
            <w:proofErr w:type="spellEnd"/>
            <w:r>
              <w:t>, "Gestion des frais scolaires"</w:t>
            </w:r>
          </w:p>
          <w:p w:rsidR="000A13DA" w:rsidRDefault="000A13DA">
            <w:pPr>
              <w:pStyle w:val="NormalWeb"/>
              <w:ind w:left="720"/>
            </w:pPr>
            <w:r>
              <w:t xml:space="preserve">End </w:t>
            </w:r>
            <w:proofErr w:type="spellStart"/>
            <w:r>
              <w:t>Sub</w:t>
            </w:r>
            <w:proofErr w:type="spellEnd"/>
          </w:p>
          <w:p w:rsidR="000A13DA" w:rsidRDefault="000A13DA">
            <w:pPr>
              <w:pStyle w:val="NormalWeb"/>
              <w:ind w:left="720"/>
            </w:pPr>
            <w:r>
              <w:rPr>
                <w:noProof/>
              </w:rPr>
              <w:drawing>
                <wp:inline distT="0" distB="0" distL="0" distR="0">
                  <wp:extent cx="4686300" cy="3810000"/>
                  <wp:effectExtent l="0" t="0" r="0" b="0"/>
                  <wp:docPr id="6" name="Image 6" descr="http://www.memoireonline.com/10/12/6205/Mise-en-place-dun-modele-de-gestion-des-paiements-des-frais-scolaires-Cas-de-lInstitut-Kyes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moireonline.com/10/12/6205/Mise-en-place-dun-modele-de-gestion-des-paiements-des-frais-scolaires-Cas-de-lInstitut-Kyesh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86300" cy="3810000"/>
                          </a:xfrm>
                          <a:prstGeom prst="rect">
                            <a:avLst/>
                          </a:prstGeom>
                          <a:noFill/>
                          <a:ln>
                            <a:noFill/>
                          </a:ln>
                        </pic:spPr>
                      </pic:pic>
                    </a:graphicData>
                  </a:graphic>
                </wp:inline>
              </w:drawing>
            </w:r>
          </w:p>
          <w:p w:rsidR="000A13DA" w:rsidRDefault="000A13DA">
            <w:pPr>
              <w:pStyle w:val="NormalWeb"/>
              <w:ind w:left="720"/>
            </w:pPr>
            <w:r>
              <w:t>Pour les paiements</w:t>
            </w:r>
          </w:p>
          <w:p w:rsidR="000A13DA" w:rsidRDefault="000A13DA">
            <w:pPr>
              <w:pStyle w:val="NormalWeb"/>
              <w:ind w:left="720"/>
            </w:pPr>
            <w:proofErr w:type="spellStart"/>
            <w:r>
              <w:t>Private</w:t>
            </w:r>
            <w:proofErr w:type="spellEnd"/>
            <w:r>
              <w:t xml:space="preserve"> </w:t>
            </w:r>
            <w:proofErr w:type="spellStart"/>
            <w:r>
              <w:t>Sub</w:t>
            </w:r>
            <w:proofErr w:type="spellEnd"/>
            <w:r>
              <w:t xml:space="preserve"> btn1premier_</w:t>
            </w:r>
            <w:proofErr w:type="gramStart"/>
            <w:r>
              <w:t>Click()</w:t>
            </w:r>
            <w:proofErr w:type="gramEnd"/>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Me.Adodcpaiement.Recordset.MoveFirst</w:t>
            </w:r>
            <w:proofErr w:type="spellEnd"/>
          </w:p>
          <w:p w:rsidR="000A13DA" w:rsidRDefault="000A13DA">
            <w:pPr>
              <w:pStyle w:val="NormalWeb"/>
              <w:ind w:left="720"/>
            </w:pPr>
            <w:r>
              <w:t xml:space="preserve">Exit </w:t>
            </w:r>
            <w:proofErr w:type="spellStart"/>
            <w:r>
              <w:t>Sub</w:t>
            </w:r>
            <w:proofErr w:type="spellEnd"/>
          </w:p>
          <w:p w:rsidR="000A13DA" w:rsidRDefault="000A13DA">
            <w:pPr>
              <w:pStyle w:val="NormalWeb"/>
              <w:ind w:left="720"/>
            </w:pPr>
            <w:r>
              <w:t>ben:</w:t>
            </w:r>
          </w:p>
          <w:p w:rsidR="000A13DA" w:rsidRDefault="000A13DA">
            <w:pPr>
              <w:pStyle w:val="NormalWeb"/>
              <w:ind w:left="720"/>
            </w:pPr>
            <w:proofErr w:type="spellStart"/>
            <w:r>
              <w:lastRenderedPageBreak/>
              <w:t>MsgBox</w:t>
            </w:r>
            <w:proofErr w:type="spellEnd"/>
            <w:r>
              <w:t xml:space="preserve"> "Pas d'enregistrement", </w:t>
            </w:r>
            <w:proofErr w:type="spellStart"/>
            <w:r>
              <w:t>vbInformation</w:t>
            </w:r>
            <w:proofErr w:type="spellEnd"/>
            <w:r>
              <w:t>, "Gestion des frais scolaires"</w:t>
            </w:r>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Private Sub btn2dernier_Click()</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Me.Adodcpaiement.Recordset.MoveLast</w:t>
            </w:r>
            <w:proofErr w:type="spellEnd"/>
          </w:p>
          <w:p w:rsidR="000A13DA" w:rsidRDefault="000A13DA">
            <w:pPr>
              <w:pStyle w:val="NormalWeb"/>
              <w:ind w:left="720"/>
            </w:pPr>
            <w:r>
              <w:t xml:space="preserve">Exit </w:t>
            </w:r>
            <w:proofErr w:type="spellStart"/>
            <w:r>
              <w:t>Sub</w:t>
            </w:r>
            <w:proofErr w:type="spellEnd"/>
          </w:p>
          <w:p w:rsidR="000A13DA" w:rsidRDefault="000A13DA">
            <w:pPr>
              <w:pStyle w:val="NormalWeb"/>
              <w:ind w:left="720"/>
            </w:pPr>
            <w:r>
              <w:t>ben:</w:t>
            </w:r>
          </w:p>
          <w:p w:rsidR="000A13DA" w:rsidRDefault="000A13DA">
            <w:pPr>
              <w:pStyle w:val="NormalWeb"/>
              <w:ind w:left="720"/>
            </w:pPr>
            <w:proofErr w:type="spellStart"/>
            <w:r>
              <w:t>MsgBox</w:t>
            </w:r>
            <w:proofErr w:type="spellEnd"/>
            <w:r>
              <w:t xml:space="preserve"> "Pas d'enregistrement", </w:t>
            </w:r>
            <w:proofErr w:type="spellStart"/>
            <w:r>
              <w:t>vbExclamation</w:t>
            </w:r>
            <w:proofErr w:type="spellEnd"/>
            <w:r>
              <w:t>, "Gestion des frais scolaires"</w:t>
            </w:r>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Private Sub btn3precedent_Click()</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Me.Adodcpaiement.Recordset.MovePrevious</w:t>
            </w:r>
            <w:proofErr w:type="spellEnd"/>
          </w:p>
          <w:p w:rsidR="000A13DA" w:rsidRPr="00E86D01" w:rsidRDefault="000A13DA">
            <w:pPr>
              <w:pStyle w:val="NormalWeb"/>
              <w:ind w:left="720"/>
              <w:rPr>
                <w:lang w:val="en-US"/>
              </w:rPr>
            </w:pPr>
            <w:r w:rsidRPr="00E86D01">
              <w:rPr>
                <w:lang w:val="en-US"/>
              </w:rPr>
              <w:t>Exit Sub</w:t>
            </w:r>
          </w:p>
          <w:p w:rsidR="000A13DA" w:rsidRPr="00E86D01" w:rsidRDefault="000A13DA">
            <w:pPr>
              <w:pStyle w:val="NormalWeb"/>
              <w:ind w:left="720"/>
              <w:rPr>
                <w:lang w:val="en-US"/>
              </w:rPr>
            </w:pPr>
            <w:r w:rsidRPr="00E86D01">
              <w:rPr>
                <w:lang w:val="en-US"/>
              </w:rPr>
              <w:t>ben:</w:t>
            </w:r>
          </w:p>
          <w:p w:rsidR="000A13DA" w:rsidRPr="00E86D01" w:rsidRDefault="000A13DA">
            <w:pPr>
              <w:pStyle w:val="NormalWeb"/>
              <w:ind w:left="720"/>
              <w:rPr>
                <w:lang w:val="en-US"/>
              </w:rPr>
            </w:pPr>
            <w:proofErr w:type="spellStart"/>
            <w:r w:rsidRPr="00E86D01">
              <w:rPr>
                <w:lang w:val="en-US"/>
              </w:rPr>
              <w:t>MsgBox</w:t>
            </w:r>
            <w:proofErr w:type="spellEnd"/>
            <w:r w:rsidRPr="00E86D01">
              <w:rPr>
                <w:lang w:val="en-US"/>
              </w:rPr>
              <w:t xml:space="preserve"> </w:t>
            </w:r>
            <w:proofErr w:type="spellStart"/>
            <w:r w:rsidRPr="00E86D01">
              <w:rPr>
                <w:lang w:val="en-US"/>
              </w:rPr>
              <w:t>err.Description</w:t>
            </w:r>
            <w:proofErr w:type="spellEnd"/>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Private Sub btn4suivant_Click()</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Me.Adodcpaiement.Recordset.MoveNext</w:t>
            </w:r>
            <w:proofErr w:type="spellEnd"/>
          </w:p>
          <w:p w:rsidR="000A13DA" w:rsidRPr="00E86D01" w:rsidRDefault="000A13DA">
            <w:pPr>
              <w:pStyle w:val="NormalWeb"/>
              <w:ind w:left="720"/>
              <w:rPr>
                <w:lang w:val="en-US"/>
              </w:rPr>
            </w:pPr>
            <w:r w:rsidRPr="00E86D01">
              <w:rPr>
                <w:lang w:val="en-US"/>
              </w:rPr>
              <w:t>Exit Sub</w:t>
            </w:r>
          </w:p>
          <w:p w:rsidR="000A13DA" w:rsidRPr="00E86D01" w:rsidRDefault="000A13DA">
            <w:pPr>
              <w:pStyle w:val="NormalWeb"/>
              <w:ind w:left="720"/>
              <w:rPr>
                <w:lang w:val="en-US"/>
              </w:rPr>
            </w:pPr>
            <w:r w:rsidRPr="00E86D01">
              <w:rPr>
                <w:lang w:val="en-US"/>
              </w:rPr>
              <w:t>ben:</w:t>
            </w:r>
          </w:p>
          <w:p w:rsidR="000A13DA" w:rsidRPr="00E86D01" w:rsidRDefault="000A13DA">
            <w:pPr>
              <w:pStyle w:val="NormalWeb"/>
              <w:ind w:left="720"/>
              <w:rPr>
                <w:lang w:val="en-US"/>
              </w:rPr>
            </w:pPr>
            <w:proofErr w:type="spellStart"/>
            <w:r w:rsidRPr="00E86D01">
              <w:rPr>
                <w:lang w:val="en-US"/>
              </w:rPr>
              <w:t>MsgBox</w:t>
            </w:r>
            <w:proofErr w:type="spellEnd"/>
            <w:r w:rsidRPr="00E86D01">
              <w:rPr>
                <w:lang w:val="en-US"/>
              </w:rPr>
              <w:t xml:space="preserve"> </w:t>
            </w:r>
            <w:proofErr w:type="spellStart"/>
            <w:r w:rsidRPr="00E86D01">
              <w:rPr>
                <w:lang w:val="en-US"/>
              </w:rPr>
              <w:t>err.Description</w:t>
            </w:r>
            <w:proofErr w:type="spellEnd"/>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Private Sub btn5payement_Click()</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lastRenderedPageBreak/>
              <w:t>Me.Adodcpaiement.Recordset.AddNew</w:t>
            </w:r>
            <w:proofErr w:type="spellEnd"/>
          </w:p>
          <w:p w:rsidR="000A13DA" w:rsidRPr="00E86D01" w:rsidRDefault="000A13DA">
            <w:pPr>
              <w:pStyle w:val="NormalWeb"/>
              <w:ind w:left="720"/>
              <w:rPr>
                <w:lang w:val="en-US"/>
              </w:rPr>
            </w:pPr>
            <w:proofErr w:type="spellStart"/>
            <w:r w:rsidRPr="00E86D01">
              <w:rPr>
                <w:lang w:val="en-US"/>
              </w:rPr>
              <w:t>Me.TxtMontPaye.Text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t>Me.TxtSolde.Text</w:t>
            </w:r>
            <w:proofErr w:type="spellEnd"/>
            <w:r w:rsidRPr="00E86D01">
              <w:rPr>
                <w:lang w:val="en-US"/>
              </w:rPr>
              <w:t xml:space="preserve"> = ""</w:t>
            </w:r>
          </w:p>
          <w:p w:rsidR="000A13DA" w:rsidRPr="00E86D01" w:rsidRDefault="000A13DA">
            <w:pPr>
              <w:pStyle w:val="NormalWeb"/>
              <w:ind w:left="720"/>
              <w:rPr>
                <w:lang w:val="en-US"/>
              </w:rPr>
            </w:pPr>
            <w:r w:rsidRPr="00E86D01">
              <w:rPr>
                <w:lang w:val="en-US"/>
              </w:rPr>
              <w:t>Exit Sub</w:t>
            </w:r>
          </w:p>
          <w:p w:rsidR="000A13DA" w:rsidRPr="00E86D01" w:rsidRDefault="000A13DA">
            <w:pPr>
              <w:pStyle w:val="NormalWeb"/>
              <w:ind w:left="720"/>
              <w:rPr>
                <w:lang w:val="en-US"/>
              </w:rPr>
            </w:pPr>
            <w:r w:rsidRPr="00E86D01">
              <w:rPr>
                <w:lang w:val="en-US"/>
              </w:rPr>
              <w:t>ben:</w:t>
            </w:r>
          </w:p>
          <w:p w:rsidR="000A13DA" w:rsidRDefault="000A13DA">
            <w:pPr>
              <w:pStyle w:val="NormalWeb"/>
              <w:ind w:left="720"/>
            </w:pPr>
            <w:proofErr w:type="spellStart"/>
            <w:r>
              <w:t>MsgBox</w:t>
            </w:r>
            <w:proofErr w:type="spellEnd"/>
            <w:r>
              <w:t xml:space="preserve"> "Veuillez entrer les enregistrements", </w:t>
            </w:r>
            <w:proofErr w:type="spellStart"/>
            <w:r>
              <w:t>vbCritical</w:t>
            </w:r>
            <w:proofErr w:type="spellEnd"/>
            <w:r>
              <w:t>, "Gestion des frais scolaires"</w:t>
            </w:r>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btnOK_Click</w:t>
            </w:r>
            <w:proofErr w:type="spellEnd"/>
            <w:r w:rsidRPr="00E86D01">
              <w:rPr>
                <w:lang w:val="en-US"/>
              </w:rPr>
              <w:t>()</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Me.TxtMontPaye</w:t>
            </w:r>
            <w:proofErr w:type="spellEnd"/>
            <w:r w:rsidRPr="00E86D01">
              <w:rPr>
                <w:lang w:val="en-US"/>
              </w:rPr>
              <w:t xml:space="preserve"> = </w:t>
            </w:r>
            <w:proofErr w:type="spellStart"/>
            <w:r w:rsidRPr="00E86D01">
              <w:rPr>
                <w:lang w:val="en-US"/>
              </w:rPr>
              <w:t>CStr</w:t>
            </w:r>
            <w:proofErr w:type="spellEnd"/>
            <w:r w:rsidRPr="00E86D01">
              <w:rPr>
                <w:lang w:val="en-US"/>
              </w:rPr>
              <w:t>(</w:t>
            </w:r>
            <w:proofErr w:type="spellStart"/>
            <w:r w:rsidRPr="00E86D01">
              <w:rPr>
                <w:lang w:val="en-US"/>
              </w:rPr>
              <w:t>CSng</w:t>
            </w:r>
            <w:proofErr w:type="spellEnd"/>
            <w:r w:rsidRPr="00E86D01">
              <w:rPr>
                <w:lang w:val="en-US"/>
              </w:rPr>
              <w:t>(</w:t>
            </w:r>
            <w:proofErr w:type="spellStart"/>
            <w:r w:rsidRPr="00E86D01">
              <w:rPr>
                <w:lang w:val="en-US"/>
              </w:rPr>
              <w:t>Me.TxtfrConst</w:t>
            </w:r>
            <w:proofErr w:type="spellEnd"/>
            <w:r w:rsidRPr="00E86D01">
              <w:rPr>
                <w:lang w:val="en-US"/>
              </w:rPr>
              <w:t xml:space="preserve">) + </w:t>
            </w:r>
            <w:proofErr w:type="spellStart"/>
            <w:r w:rsidRPr="00E86D01">
              <w:rPr>
                <w:lang w:val="en-US"/>
              </w:rPr>
              <w:t>CSng</w:t>
            </w:r>
            <w:proofErr w:type="spellEnd"/>
            <w:r w:rsidRPr="00E86D01">
              <w:rPr>
                <w:lang w:val="en-US"/>
              </w:rPr>
              <w:t>(</w:t>
            </w:r>
            <w:proofErr w:type="spellStart"/>
            <w:r w:rsidRPr="00E86D01">
              <w:rPr>
                <w:lang w:val="en-US"/>
              </w:rPr>
              <w:t>Me.TxtfrFonct</w:t>
            </w:r>
            <w:proofErr w:type="spellEnd"/>
            <w:r w:rsidRPr="00E86D01">
              <w:rPr>
                <w:lang w:val="en-US"/>
              </w:rPr>
              <w:t xml:space="preserve">) + </w:t>
            </w:r>
            <w:proofErr w:type="spellStart"/>
            <w:r w:rsidRPr="00E86D01">
              <w:rPr>
                <w:lang w:val="en-US"/>
              </w:rPr>
              <w:t>CSng</w:t>
            </w:r>
            <w:proofErr w:type="spellEnd"/>
            <w:r w:rsidRPr="00E86D01">
              <w:rPr>
                <w:lang w:val="en-US"/>
              </w:rPr>
              <w:t>(</w:t>
            </w:r>
            <w:proofErr w:type="spellStart"/>
            <w:r w:rsidRPr="00E86D01">
              <w:rPr>
                <w:lang w:val="en-US"/>
              </w:rPr>
              <w:t>Me.TxtfrTech</w:t>
            </w:r>
            <w:proofErr w:type="spellEnd"/>
            <w:r w:rsidRPr="00E86D01">
              <w:rPr>
                <w:lang w:val="en-US"/>
              </w:rPr>
              <w:t xml:space="preserve">) + </w:t>
            </w:r>
            <w:proofErr w:type="spellStart"/>
            <w:r w:rsidRPr="00E86D01">
              <w:rPr>
                <w:lang w:val="en-US"/>
              </w:rPr>
              <w:t>CSng</w:t>
            </w:r>
            <w:proofErr w:type="spellEnd"/>
            <w:r w:rsidRPr="00E86D01">
              <w:rPr>
                <w:lang w:val="en-US"/>
              </w:rPr>
              <w:t>(</w:t>
            </w:r>
            <w:proofErr w:type="spellStart"/>
            <w:r w:rsidRPr="00E86D01">
              <w:rPr>
                <w:lang w:val="en-US"/>
              </w:rPr>
              <w:t>Me.TxtfrPrimEn</w:t>
            </w:r>
            <w:proofErr w:type="spellEnd"/>
            <w:r w:rsidRPr="00E86D01">
              <w:rPr>
                <w:lang w:val="en-US"/>
              </w:rPr>
              <w:t xml:space="preserve">) + </w:t>
            </w:r>
            <w:proofErr w:type="spellStart"/>
            <w:r w:rsidRPr="00E86D01">
              <w:rPr>
                <w:lang w:val="en-US"/>
              </w:rPr>
              <w:t>CSng</w:t>
            </w:r>
            <w:proofErr w:type="spellEnd"/>
            <w:r w:rsidRPr="00E86D01">
              <w:rPr>
                <w:lang w:val="en-US"/>
              </w:rPr>
              <w:t>(</w:t>
            </w:r>
            <w:proofErr w:type="spellStart"/>
            <w:r w:rsidRPr="00E86D01">
              <w:rPr>
                <w:lang w:val="en-US"/>
              </w:rPr>
              <w:t>Me.TxtAssur</w:t>
            </w:r>
            <w:proofErr w:type="spellEnd"/>
            <w:r w:rsidRPr="00E86D01">
              <w:rPr>
                <w:lang w:val="en-US"/>
              </w:rPr>
              <w:t xml:space="preserve">) + </w:t>
            </w:r>
            <w:proofErr w:type="spellStart"/>
            <w:r w:rsidRPr="00E86D01">
              <w:rPr>
                <w:lang w:val="en-US"/>
              </w:rPr>
              <w:t>CSng</w:t>
            </w:r>
            <w:proofErr w:type="spellEnd"/>
            <w:r w:rsidRPr="00E86D01">
              <w:rPr>
                <w:lang w:val="en-US"/>
              </w:rPr>
              <w:t>(</w:t>
            </w:r>
            <w:proofErr w:type="spellStart"/>
            <w:r w:rsidRPr="00E86D01">
              <w:rPr>
                <w:lang w:val="en-US"/>
              </w:rPr>
              <w:t>Me.TxtMinerv</w:t>
            </w:r>
            <w:proofErr w:type="spellEnd"/>
            <w:r w:rsidRPr="00E86D01">
              <w:rPr>
                <w:lang w:val="en-US"/>
              </w:rPr>
              <w:t>))</w:t>
            </w:r>
          </w:p>
          <w:p w:rsidR="000A13DA" w:rsidRPr="00E86D01" w:rsidRDefault="000A13DA">
            <w:pPr>
              <w:pStyle w:val="NormalWeb"/>
              <w:ind w:left="720"/>
              <w:rPr>
                <w:lang w:val="en-US"/>
              </w:rPr>
            </w:pPr>
            <w:r w:rsidRPr="00E86D01">
              <w:rPr>
                <w:lang w:val="en-US"/>
              </w:rPr>
              <w:t xml:space="preserve">Rem </w:t>
            </w:r>
            <w:proofErr w:type="spellStart"/>
            <w:r w:rsidRPr="00E86D01">
              <w:rPr>
                <w:lang w:val="en-US"/>
              </w:rPr>
              <w:t>calcul</w:t>
            </w:r>
            <w:proofErr w:type="spellEnd"/>
            <w:r w:rsidRPr="00E86D01">
              <w:rPr>
                <w:lang w:val="en-US"/>
              </w:rPr>
              <w:t xml:space="preserve"> du </w:t>
            </w:r>
            <w:proofErr w:type="spellStart"/>
            <w:r w:rsidRPr="00E86D01">
              <w:rPr>
                <w:lang w:val="en-US"/>
              </w:rPr>
              <w:t>solde</w:t>
            </w:r>
            <w:proofErr w:type="spellEnd"/>
          </w:p>
          <w:p w:rsidR="000A13DA" w:rsidRPr="00E86D01" w:rsidRDefault="000A13DA">
            <w:pPr>
              <w:pStyle w:val="NormalWeb"/>
              <w:ind w:left="720"/>
              <w:rPr>
                <w:lang w:val="en-US"/>
              </w:rPr>
            </w:pPr>
            <w:proofErr w:type="spellStart"/>
            <w:r w:rsidRPr="00E86D01">
              <w:rPr>
                <w:lang w:val="en-US"/>
              </w:rPr>
              <w:t>Me.TxtRestaPayer</w:t>
            </w:r>
            <w:proofErr w:type="spellEnd"/>
            <w:r w:rsidRPr="00E86D01">
              <w:rPr>
                <w:lang w:val="en-US"/>
              </w:rPr>
              <w:t xml:space="preserve"> = </w:t>
            </w:r>
            <w:proofErr w:type="spellStart"/>
            <w:r w:rsidRPr="00E86D01">
              <w:rPr>
                <w:lang w:val="en-US"/>
              </w:rPr>
              <w:t>CStr</w:t>
            </w:r>
            <w:proofErr w:type="spellEnd"/>
            <w:r w:rsidRPr="00E86D01">
              <w:rPr>
                <w:lang w:val="en-US"/>
              </w:rPr>
              <w:t>(</w:t>
            </w:r>
            <w:proofErr w:type="spellStart"/>
            <w:r w:rsidRPr="00E86D01">
              <w:rPr>
                <w:lang w:val="en-US"/>
              </w:rPr>
              <w:t>CSng</w:t>
            </w:r>
            <w:proofErr w:type="spellEnd"/>
            <w:r w:rsidRPr="00E86D01">
              <w:rPr>
                <w:lang w:val="en-US"/>
              </w:rPr>
              <w:t>(</w:t>
            </w:r>
            <w:proofErr w:type="spellStart"/>
            <w:r w:rsidRPr="00E86D01">
              <w:rPr>
                <w:lang w:val="en-US"/>
              </w:rPr>
              <w:t>Me.TxtBaremeFixe</w:t>
            </w:r>
            <w:proofErr w:type="spellEnd"/>
            <w:r w:rsidRPr="00E86D01">
              <w:rPr>
                <w:lang w:val="en-US"/>
              </w:rPr>
              <w:t xml:space="preserve">) - </w:t>
            </w:r>
            <w:proofErr w:type="spellStart"/>
            <w:r w:rsidRPr="00E86D01">
              <w:rPr>
                <w:lang w:val="en-US"/>
              </w:rPr>
              <w:t>CSng</w:t>
            </w:r>
            <w:proofErr w:type="spellEnd"/>
            <w:r w:rsidRPr="00E86D01">
              <w:rPr>
                <w:lang w:val="en-US"/>
              </w:rPr>
              <w:t>(</w:t>
            </w:r>
            <w:proofErr w:type="spellStart"/>
            <w:r w:rsidRPr="00E86D01">
              <w:rPr>
                <w:lang w:val="en-US"/>
              </w:rPr>
              <w:t>Me.TxtMontPaye</w:t>
            </w:r>
            <w:proofErr w:type="spellEnd"/>
            <w:r w:rsidRPr="00E86D01">
              <w:rPr>
                <w:lang w:val="en-US"/>
              </w:rPr>
              <w:t>))</w:t>
            </w:r>
          </w:p>
          <w:p w:rsidR="000A13DA" w:rsidRPr="00E86D01" w:rsidRDefault="000A13DA">
            <w:pPr>
              <w:pStyle w:val="NormalWeb"/>
              <w:ind w:left="720"/>
              <w:rPr>
                <w:lang w:val="en-US"/>
              </w:rPr>
            </w:pPr>
            <w:r w:rsidRPr="00E86D01">
              <w:rPr>
                <w:lang w:val="en-US"/>
              </w:rPr>
              <w:t>Exit Sub</w:t>
            </w:r>
          </w:p>
          <w:p w:rsidR="000A13DA" w:rsidRPr="00E86D01" w:rsidRDefault="000A13DA">
            <w:pPr>
              <w:pStyle w:val="NormalWeb"/>
              <w:ind w:left="720"/>
              <w:rPr>
                <w:lang w:val="en-US"/>
              </w:rPr>
            </w:pPr>
            <w:r w:rsidRPr="00E86D01">
              <w:rPr>
                <w:lang w:val="en-US"/>
              </w:rPr>
              <w:t>ben:</w:t>
            </w:r>
          </w:p>
          <w:p w:rsidR="000A13DA" w:rsidRPr="00E86D01" w:rsidRDefault="000A13DA">
            <w:pPr>
              <w:pStyle w:val="NormalWeb"/>
              <w:ind w:left="720"/>
              <w:rPr>
                <w:lang w:val="en-US"/>
              </w:rPr>
            </w:pPr>
            <w:proofErr w:type="spellStart"/>
            <w:r w:rsidRPr="00E86D01">
              <w:rPr>
                <w:lang w:val="en-US"/>
              </w:rPr>
              <w:t>MsgBox</w:t>
            </w:r>
            <w:proofErr w:type="spellEnd"/>
            <w:r w:rsidRPr="00E86D01">
              <w:rPr>
                <w:lang w:val="en-US"/>
              </w:rPr>
              <w:t xml:space="preserve"> </w:t>
            </w:r>
            <w:proofErr w:type="spellStart"/>
            <w:r w:rsidRPr="00E86D01">
              <w:rPr>
                <w:lang w:val="en-US"/>
              </w:rPr>
              <w:t>err.Description</w:t>
            </w:r>
            <w:proofErr w:type="spellEnd"/>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btnprecedent_Click</w:t>
            </w:r>
            <w:proofErr w:type="spellEnd"/>
            <w:r w:rsidRPr="00E86D01">
              <w:rPr>
                <w:lang w:val="en-US"/>
              </w:rPr>
              <w:t>()</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Me.Adodcpaiement.Recordset.MovePrevious</w:t>
            </w:r>
            <w:proofErr w:type="spellEnd"/>
          </w:p>
          <w:p w:rsidR="000A13DA" w:rsidRPr="00E86D01" w:rsidRDefault="000A13DA">
            <w:pPr>
              <w:pStyle w:val="NormalWeb"/>
              <w:ind w:left="720"/>
              <w:rPr>
                <w:lang w:val="en-US"/>
              </w:rPr>
            </w:pPr>
            <w:r w:rsidRPr="00E86D01">
              <w:rPr>
                <w:lang w:val="en-US"/>
              </w:rPr>
              <w:t>Exit Sub</w:t>
            </w:r>
          </w:p>
          <w:p w:rsidR="000A13DA" w:rsidRPr="00E86D01" w:rsidRDefault="000A13DA">
            <w:pPr>
              <w:pStyle w:val="NormalWeb"/>
              <w:ind w:left="720"/>
              <w:rPr>
                <w:lang w:val="en-US"/>
              </w:rPr>
            </w:pPr>
            <w:r w:rsidRPr="00E86D01">
              <w:rPr>
                <w:lang w:val="en-US"/>
              </w:rPr>
              <w:t>ben:</w:t>
            </w:r>
          </w:p>
          <w:p w:rsidR="000A13DA" w:rsidRPr="00E86D01" w:rsidRDefault="000A13DA">
            <w:pPr>
              <w:pStyle w:val="NormalWeb"/>
              <w:ind w:left="720"/>
              <w:rPr>
                <w:lang w:val="en-US"/>
              </w:rPr>
            </w:pPr>
            <w:proofErr w:type="spellStart"/>
            <w:r w:rsidRPr="00E86D01">
              <w:rPr>
                <w:lang w:val="en-US"/>
              </w:rPr>
              <w:t>MsgBox</w:t>
            </w:r>
            <w:proofErr w:type="spellEnd"/>
            <w:r w:rsidRPr="00E86D01">
              <w:rPr>
                <w:lang w:val="en-US"/>
              </w:rPr>
              <w:t xml:space="preserve"> </w:t>
            </w:r>
            <w:proofErr w:type="spellStart"/>
            <w:r w:rsidRPr="00E86D01">
              <w:rPr>
                <w:lang w:val="en-US"/>
              </w:rPr>
              <w:t>err.Description</w:t>
            </w:r>
            <w:proofErr w:type="spellEnd"/>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btnsuivant_Click</w:t>
            </w:r>
            <w:proofErr w:type="spellEnd"/>
            <w:r w:rsidRPr="00E86D01">
              <w:rPr>
                <w:lang w:val="en-US"/>
              </w:rPr>
              <w:t>()</w:t>
            </w:r>
          </w:p>
          <w:p w:rsidR="000A13DA" w:rsidRPr="00E86D01" w:rsidRDefault="000A13DA">
            <w:pPr>
              <w:pStyle w:val="NormalWeb"/>
              <w:ind w:left="720"/>
              <w:rPr>
                <w:lang w:val="en-US"/>
              </w:rPr>
            </w:pPr>
            <w:r w:rsidRPr="00E86D01">
              <w:rPr>
                <w:lang w:val="en-US"/>
              </w:rPr>
              <w:lastRenderedPageBreak/>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Me.Adodcpaiement.Recordset.MoveNext</w:t>
            </w:r>
            <w:proofErr w:type="spellEnd"/>
          </w:p>
          <w:p w:rsidR="000A13DA" w:rsidRPr="00E86D01" w:rsidRDefault="000A13DA">
            <w:pPr>
              <w:pStyle w:val="NormalWeb"/>
              <w:ind w:left="720"/>
              <w:rPr>
                <w:lang w:val="en-US"/>
              </w:rPr>
            </w:pPr>
            <w:r w:rsidRPr="00E86D01">
              <w:rPr>
                <w:lang w:val="en-US"/>
              </w:rPr>
              <w:t>Exit Sub</w:t>
            </w:r>
          </w:p>
          <w:p w:rsidR="000A13DA" w:rsidRPr="00E86D01" w:rsidRDefault="000A13DA">
            <w:pPr>
              <w:pStyle w:val="NormalWeb"/>
              <w:ind w:left="720"/>
              <w:rPr>
                <w:lang w:val="en-US"/>
              </w:rPr>
            </w:pPr>
            <w:r w:rsidRPr="00E86D01">
              <w:rPr>
                <w:lang w:val="en-US"/>
              </w:rPr>
              <w:t>ben:</w:t>
            </w:r>
          </w:p>
          <w:p w:rsidR="000A13DA" w:rsidRPr="00E86D01" w:rsidRDefault="000A13DA">
            <w:pPr>
              <w:pStyle w:val="NormalWeb"/>
              <w:ind w:left="720"/>
              <w:rPr>
                <w:lang w:val="en-US"/>
              </w:rPr>
            </w:pPr>
            <w:proofErr w:type="spellStart"/>
            <w:r w:rsidRPr="00E86D01">
              <w:rPr>
                <w:lang w:val="en-US"/>
              </w:rPr>
              <w:t>MsgBox</w:t>
            </w:r>
            <w:proofErr w:type="spellEnd"/>
            <w:r w:rsidRPr="00E86D01">
              <w:rPr>
                <w:lang w:val="en-US"/>
              </w:rPr>
              <w:t xml:space="preserve"> </w:t>
            </w:r>
            <w:proofErr w:type="spellStart"/>
            <w:r w:rsidRPr="00E86D01">
              <w:rPr>
                <w:lang w:val="en-US"/>
              </w:rPr>
              <w:t>err.Description</w:t>
            </w:r>
            <w:proofErr w:type="spellEnd"/>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CmdPrecedVers_Click</w:t>
            </w:r>
            <w:proofErr w:type="spellEnd"/>
            <w:r w:rsidRPr="00E86D01">
              <w:rPr>
                <w:lang w:val="en-US"/>
              </w:rPr>
              <w:t>()</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Me.Adodcpaiement.Recordset.MovePrevious</w:t>
            </w:r>
            <w:proofErr w:type="spellEnd"/>
          </w:p>
          <w:p w:rsidR="000A13DA" w:rsidRPr="00E86D01" w:rsidRDefault="000A13DA">
            <w:pPr>
              <w:pStyle w:val="NormalWeb"/>
              <w:ind w:left="720"/>
              <w:rPr>
                <w:lang w:val="en-US"/>
              </w:rPr>
            </w:pPr>
            <w:proofErr w:type="spellStart"/>
            <w:r w:rsidRPr="00E86D01">
              <w:rPr>
                <w:lang w:val="en-US"/>
              </w:rPr>
              <w:t>Me.TxtMontPaye.Text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t>Me.TxtSolde.Text</w:t>
            </w:r>
            <w:proofErr w:type="spellEnd"/>
            <w:r w:rsidRPr="00E86D01">
              <w:rPr>
                <w:lang w:val="en-US"/>
              </w:rPr>
              <w:t xml:space="preserve"> = ""</w:t>
            </w:r>
          </w:p>
          <w:p w:rsidR="000A13DA" w:rsidRPr="00E86D01" w:rsidRDefault="000A13DA">
            <w:pPr>
              <w:pStyle w:val="NormalWeb"/>
              <w:ind w:left="720"/>
              <w:rPr>
                <w:lang w:val="en-US"/>
              </w:rPr>
            </w:pPr>
            <w:r w:rsidRPr="00E86D01">
              <w:rPr>
                <w:lang w:val="en-US"/>
              </w:rPr>
              <w:t>Exit Sub</w:t>
            </w:r>
          </w:p>
          <w:p w:rsidR="000A13DA" w:rsidRPr="00E86D01" w:rsidRDefault="000A13DA">
            <w:pPr>
              <w:pStyle w:val="NormalWeb"/>
              <w:ind w:left="720"/>
              <w:rPr>
                <w:lang w:val="en-US"/>
              </w:rPr>
            </w:pPr>
            <w:r w:rsidRPr="00E86D01">
              <w:rPr>
                <w:lang w:val="en-US"/>
              </w:rPr>
              <w:t>ben:</w:t>
            </w:r>
          </w:p>
          <w:p w:rsidR="000A13DA" w:rsidRPr="00E86D01" w:rsidRDefault="000A13DA">
            <w:pPr>
              <w:pStyle w:val="NormalWeb"/>
              <w:ind w:left="720"/>
              <w:rPr>
                <w:lang w:val="en-US"/>
              </w:rPr>
            </w:pPr>
            <w:proofErr w:type="spellStart"/>
            <w:r w:rsidRPr="00E86D01">
              <w:rPr>
                <w:lang w:val="en-US"/>
              </w:rPr>
              <w:t>MsgBox</w:t>
            </w:r>
            <w:proofErr w:type="spellEnd"/>
            <w:r w:rsidRPr="00E86D01">
              <w:rPr>
                <w:lang w:val="en-US"/>
              </w:rPr>
              <w:t xml:space="preserve"> </w:t>
            </w:r>
            <w:proofErr w:type="spellStart"/>
            <w:r w:rsidRPr="00E86D01">
              <w:rPr>
                <w:lang w:val="en-US"/>
              </w:rPr>
              <w:t>err.Description</w:t>
            </w:r>
            <w:proofErr w:type="spellEnd"/>
          </w:p>
          <w:p w:rsidR="000A13DA" w:rsidRPr="00E86D01" w:rsidRDefault="000A13DA">
            <w:pPr>
              <w:pStyle w:val="NormalWeb"/>
              <w:ind w:left="720"/>
              <w:rPr>
                <w:lang w:val="en-US"/>
              </w:rPr>
            </w:pPr>
            <w:r w:rsidRPr="00E86D01">
              <w:rPr>
                <w:lang w:val="en-US"/>
              </w:rPr>
              <w:t>End Sub</w:t>
            </w:r>
          </w:p>
          <w:p w:rsidR="000A13DA" w:rsidRPr="00E86D01" w:rsidRDefault="000A13DA">
            <w:pPr>
              <w:pStyle w:val="NormalWeb"/>
              <w:ind w:left="720"/>
              <w:rPr>
                <w:lang w:val="en-US"/>
              </w:rPr>
            </w:pPr>
            <w:r w:rsidRPr="00E86D01">
              <w:rPr>
                <w:lang w:val="en-US"/>
              </w:rPr>
              <w:t xml:space="preserve">Private Sub </w:t>
            </w:r>
            <w:proofErr w:type="spellStart"/>
            <w:r w:rsidRPr="00E86D01">
              <w:rPr>
                <w:lang w:val="en-US"/>
              </w:rPr>
              <w:t>CmdPreceSuiva_Click</w:t>
            </w:r>
            <w:proofErr w:type="spellEnd"/>
            <w:r w:rsidRPr="00E86D01">
              <w:rPr>
                <w:lang w:val="en-US"/>
              </w:rPr>
              <w:t>()</w:t>
            </w:r>
          </w:p>
          <w:p w:rsidR="000A13DA" w:rsidRPr="00E86D01" w:rsidRDefault="000A13DA">
            <w:pPr>
              <w:pStyle w:val="NormalWeb"/>
              <w:ind w:left="720"/>
              <w:rPr>
                <w:lang w:val="en-US"/>
              </w:rPr>
            </w:pPr>
            <w:r w:rsidRPr="00E86D01">
              <w:rPr>
                <w:lang w:val="en-US"/>
              </w:rPr>
              <w:t xml:space="preserve">On Error </w:t>
            </w:r>
            <w:proofErr w:type="spellStart"/>
            <w:r w:rsidRPr="00E86D01">
              <w:rPr>
                <w:lang w:val="en-US"/>
              </w:rPr>
              <w:t>GoTo</w:t>
            </w:r>
            <w:proofErr w:type="spellEnd"/>
            <w:r w:rsidRPr="00E86D01">
              <w:rPr>
                <w:lang w:val="en-US"/>
              </w:rPr>
              <w:t xml:space="preserve"> ben</w:t>
            </w:r>
          </w:p>
          <w:p w:rsidR="000A13DA" w:rsidRPr="00E86D01" w:rsidRDefault="000A13DA">
            <w:pPr>
              <w:pStyle w:val="NormalWeb"/>
              <w:ind w:left="720"/>
              <w:rPr>
                <w:lang w:val="en-US"/>
              </w:rPr>
            </w:pPr>
            <w:proofErr w:type="spellStart"/>
            <w:r w:rsidRPr="00E86D01">
              <w:rPr>
                <w:lang w:val="en-US"/>
              </w:rPr>
              <w:t>Me.Adodcpaiement.Recordset.MoveNext</w:t>
            </w:r>
            <w:proofErr w:type="spellEnd"/>
          </w:p>
          <w:p w:rsidR="000A13DA" w:rsidRPr="00E86D01" w:rsidRDefault="000A13DA">
            <w:pPr>
              <w:pStyle w:val="NormalWeb"/>
              <w:ind w:left="720"/>
              <w:rPr>
                <w:lang w:val="en-US"/>
              </w:rPr>
            </w:pPr>
            <w:proofErr w:type="spellStart"/>
            <w:r w:rsidRPr="00E86D01">
              <w:rPr>
                <w:lang w:val="en-US"/>
              </w:rPr>
              <w:t>Me.TxtMontPaye.Text</w:t>
            </w:r>
            <w:proofErr w:type="spellEnd"/>
            <w:r w:rsidRPr="00E86D01">
              <w:rPr>
                <w:lang w:val="en-US"/>
              </w:rPr>
              <w:t xml:space="preserve"> = ""</w:t>
            </w:r>
          </w:p>
          <w:p w:rsidR="000A13DA" w:rsidRPr="00E86D01" w:rsidRDefault="000A13DA">
            <w:pPr>
              <w:pStyle w:val="NormalWeb"/>
              <w:ind w:left="720"/>
              <w:rPr>
                <w:lang w:val="en-US"/>
              </w:rPr>
            </w:pPr>
            <w:proofErr w:type="spellStart"/>
            <w:r w:rsidRPr="00E86D01">
              <w:rPr>
                <w:lang w:val="en-US"/>
              </w:rPr>
              <w:t>Me.TxtSolde.Text</w:t>
            </w:r>
            <w:proofErr w:type="spellEnd"/>
            <w:r w:rsidRPr="00E86D01">
              <w:rPr>
                <w:lang w:val="en-US"/>
              </w:rPr>
              <w:t xml:space="preserve"> = ""</w:t>
            </w:r>
          </w:p>
          <w:p w:rsidR="000A13DA" w:rsidRPr="00E86D01" w:rsidRDefault="000A13DA">
            <w:pPr>
              <w:pStyle w:val="NormalWeb"/>
              <w:ind w:left="720"/>
              <w:rPr>
                <w:lang w:val="en-US"/>
              </w:rPr>
            </w:pPr>
            <w:r w:rsidRPr="00E86D01">
              <w:rPr>
                <w:lang w:val="en-US"/>
              </w:rPr>
              <w:t>Exit Sub</w:t>
            </w:r>
          </w:p>
          <w:p w:rsidR="000A13DA" w:rsidRPr="00E86D01" w:rsidRDefault="000A13DA">
            <w:pPr>
              <w:pStyle w:val="NormalWeb"/>
              <w:ind w:left="720"/>
              <w:rPr>
                <w:lang w:val="en-US"/>
              </w:rPr>
            </w:pPr>
            <w:r w:rsidRPr="00E86D01">
              <w:rPr>
                <w:lang w:val="en-US"/>
              </w:rPr>
              <w:t>ben:</w:t>
            </w:r>
          </w:p>
          <w:p w:rsidR="000A13DA" w:rsidRPr="00E86D01" w:rsidRDefault="000A13DA">
            <w:pPr>
              <w:pStyle w:val="NormalWeb"/>
              <w:ind w:left="720"/>
              <w:rPr>
                <w:lang w:val="en-US"/>
              </w:rPr>
            </w:pPr>
            <w:proofErr w:type="spellStart"/>
            <w:r w:rsidRPr="00E86D01">
              <w:rPr>
                <w:lang w:val="en-US"/>
              </w:rPr>
              <w:t>MsgBox</w:t>
            </w:r>
            <w:proofErr w:type="spellEnd"/>
            <w:r w:rsidRPr="00E86D01">
              <w:rPr>
                <w:lang w:val="en-US"/>
              </w:rPr>
              <w:t xml:space="preserve"> </w:t>
            </w:r>
            <w:proofErr w:type="spellStart"/>
            <w:r w:rsidRPr="00E86D01">
              <w:rPr>
                <w:lang w:val="en-US"/>
              </w:rPr>
              <w:t>err.Description</w:t>
            </w:r>
            <w:proofErr w:type="spellEnd"/>
          </w:p>
          <w:p w:rsidR="000A13DA" w:rsidRPr="00E86D01" w:rsidRDefault="000A13DA">
            <w:pPr>
              <w:pStyle w:val="NormalWeb"/>
              <w:ind w:left="720"/>
              <w:rPr>
                <w:lang w:val="en-US"/>
              </w:rPr>
            </w:pPr>
            <w:r w:rsidRPr="00E86D01">
              <w:rPr>
                <w:lang w:val="en-US"/>
              </w:rPr>
              <w:t>End Sub</w:t>
            </w:r>
          </w:p>
          <w:p w:rsidR="000A13DA" w:rsidRDefault="000A13DA">
            <w:pPr>
              <w:pStyle w:val="NormalWeb"/>
              <w:ind w:left="720"/>
            </w:pPr>
            <w:r>
              <w:rPr>
                <w:rStyle w:val="lev"/>
              </w:rPr>
              <w:t>Rapport des paiements effectués</w:t>
            </w:r>
          </w:p>
          <w:p w:rsidR="000A13DA" w:rsidRDefault="000A13DA">
            <w:pPr>
              <w:pStyle w:val="NormalWeb"/>
              <w:ind w:left="720"/>
            </w:pPr>
            <w:r>
              <w:rPr>
                <w:noProof/>
              </w:rPr>
              <w:lastRenderedPageBreak/>
              <w:drawing>
                <wp:inline distT="0" distB="0" distL="0" distR="0">
                  <wp:extent cx="6162675" cy="971550"/>
                  <wp:effectExtent l="0" t="0" r="9525" b="0"/>
                  <wp:docPr id="5" name="Image 5" descr="http://www.memoireonline.com/10/12/6205/Mise-en-place-dun-modele-de-gestion-des-paiements-des-frais-scolaires-Cas-de-lInstitut-Kyes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moireonline.com/10/12/6205/Mise-en-place-dun-modele-de-gestion-des-paiements-des-frais-scolaires-Cas-de-lInstitut-Kyesh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62675" cy="971550"/>
                          </a:xfrm>
                          <a:prstGeom prst="rect">
                            <a:avLst/>
                          </a:prstGeom>
                          <a:noFill/>
                          <a:ln>
                            <a:noFill/>
                          </a:ln>
                        </pic:spPr>
                      </pic:pic>
                    </a:graphicData>
                  </a:graphic>
                </wp:inline>
              </w:drawing>
            </w:r>
          </w:p>
          <w:p w:rsidR="000A13DA" w:rsidRDefault="000A13DA">
            <w:pPr>
              <w:pStyle w:val="NormalWeb"/>
              <w:ind w:left="720"/>
            </w:pPr>
            <w:r>
              <w:rPr>
                <w:rStyle w:val="lev"/>
              </w:rPr>
              <w:t xml:space="preserve">Reçus de paiement </w:t>
            </w:r>
          </w:p>
          <w:p w:rsidR="000A13DA" w:rsidRDefault="000A13DA">
            <w:pPr>
              <w:pStyle w:val="NormalWeb"/>
              <w:ind w:left="720"/>
            </w:pPr>
            <w:r>
              <w:rPr>
                <w:b/>
                <w:bCs/>
                <w:noProof/>
              </w:rPr>
              <w:drawing>
                <wp:inline distT="0" distB="0" distL="0" distR="0">
                  <wp:extent cx="3124200" cy="4219575"/>
                  <wp:effectExtent l="0" t="0" r="0" b="9525"/>
                  <wp:docPr id="4" name="Image 4" descr="http://www.memoireonline.com/10/12/6205/Mise-en-place-dun-modele-de-gestion-des-paiements-des-frais-scolaires-Cas-de-lInstitut-Kyes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moireonline.com/10/12/6205/Mise-en-place-dun-modele-de-gestion-des-paiements-des-frais-scolaires-Cas-de-lInstitut-Kyesh1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24200" cy="4219575"/>
                          </a:xfrm>
                          <a:prstGeom prst="rect">
                            <a:avLst/>
                          </a:prstGeom>
                          <a:noFill/>
                          <a:ln>
                            <a:noFill/>
                          </a:ln>
                        </pic:spPr>
                      </pic:pic>
                    </a:graphicData>
                  </a:graphic>
                </wp:inline>
              </w:drawing>
            </w:r>
          </w:p>
          <w:p w:rsidR="000A13DA" w:rsidRDefault="000A13DA">
            <w:pPr>
              <w:pStyle w:val="Titre1"/>
              <w:ind w:left="720"/>
            </w:pPr>
            <w:bookmarkStart w:id="197" w:name="toc82"/>
            <w:bookmarkStart w:id="198" w:name="_Toc329631607"/>
            <w:bookmarkEnd w:id="197"/>
            <w:bookmarkEnd w:id="198"/>
            <w:r>
              <w:t>Liste des élèves</w:t>
            </w:r>
          </w:p>
          <w:p w:rsidR="000A13DA" w:rsidRDefault="000A13DA">
            <w:pPr>
              <w:pStyle w:val="NormalWeb"/>
              <w:ind w:left="720"/>
            </w:pPr>
            <w:r>
              <w:rPr>
                <w:noProof/>
              </w:rPr>
              <w:drawing>
                <wp:inline distT="0" distB="0" distL="0" distR="0">
                  <wp:extent cx="3629025" cy="1285875"/>
                  <wp:effectExtent l="0" t="0" r="9525" b="9525"/>
                  <wp:docPr id="3" name="Image 3" descr="http://www.memoireonline.com/10/12/6205/Mise-en-place-dun-modele-de-gestion-des-paiements-des-frais-scolaires-Cas-de-lInstitut-Kyes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moireonline.com/10/12/6205/Mise-en-place-dun-modele-de-gestion-des-paiements-des-frais-scolaires-Cas-de-lInstitut-Kyesh1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29025" cy="1285875"/>
                          </a:xfrm>
                          <a:prstGeom prst="rect">
                            <a:avLst/>
                          </a:prstGeom>
                          <a:noFill/>
                          <a:ln>
                            <a:noFill/>
                          </a:ln>
                        </pic:spPr>
                      </pic:pic>
                    </a:graphicData>
                  </a:graphic>
                </wp:inline>
              </w:drawing>
            </w:r>
          </w:p>
          <w:p w:rsidR="000A13DA" w:rsidRDefault="000A13DA">
            <w:pPr>
              <w:pStyle w:val="Titre1"/>
              <w:ind w:left="720"/>
            </w:pPr>
            <w:bookmarkStart w:id="199" w:name="toc83"/>
            <w:bookmarkEnd w:id="199"/>
            <w:r>
              <w:t>CONCLUSION</w:t>
            </w:r>
          </w:p>
          <w:p w:rsidR="000A13DA" w:rsidRDefault="000A13DA">
            <w:pPr>
              <w:pStyle w:val="NormalWeb"/>
              <w:ind w:left="720"/>
            </w:pPr>
            <w:r>
              <w:rPr>
                <w:rStyle w:val="Accentuation"/>
              </w:rPr>
              <w:t>Nous voici au terme de notre travail de fin de cycle qui a porté sur « </w:t>
            </w:r>
            <w:r>
              <w:rPr>
                <w:rStyle w:val="Accentuation"/>
                <w:b/>
                <w:bCs/>
              </w:rPr>
              <w:t xml:space="preserve">La Mise en Place d'un Modèle Gestion des Paiements des Frais Scolaires (Cas de l'Institut </w:t>
            </w:r>
            <w:r>
              <w:rPr>
                <w:rStyle w:val="Accentuation"/>
                <w:b/>
                <w:bCs/>
              </w:rPr>
              <w:lastRenderedPageBreak/>
              <w:t>KYESHERO)</w:t>
            </w:r>
            <w:r>
              <w:rPr>
                <w:rStyle w:val="Accentuation"/>
              </w:rPr>
              <w:t xml:space="preserve"> ». </w:t>
            </w:r>
          </w:p>
          <w:p w:rsidR="000A13DA" w:rsidRDefault="000A13DA">
            <w:pPr>
              <w:pStyle w:val="NormalWeb"/>
              <w:ind w:left="720"/>
            </w:pPr>
            <w:r>
              <w:rPr>
                <w:rStyle w:val="Accentuation"/>
              </w:rPr>
              <w:t xml:space="preserve">Tout au long de nos recherches nous nous sommes posé quelques questions lesquelles avaient constitué l'objet de notre étude : </w:t>
            </w:r>
          </w:p>
          <w:p w:rsidR="000A13DA" w:rsidRDefault="000A13DA">
            <w:pPr>
              <w:pStyle w:val="NormalWeb"/>
              <w:ind w:left="720"/>
            </w:pPr>
            <w:r>
              <w:rPr>
                <w:rStyle w:val="Accentuation"/>
              </w:rPr>
              <w:t xml:space="preserve">- L'outil informatique offre-t-il une meilleure prise en charge pour pallier aux différents problèmes liés à la gestion des frais scolaires au sein de l'institution? </w:t>
            </w:r>
          </w:p>
          <w:p w:rsidR="000A13DA" w:rsidRDefault="000A13DA">
            <w:pPr>
              <w:pStyle w:val="NormalWeb"/>
              <w:ind w:left="720"/>
            </w:pPr>
            <w:r>
              <w:rPr>
                <w:rStyle w:val="Accentuation"/>
              </w:rPr>
              <w:t xml:space="preserve">- L'application des méthodes et techniques informatiques </w:t>
            </w:r>
            <w:proofErr w:type="gramStart"/>
            <w:r>
              <w:rPr>
                <w:rStyle w:val="Accentuation"/>
              </w:rPr>
              <w:t>serait -</w:t>
            </w:r>
            <w:proofErr w:type="gramEnd"/>
            <w:r>
              <w:rPr>
                <w:rStyle w:val="Accentuation"/>
              </w:rPr>
              <w:t xml:space="preserve"> t -elle avantageuse pour éviter la lenteur entre les différents acteurs qui communiquent les uns des autres ? </w:t>
            </w:r>
          </w:p>
          <w:p w:rsidR="000A13DA" w:rsidRDefault="000A13DA">
            <w:pPr>
              <w:pStyle w:val="NormalWeb"/>
              <w:ind w:left="720"/>
            </w:pPr>
            <w:r>
              <w:rPr>
                <w:rStyle w:val="Accentuation"/>
              </w:rPr>
              <w:t xml:space="preserve">- L'utilisation de l'outil informatique, des terminaux et les micro-ordinateurs </w:t>
            </w:r>
            <w:proofErr w:type="gramStart"/>
            <w:r>
              <w:rPr>
                <w:rStyle w:val="Accentuation"/>
              </w:rPr>
              <w:t>serait -</w:t>
            </w:r>
            <w:proofErr w:type="gramEnd"/>
            <w:r>
              <w:rPr>
                <w:rStyle w:val="Accentuation"/>
              </w:rPr>
              <w:t xml:space="preserve"> t - elle efficace pour éradiquer les problèmes de l'enregistrement des frais scolaires à l'institut KYESHERO ? </w:t>
            </w:r>
          </w:p>
          <w:p w:rsidR="000A13DA" w:rsidRDefault="000A13DA">
            <w:pPr>
              <w:pStyle w:val="NormalWeb"/>
              <w:ind w:left="720"/>
            </w:pPr>
            <w:r>
              <w:rPr>
                <w:rStyle w:val="Accentuation"/>
              </w:rPr>
              <w:t xml:space="preserve">Eu égard aux questions ci-dessus posées, nous avons émis les hypothèses ci - après : </w:t>
            </w:r>
          </w:p>
          <w:p w:rsidR="000A13DA" w:rsidRDefault="000A13DA">
            <w:pPr>
              <w:pStyle w:val="NormalWeb"/>
              <w:ind w:left="720"/>
            </w:pPr>
            <w:r>
              <w:rPr>
                <w:rStyle w:val="Accentuation"/>
              </w:rPr>
              <w:t xml:space="preserve">Ø Etant donné que l'informatique est de nos jours un outil par l'excellence qui procure la rapidité et l'automatisation, source de la précision et de l'exactitude, nous pensons que l'outil informatique offre une meilleure prise en charge pour résoudre les différents problèmes en rapport avec la gestion des frais scolaires ; </w:t>
            </w:r>
          </w:p>
          <w:p w:rsidR="000A13DA" w:rsidRDefault="000A13DA">
            <w:pPr>
              <w:pStyle w:val="NormalWeb"/>
              <w:ind w:left="720"/>
            </w:pPr>
            <w:r>
              <w:rPr>
                <w:rStyle w:val="Accentuation"/>
              </w:rPr>
              <w:t xml:space="preserve">Ø L'application des méthodes et techniques informatiques s'avère d'une importance capitale pour éviter la lenteur dans certaines tâches manuelles entre les différents acteurs qui communiquent entre eux ; </w:t>
            </w:r>
          </w:p>
          <w:p w:rsidR="000A13DA" w:rsidRDefault="000A13DA">
            <w:pPr>
              <w:pStyle w:val="NormalWeb"/>
              <w:ind w:left="720"/>
            </w:pPr>
            <w:r>
              <w:rPr>
                <w:rStyle w:val="Accentuation"/>
              </w:rPr>
              <w:t xml:space="preserve">Ø La place de l'outil informatique, des terminaux et les micro-ordinateurs facilitera un travail rapide et efficace pour éradiquer aux problèmes de l'enregistrement des frais scolaires au sein de l'institut KYESHERO. </w:t>
            </w:r>
          </w:p>
          <w:p w:rsidR="000A13DA" w:rsidRDefault="000A13DA">
            <w:pPr>
              <w:pStyle w:val="NormalWeb"/>
              <w:ind w:left="720"/>
            </w:pPr>
            <w:r>
              <w:rPr>
                <w:rStyle w:val="Accentuation"/>
              </w:rPr>
              <w:t xml:space="preserve">Nous avons aussi utilisé quelques méthodes et techniques tout au long de notre étude entre autre : </w:t>
            </w:r>
          </w:p>
          <w:p w:rsidR="000A13DA" w:rsidRDefault="000A13DA">
            <w:pPr>
              <w:pStyle w:val="NormalWeb"/>
              <w:ind w:left="720"/>
            </w:pPr>
            <w:r>
              <w:rPr>
                <w:rStyle w:val="Accentuation"/>
                <w:b/>
                <w:bCs/>
              </w:rPr>
              <w:t>Ø La méthode MERISE </w:t>
            </w:r>
            <w:r>
              <w:rPr>
                <w:rStyle w:val="Accentuation"/>
              </w:rPr>
              <w:t xml:space="preserve">: la méthode </w:t>
            </w:r>
            <w:r>
              <w:rPr>
                <w:rStyle w:val="lev"/>
                <w:i/>
                <w:iCs/>
              </w:rPr>
              <w:t>MERISE</w:t>
            </w:r>
            <w:r>
              <w:rPr>
                <w:rStyle w:val="Accentuation"/>
              </w:rPr>
              <w:t xml:space="preserve"> apporte une formalisation éclairant les choix à effectuer, elle est un langage commun de référence centré sur le système d'informatisation et non sur l'informatique appliquée, elle permet une authentique communication entre le responsable de la stratégie d'entreprise, celui de son informatisation et les utilisateurs finals. </w:t>
            </w:r>
          </w:p>
          <w:p w:rsidR="000A13DA" w:rsidRDefault="000A13DA">
            <w:pPr>
              <w:pStyle w:val="NormalWeb"/>
              <w:ind w:left="720"/>
            </w:pPr>
            <w:r>
              <w:rPr>
                <w:rStyle w:val="Accentuation"/>
                <w:b/>
                <w:bCs/>
              </w:rPr>
              <w:t>Ø La méthode historique</w:t>
            </w:r>
            <w:r>
              <w:rPr>
                <w:rStyle w:val="Accentuation"/>
              </w:rPr>
              <w:t> : par laquelle nous avons obtenu des informations rétrospectives sur le système de gestion de la présente institution ;</w:t>
            </w:r>
          </w:p>
          <w:p w:rsidR="000A13DA" w:rsidRDefault="000A13DA">
            <w:pPr>
              <w:pStyle w:val="NormalWeb"/>
              <w:ind w:left="720"/>
            </w:pPr>
            <w:r>
              <w:rPr>
                <w:rStyle w:val="Accentuation"/>
                <w:b/>
                <w:bCs/>
              </w:rPr>
              <w:t>Ø La technique documentaire</w:t>
            </w:r>
            <w:r>
              <w:rPr>
                <w:rStyle w:val="Accentuation"/>
              </w:rPr>
              <w:t> : qui a consisté à la consultation des documents divers;</w:t>
            </w:r>
          </w:p>
          <w:p w:rsidR="000A13DA" w:rsidRDefault="000A13DA">
            <w:pPr>
              <w:pStyle w:val="NormalWeb"/>
              <w:ind w:left="720"/>
            </w:pPr>
            <w:r>
              <w:rPr>
                <w:rStyle w:val="Accentuation"/>
                <w:b/>
                <w:bCs/>
              </w:rPr>
              <w:t>Ø La technique d'interview</w:t>
            </w:r>
            <w:r>
              <w:rPr>
                <w:rStyle w:val="Accentuation"/>
              </w:rPr>
              <w:t xml:space="preserve"> : qui nous a permis de voler, par un jeu de questions, réponses, des informations concernant le fonctionnement de la structure, au travers de la bouche des différents responsables des services de cette institution. </w:t>
            </w:r>
          </w:p>
          <w:p w:rsidR="000A13DA" w:rsidRDefault="000A13DA">
            <w:pPr>
              <w:pStyle w:val="NormalWeb"/>
              <w:ind w:left="720"/>
            </w:pPr>
            <w:r>
              <w:rPr>
                <w:rStyle w:val="Accentuation"/>
              </w:rPr>
              <w:lastRenderedPageBreak/>
              <w:t xml:space="preserve">Après l'analyse de nos données, nous avons abouti aux états de sorties suivants : </w:t>
            </w:r>
          </w:p>
          <w:p w:rsidR="000A13DA" w:rsidRDefault="000A13DA">
            <w:pPr>
              <w:pStyle w:val="NormalWeb"/>
              <w:ind w:left="720"/>
            </w:pPr>
            <w:r>
              <w:rPr>
                <w:rStyle w:val="Accentuation"/>
              </w:rPr>
              <w:t>- Liste des élèves inscrits ; </w:t>
            </w:r>
          </w:p>
          <w:p w:rsidR="000A13DA" w:rsidRDefault="000A13DA">
            <w:pPr>
              <w:pStyle w:val="NormalWeb"/>
              <w:ind w:left="720"/>
            </w:pPr>
            <w:r>
              <w:rPr>
                <w:rStyle w:val="Accentuation"/>
              </w:rPr>
              <w:t xml:space="preserve">- Reçu de paiement; </w:t>
            </w:r>
          </w:p>
          <w:p w:rsidR="000A13DA" w:rsidRDefault="000A13DA">
            <w:pPr>
              <w:pStyle w:val="NormalWeb"/>
              <w:ind w:left="720"/>
            </w:pPr>
            <w:r>
              <w:rPr>
                <w:rStyle w:val="Accentuation"/>
              </w:rPr>
              <w:t>- Rapport des différents paiements effectués.</w:t>
            </w:r>
          </w:p>
          <w:p w:rsidR="000A13DA" w:rsidRDefault="000A13DA">
            <w:pPr>
              <w:pStyle w:val="NormalWeb"/>
              <w:ind w:left="720"/>
            </w:pPr>
            <w:r>
              <w:rPr>
                <w:rStyle w:val="Accentuation"/>
              </w:rPr>
              <w:t xml:space="preserve">En guise de conclusion, nous ne pouvons pas achever toute la recherche dans une courte période comme celle-ci que nous avons utilisé pour un travail de fin de cycle. Pour que ce travail puisse s'achever correctement nous devons avoir un temps bien reparti. </w:t>
            </w:r>
          </w:p>
          <w:p w:rsidR="000A13DA" w:rsidRDefault="000A13DA">
            <w:pPr>
              <w:pStyle w:val="NormalWeb"/>
              <w:ind w:left="720"/>
            </w:pPr>
            <w:r>
              <w:rPr>
                <w:rStyle w:val="Accentuation"/>
              </w:rPr>
              <w:t xml:space="preserve">Nous souhaiterions ainsi que d'autres chercheurs qui vont suivre ou aborder le même champ d'étude d'apporter des pistes nouvelles de solution sur la gestion des paiements des frais scolaires. </w:t>
            </w:r>
          </w:p>
          <w:p w:rsidR="000A13DA" w:rsidRDefault="000A13DA">
            <w:pPr>
              <w:pStyle w:val="NormalWeb"/>
              <w:ind w:left="720"/>
            </w:pPr>
            <w:r>
              <w:rPr>
                <w:rStyle w:val="Accentuation"/>
              </w:rPr>
              <w:t xml:space="preserve">Nous ne prétendons pas avoir tout épuisé ni même avoir dit le dernier mot sur ce domaine. Toutes vos remarques et recommandations sont les bienvenues. </w:t>
            </w:r>
          </w:p>
          <w:p w:rsidR="000A13DA" w:rsidRDefault="000A13DA">
            <w:pPr>
              <w:pStyle w:val="Titre1"/>
              <w:ind w:left="720"/>
            </w:pPr>
            <w:bookmarkStart w:id="200" w:name="toc84"/>
            <w:bookmarkStart w:id="201" w:name="_Toc329631608"/>
            <w:bookmarkEnd w:id="200"/>
            <w:bookmarkEnd w:id="201"/>
            <w:r>
              <w:t>BIBLIOGRAPHIE</w:t>
            </w:r>
          </w:p>
          <w:p w:rsidR="000A13DA" w:rsidRDefault="000A13DA">
            <w:pPr>
              <w:pStyle w:val="NormalWeb"/>
              <w:ind w:left="720"/>
            </w:pPr>
            <w:r>
              <w:rPr>
                <w:rStyle w:val="Accentuation"/>
                <w:b/>
                <w:bCs/>
              </w:rPr>
              <w:t xml:space="preserve">I. OUVRAGES ET DICTIONNAIRE </w:t>
            </w:r>
          </w:p>
          <w:p w:rsidR="000A13DA" w:rsidRDefault="000A13DA">
            <w:pPr>
              <w:pStyle w:val="NormalWeb"/>
              <w:ind w:left="720"/>
            </w:pPr>
            <w:r>
              <w:rPr>
                <w:rStyle w:val="Accentuation"/>
                <w:b/>
                <w:bCs/>
              </w:rPr>
              <w:t>F D.SEGIET et F.BROUSSE</w:t>
            </w:r>
            <w:r>
              <w:rPr>
                <w:rStyle w:val="Accentuation"/>
              </w:rPr>
              <w:t xml:space="preserve">, </w:t>
            </w:r>
            <w:r>
              <w:rPr>
                <w:rStyle w:val="Accentuation"/>
                <w:u w:val="single"/>
              </w:rPr>
              <w:t>L'administration du système,</w:t>
            </w:r>
            <w:r>
              <w:rPr>
                <w:rStyle w:val="Accentuation"/>
              </w:rPr>
              <w:t xml:space="preserve"> éd. </w:t>
            </w:r>
            <w:proofErr w:type="spellStart"/>
            <w:r>
              <w:rPr>
                <w:rStyle w:val="Accentuation"/>
              </w:rPr>
              <w:t>Dunod</w:t>
            </w:r>
            <w:proofErr w:type="spellEnd"/>
            <w:r>
              <w:rPr>
                <w:rStyle w:val="Accentuation"/>
              </w:rPr>
              <w:t>, Paris, 1984.</w:t>
            </w:r>
          </w:p>
          <w:p w:rsidR="000A13DA" w:rsidRDefault="000A13DA">
            <w:pPr>
              <w:pStyle w:val="NormalWeb"/>
              <w:ind w:left="720"/>
            </w:pPr>
            <w:r>
              <w:rPr>
                <w:rStyle w:val="Accentuation"/>
              </w:rPr>
              <w:t xml:space="preserve">F MINEPSP, </w:t>
            </w:r>
            <w:r>
              <w:rPr>
                <w:rStyle w:val="Accentuation"/>
                <w:b/>
                <w:bCs/>
              </w:rPr>
              <w:t>GESTION FINANCIERE DE L'ECOLE PROCEDURES ET DOCUMENTS COMPTABLES</w:t>
            </w:r>
            <w:r>
              <w:rPr>
                <w:rStyle w:val="Accentuation"/>
              </w:rPr>
              <w:t>, INSPECTION GENERALE, SERNAFOR-PRIMAIRE/2007/N°3, Novembre 2007.</w:t>
            </w:r>
          </w:p>
          <w:p w:rsidR="000A13DA" w:rsidRDefault="000A13DA">
            <w:pPr>
              <w:pStyle w:val="NormalWeb"/>
              <w:ind w:left="720"/>
            </w:pPr>
            <w:r>
              <w:rPr>
                <w:rStyle w:val="Accentuation"/>
              </w:rPr>
              <w:t xml:space="preserve">F </w:t>
            </w:r>
            <w:proofErr w:type="spellStart"/>
            <w:r>
              <w:rPr>
                <w:rStyle w:val="Accentuation"/>
              </w:rPr>
              <w:t>F</w:t>
            </w:r>
            <w:proofErr w:type="spellEnd"/>
            <w:r>
              <w:rPr>
                <w:rStyle w:val="Accentuation"/>
              </w:rPr>
              <w:t xml:space="preserve">. JOLIVET&amp;G. REBOUL, Informatique Appliquée à la gestion, Tome 2 Ed. </w:t>
            </w:r>
            <w:proofErr w:type="spellStart"/>
            <w:r>
              <w:rPr>
                <w:rStyle w:val="Accentuation"/>
              </w:rPr>
              <w:t>Dunod</w:t>
            </w:r>
            <w:proofErr w:type="spellEnd"/>
            <w:r>
              <w:rPr>
                <w:rStyle w:val="Accentuation"/>
              </w:rPr>
              <w:t>, Paris, 1996.</w:t>
            </w:r>
          </w:p>
          <w:p w:rsidR="000A13DA" w:rsidRDefault="000A13DA">
            <w:pPr>
              <w:pStyle w:val="NormalWeb"/>
              <w:ind w:left="720"/>
            </w:pPr>
            <w:r>
              <w:rPr>
                <w:rStyle w:val="Accentuation"/>
              </w:rPr>
              <w:t xml:space="preserve">F </w:t>
            </w:r>
            <w:proofErr w:type="spellStart"/>
            <w:r>
              <w:rPr>
                <w:rStyle w:val="Accentuation"/>
              </w:rPr>
              <w:t>F</w:t>
            </w:r>
            <w:proofErr w:type="spellEnd"/>
            <w:r>
              <w:rPr>
                <w:rStyle w:val="Accentuation"/>
              </w:rPr>
              <w:t xml:space="preserve">. JOLIVET &amp; G. REBOUL, Informatique Appliquée à la gestion, Tome 1, Ed. </w:t>
            </w:r>
            <w:proofErr w:type="spellStart"/>
            <w:r>
              <w:rPr>
                <w:rStyle w:val="Accentuation"/>
              </w:rPr>
              <w:t>Dunod</w:t>
            </w:r>
            <w:proofErr w:type="spellEnd"/>
            <w:r>
              <w:rPr>
                <w:rStyle w:val="Accentuation"/>
              </w:rPr>
              <w:t xml:space="preserve">, Paris, 1995. </w:t>
            </w:r>
          </w:p>
          <w:p w:rsidR="000A13DA" w:rsidRDefault="000A13DA">
            <w:pPr>
              <w:pStyle w:val="NormalWeb"/>
              <w:ind w:left="720"/>
            </w:pPr>
            <w:r>
              <w:rPr>
                <w:rStyle w:val="Accentuation"/>
                <w:b/>
                <w:bCs/>
              </w:rPr>
              <w:t>II. DICTIONNAIRE</w:t>
            </w:r>
          </w:p>
          <w:p w:rsidR="000A13DA" w:rsidRDefault="000A13DA">
            <w:pPr>
              <w:pStyle w:val="NormalWeb"/>
              <w:ind w:left="720"/>
            </w:pPr>
            <w:r>
              <w:rPr>
                <w:rStyle w:val="Accentuation"/>
              </w:rPr>
              <w:t xml:space="preserve">Dictionnaire encyclopédique Encarta 2009. </w:t>
            </w:r>
          </w:p>
          <w:p w:rsidR="000A13DA" w:rsidRDefault="000A13DA">
            <w:pPr>
              <w:pStyle w:val="NormalWeb"/>
              <w:ind w:left="720"/>
            </w:pPr>
            <w:r>
              <w:rPr>
                <w:rStyle w:val="Accentuation"/>
                <w:b/>
                <w:bCs/>
              </w:rPr>
              <w:t>III. COURS ET TFC</w:t>
            </w:r>
          </w:p>
          <w:p w:rsidR="000A13DA" w:rsidRDefault="000A13DA">
            <w:pPr>
              <w:pStyle w:val="NormalWeb"/>
              <w:ind w:left="720"/>
            </w:pPr>
            <w:r>
              <w:rPr>
                <w:rStyle w:val="Accentuation"/>
                <w:b/>
                <w:bCs/>
              </w:rPr>
              <w:t xml:space="preserve">1) </w:t>
            </w:r>
            <w:proofErr w:type="spellStart"/>
            <w:r>
              <w:rPr>
                <w:rStyle w:val="Accentuation"/>
                <w:b/>
                <w:bCs/>
              </w:rPr>
              <w:t>Eurasme</w:t>
            </w:r>
            <w:proofErr w:type="spellEnd"/>
            <w:r>
              <w:rPr>
                <w:rStyle w:val="Accentuation"/>
                <w:b/>
                <w:bCs/>
              </w:rPr>
              <w:t xml:space="preserve"> KAKULE MILANDO</w:t>
            </w:r>
            <w:r>
              <w:rPr>
                <w:rStyle w:val="Accentuation"/>
              </w:rPr>
              <w:t xml:space="preserve">, Cours de Méthode d'Analyse Informatique I, Cours inédit, ISC-Goma, G2 INFO, 2010-2011. </w:t>
            </w:r>
          </w:p>
          <w:p w:rsidR="000A13DA" w:rsidRDefault="000A13DA">
            <w:pPr>
              <w:pStyle w:val="NormalWeb"/>
              <w:ind w:left="720"/>
            </w:pPr>
            <w:r>
              <w:rPr>
                <w:rStyle w:val="Accentuation"/>
                <w:b/>
                <w:bCs/>
              </w:rPr>
              <w:t xml:space="preserve">2) </w:t>
            </w:r>
            <w:proofErr w:type="spellStart"/>
            <w:r>
              <w:rPr>
                <w:rStyle w:val="Accentuation"/>
                <w:b/>
                <w:bCs/>
              </w:rPr>
              <w:t>Eurasme</w:t>
            </w:r>
            <w:proofErr w:type="spellEnd"/>
            <w:r>
              <w:rPr>
                <w:rStyle w:val="Accentuation"/>
                <w:b/>
                <w:bCs/>
              </w:rPr>
              <w:t xml:space="preserve"> KAKULE MILANDO</w:t>
            </w:r>
            <w:r>
              <w:rPr>
                <w:rStyle w:val="Accentuation"/>
              </w:rPr>
              <w:t>, Cours de Méthode d'Analyse Informatique II, Cours inédit, ISC-Goma</w:t>
            </w:r>
            <w:proofErr w:type="gramStart"/>
            <w:r>
              <w:rPr>
                <w:rStyle w:val="Accentuation"/>
              </w:rPr>
              <w:t>,G3</w:t>
            </w:r>
            <w:proofErr w:type="gramEnd"/>
            <w:r>
              <w:rPr>
                <w:rStyle w:val="Accentuation"/>
              </w:rPr>
              <w:t xml:space="preserve"> INFO, 2011-2012. </w:t>
            </w:r>
          </w:p>
          <w:p w:rsidR="000A13DA" w:rsidRDefault="000A13DA">
            <w:pPr>
              <w:pStyle w:val="NormalWeb"/>
              <w:ind w:left="720"/>
            </w:pPr>
            <w:r>
              <w:rPr>
                <w:rStyle w:val="Accentuation"/>
                <w:b/>
                <w:bCs/>
              </w:rPr>
              <w:t xml:space="preserve">3) </w:t>
            </w:r>
            <w:proofErr w:type="spellStart"/>
            <w:r>
              <w:rPr>
                <w:rStyle w:val="Accentuation"/>
                <w:b/>
                <w:bCs/>
              </w:rPr>
              <w:t>Eurasme</w:t>
            </w:r>
            <w:proofErr w:type="spellEnd"/>
            <w:r>
              <w:rPr>
                <w:rStyle w:val="Accentuation"/>
                <w:b/>
                <w:bCs/>
              </w:rPr>
              <w:t xml:space="preserve"> KAKULE MILANDO</w:t>
            </w:r>
            <w:r>
              <w:rPr>
                <w:rStyle w:val="Accentuation"/>
              </w:rPr>
              <w:t xml:space="preserve">, Cours de MAI II, Cours inédit, ISIG-Goma, G3 </w:t>
            </w:r>
            <w:r>
              <w:rPr>
                <w:rStyle w:val="Accentuation"/>
              </w:rPr>
              <w:lastRenderedPageBreak/>
              <w:t xml:space="preserve">IG, 2011-2012. </w:t>
            </w:r>
          </w:p>
          <w:p w:rsidR="000A13DA" w:rsidRDefault="000A13DA">
            <w:pPr>
              <w:pStyle w:val="NormalWeb"/>
              <w:ind w:left="720"/>
            </w:pPr>
            <w:r>
              <w:rPr>
                <w:rStyle w:val="Accentuation"/>
                <w:b/>
                <w:bCs/>
              </w:rPr>
              <w:t xml:space="preserve">4) GACHURUZI B. </w:t>
            </w:r>
            <w:proofErr w:type="spellStart"/>
            <w:r>
              <w:rPr>
                <w:rStyle w:val="Accentuation"/>
                <w:b/>
                <w:bCs/>
              </w:rPr>
              <w:t>Shally</w:t>
            </w:r>
            <w:proofErr w:type="spellEnd"/>
            <w:r>
              <w:rPr>
                <w:rStyle w:val="Accentuation"/>
              </w:rPr>
              <w:t>, Cours d'initiation à la recherche scientifique, Cours inédit, ISC-Goma, 2010-2011.</w:t>
            </w:r>
          </w:p>
          <w:p w:rsidR="000A13DA" w:rsidRDefault="000A13DA">
            <w:pPr>
              <w:pStyle w:val="NormalWeb"/>
              <w:ind w:left="720"/>
            </w:pPr>
            <w:r>
              <w:rPr>
                <w:rStyle w:val="Accentuation"/>
                <w:b/>
                <w:bCs/>
              </w:rPr>
              <w:t>5) TWIZERIMANA SINDAMBIWE Janvier</w:t>
            </w:r>
            <w:r>
              <w:rPr>
                <w:rStyle w:val="Accentuation"/>
              </w:rPr>
              <w:t xml:space="preserve">, Suivi automatisé de la gestion des frais scolaires dans une institution d'enseignement secondaire : cas de l'Institut HEKIMA, TFC inédit, ISC-Goma, 2008-2009. </w:t>
            </w:r>
          </w:p>
          <w:p w:rsidR="000A13DA" w:rsidRDefault="000A13DA">
            <w:pPr>
              <w:pStyle w:val="NormalWeb"/>
              <w:ind w:left="720"/>
            </w:pPr>
            <w:r>
              <w:rPr>
                <w:rStyle w:val="Accentuation"/>
                <w:b/>
                <w:bCs/>
              </w:rPr>
              <w:t xml:space="preserve">6) KAHAMBU VAGHENI Odette, </w:t>
            </w:r>
            <w:r>
              <w:rPr>
                <w:rStyle w:val="Accentuation"/>
              </w:rPr>
              <w:t xml:space="preserve">Automatisation de la gestion du personnel dans une coordination des écoles, «  cas de la CBCA/ Goma, TFC Inédit, ISC-Goma, 2010 - 2011. </w:t>
            </w:r>
          </w:p>
          <w:p w:rsidR="000A13DA" w:rsidRDefault="000A13DA">
            <w:pPr>
              <w:pStyle w:val="Titre1"/>
              <w:ind w:left="720"/>
            </w:pPr>
            <w:bookmarkStart w:id="202" w:name="toc85"/>
            <w:bookmarkStart w:id="203" w:name="_Toc329631609"/>
            <w:bookmarkEnd w:id="202"/>
            <w:bookmarkEnd w:id="203"/>
            <w:r>
              <w:t>TABLE DES MATIERES</w:t>
            </w:r>
          </w:p>
          <w:p w:rsidR="000A13DA" w:rsidRDefault="000A13DA">
            <w:pPr>
              <w:pStyle w:val="NormalWeb"/>
              <w:ind w:left="720"/>
            </w:pPr>
            <w:hyperlink r:id="rId46" w:anchor="_Toc329631529" w:history="1">
              <w:r>
                <w:rPr>
                  <w:rStyle w:val="Accentuation"/>
                  <w:b/>
                  <w:bCs/>
                  <w:color w:val="0000FF"/>
                  <w:u w:val="single"/>
                </w:rPr>
                <w:t xml:space="preserve">EPIGRAPHE </w:t>
              </w:r>
            </w:hyperlink>
            <w:hyperlink r:id="rId47" w:anchor="_Toc329631529" w:history="1">
              <w:r>
                <w:rPr>
                  <w:rStyle w:val="Accentuation"/>
                  <w:b/>
                  <w:bCs/>
                  <w:color w:val="0000FF"/>
                  <w:u w:val="single"/>
                </w:rPr>
                <w:t>i</w:t>
              </w:r>
            </w:hyperlink>
          </w:p>
          <w:p w:rsidR="000A13DA" w:rsidRDefault="000A13DA">
            <w:pPr>
              <w:pStyle w:val="NormalWeb"/>
              <w:ind w:left="720"/>
            </w:pPr>
            <w:hyperlink r:id="rId48" w:anchor="_Toc329631530" w:history="1">
              <w:r>
                <w:rPr>
                  <w:rStyle w:val="Accentuation"/>
                  <w:b/>
                  <w:bCs/>
                  <w:color w:val="0000FF"/>
                  <w:u w:val="single"/>
                </w:rPr>
                <w:t xml:space="preserve">DEDICACE </w:t>
              </w:r>
            </w:hyperlink>
            <w:hyperlink r:id="rId49" w:anchor="_Toc329631530" w:history="1">
              <w:r>
                <w:rPr>
                  <w:rStyle w:val="Accentuation"/>
                  <w:b/>
                  <w:bCs/>
                  <w:color w:val="0000FF"/>
                  <w:u w:val="single"/>
                </w:rPr>
                <w:t>ii</w:t>
              </w:r>
            </w:hyperlink>
          </w:p>
          <w:p w:rsidR="000A13DA" w:rsidRDefault="000A13DA">
            <w:pPr>
              <w:pStyle w:val="NormalWeb"/>
              <w:ind w:left="720"/>
            </w:pPr>
            <w:hyperlink r:id="rId50" w:anchor="_Toc329631531" w:history="1">
              <w:r>
                <w:rPr>
                  <w:rStyle w:val="Accentuation"/>
                  <w:b/>
                  <w:bCs/>
                  <w:color w:val="0000FF"/>
                  <w:u w:val="single"/>
                </w:rPr>
                <w:t xml:space="preserve">REMERCIEMENTS </w:t>
              </w:r>
            </w:hyperlink>
            <w:hyperlink r:id="rId51" w:anchor="_Toc329631531" w:history="1">
              <w:r>
                <w:rPr>
                  <w:rStyle w:val="Accentuation"/>
                  <w:b/>
                  <w:bCs/>
                  <w:color w:val="0000FF"/>
                  <w:u w:val="single"/>
                </w:rPr>
                <w:t>iii</w:t>
              </w:r>
            </w:hyperlink>
          </w:p>
          <w:p w:rsidR="000A13DA" w:rsidRDefault="000A13DA">
            <w:pPr>
              <w:pStyle w:val="NormalWeb"/>
              <w:ind w:left="720"/>
            </w:pPr>
            <w:hyperlink r:id="rId52" w:anchor="_Toc329631532" w:history="1">
              <w:r>
                <w:rPr>
                  <w:rStyle w:val="Accentuation"/>
                  <w:b/>
                  <w:bCs/>
                  <w:color w:val="0000FF"/>
                  <w:u w:val="single"/>
                </w:rPr>
                <w:t xml:space="preserve">SIGLES ET ABREVIATIONS </w:t>
              </w:r>
            </w:hyperlink>
            <w:hyperlink r:id="rId53" w:anchor="_Toc329631532" w:history="1">
              <w:r>
                <w:rPr>
                  <w:rStyle w:val="Accentuation"/>
                  <w:b/>
                  <w:bCs/>
                  <w:color w:val="0000FF"/>
                  <w:u w:val="single"/>
                </w:rPr>
                <w:t>iv</w:t>
              </w:r>
            </w:hyperlink>
          </w:p>
          <w:p w:rsidR="000A13DA" w:rsidRDefault="000A13DA">
            <w:pPr>
              <w:pStyle w:val="NormalWeb"/>
              <w:ind w:left="720"/>
            </w:pPr>
            <w:hyperlink r:id="rId54" w:anchor="_Toc329631533" w:history="1">
              <w:r>
                <w:rPr>
                  <w:rStyle w:val="Accentuation"/>
                  <w:b/>
                  <w:bCs/>
                  <w:color w:val="0000FF"/>
                  <w:u w:val="single"/>
                </w:rPr>
                <w:t xml:space="preserve">INTRODUCTION </w:t>
              </w:r>
            </w:hyperlink>
            <w:hyperlink r:id="rId55" w:anchor="_Toc329631533" w:history="1">
              <w:r>
                <w:rPr>
                  <w:rStyle w:val="Accentuation"/>
                  <w:b/>
                  <w:bCs/>
                  <w:color w:val="0000FF"/>
                  <w:u w:val="single"/>
                </w:rPr>
                <w:t>1</w:t>
              </w:r>
            </w:hyperlink>
          </w:p>
          <w:p w:rsidR="000A13DA" w:rsidRDefault="000A13DA">
            <w:pPr>
              <w:pStyle w:val="NormalWeb"/>
              <w:ind w:left="720"/>
            </w:pPr>
            <w:hyperlink r:id="rId56" w:anchor="_Toc329631534" w:history="1">
              <w:r>
                <w:rPr>
                  <w:rStyle w:val="Accentuation"/>
                  <w:b/>
                  <w:bCs/>
                  <w:color w:val="0000FF"/>
                  <w:u w:val="single"/>
                </w:rPr>
                <w:t>1. ETAT DE LA QUESTION</w:t>
              </w:r>
              <w:r>
                <w:rPr>
                  <w:rStyle w:val="lev"/>
                  <w:color w:val="0000FF"/>
                  <w:u w:val="single"/>
                </w:rPr>
                <w:t xml:space="preserve"> </w:t>
              </w:r>
            </w:hyperlink>
            <w:hyperlink r:id="rId57" w:anchor="_Toc329631534" w:history="1">
              <w:r>
                <w:rPr>
                  <w:rStyle w:val="lev"/>
                  <w:color w:val="0000FF"/>
                  <w:u w:val="single"/>
                </w:rPr>
                <w:t>1</w:t>
              </w:r>
            </w:hyperlink>
          </w:p>
          <w:p w:rsidR="000A13DA" w:rsidRDefault="000A13DA">
            <w:pPr>
              <w:pStyle w:val="NormalWeb"/>
              <w:ind w:left="720"/>
            </w:pPr>
            <w:hyperlink r:id="rId58" w:anchor="_Toc329631535" w:history="1">
              <w:r>
                <w:rPr>
                  <w:rStyle w:val="Accentuation"/>
                  <w:b/>
                  <w:bCs/>
                  <w:color w:val="0000FF"/>
                  <w:u w:val="single"/>
                </w:rPr>
                <w:t>2. PROBLEMATIQUE</w:t>
              </w:r>
              <w:r>
                <w:rPr>
                  <w:rStyle w:val="lev"/>
                  <w:color w:val="0000FF"/>
                  <w:u w:val="single"/>
                </w:rPr>
                <w:t xml:space="preserve"> </w:t>
              </w:r>
            </w:hyperlink>
            <w:hyperlink r:id="rId59" w:anchor="_Toc329631535" w:history="1">
              <w:r>
                <w:rPr>
                  <w:rStyle w:val="lev"/>
                  <w:color w:val="0000FF"/>
                  <w:u w:val="single"/>
                </w:rPr>
                <w:t>2</w:t>
              </w:r>
            </w:hyperlink>
          </w:p>
          <w:p w:rsidR="000A13DA" w:rsidRDefault="000A13DA">
            <w:pPr>
              <w:pStyle w:val="NormalWeb"/>
              <w:ind w:left="720"/>
            </w:pPr>
            <w:hyperlink r:id="rId60" w:anchor="_Toc329631536" w:history="1">
              <w:r>
                <w:rPr>
                  <w:rStyle w:val="Accentuation"/>
                  <w:b/>
                  <w:bCs/>
                  <w:color w:val="0000FF"/>
                  <w:u w:val="single"/>
                </w:rPr>
                <w:t>3. HYPOTHESES</w:t>
              </w:r>
              <w:r>
                <w:rPr>
                  <w:rStyle w:val="lev"/>
                  <w:color w:val="0000FF"/>
                  <w:u w:val="single"/>
                </w:rPr>
                <w:t xml:space="preserve"> </w:t>
              </w:r>
            </w:hyperlink>
            <w:hyperlink r:id="rId61" w:anchor="_Toc329631536" w:history="1">
              <w:r>
                <w:rPr>
                  <w:rStyle w:val="lev"/>
                  <w:color w:val="0000FF"/>
                  <w:u w:val="single"/>
                </w:rPr>
                <w:t>4</w:t>
              </w:r>
            </w:hyperlink>
          </w:p>
          <w:p w:rsidR="000A13DA" w:rsidRDefault="000A13DA">
            <w:pPr>
              <w:pStyle w:val="NormalWeb"/>
              <w:ind w:left="720"/>
            </w:pPr>
            <w:hyperlink r:id="rId62" w:anchor="_Toc329631537" w:history="1">
              <w:r>
                <w:rPr>
                  <w:rStyle w:val="Accentuation"/>
                  <w:b/>
                  <w:bCs/>
                  <w:color w:val="0000FF"/>
                  <w:u w:val="single"/>
                </w:rPr>
                <w:t>4. OBJECTIF</w:t>
              </w:r>
              <w:r>
                <w:rPr>
                  <w:rStyle w:val="lev"/>
                  <w:color w:val="0000FF"/>
                  <w:u w:val="single"/>
                </w:rPr>
                <w:t xml:space="preserve"> </w:t>
              </w:r>
            </w:hyperlink>
            <w:hyperlink r:id="rId63" w:anchor="_Toc329631537" w:history="1">
              <w:r>
                <w:rPr>
                  <w:rStyle w:val="lev"/>
                  <w:color w:val="0000FF"/>
                  <w:u w:val="single"/>
                </w:rPr>
                <w:t>5</w:t>
              </w:r>
            </w:hyperlink>
          </w:p>
          <w:p w:rsidR="000A13DA" w:rsidRDefault="000A13DA">
            <w:pPr>
              <w:pStyle w:val="NormalWeb"/>
              <w:ind w:left="720"/>
            </w:pPr>
            <w:hyperlink r:id="rId64" w:anchor="_Toc329631538" w:history="1">
              <w:r>
                <w:rPr>
                  <w:rStyle w:val="Accentuation"/>
                  <w:b/>
                  <w:bCs/>
                  <w:color w:val="0000FF"/>
                  <w:u w:val="single"/>
                </w:rPr>
                <w:t>5. CHOIX ET INTERET DU SUJET</w:t>
              </w:r>
              <w:r>
                <w:rPr>
                  <w:rStyle w:val="lev"/>
                  <w:color w:val="0000FF"/>
                  <w:u w:val="single"/>
                </w:rPr>
                <w:t xml:space="preserve"> </w:t>
              </w:r>
            </w:hyperlink>
            <w:hyperlink r:id="rId65" w:anchor="_Toc329631538" w:history="1">
              <w:r>
                <w:rPr>
                  <w:rStyle w:val="lev"/>
                  <w:color w:val="0000FF"/>
                  <w:u w:val="single"/>
                </w:rPr>
                <w:t>5</w:t>
              </w:r>
            </w:hyperlink>
          </w:p>
          <w:p w:rsidR="000A13DA" w:rsidRDefault="000A13DA">
            <w:pPr>
              <w:pStyle w:val="NormalWeb"/>
              <w:ind w:left="720"/>
            </w:pPr>
            <w:hyperlink r:id="rId66" w:anchor="_Toc329631539" w:history="1">
              <w:r>
                <w:rPr>
                  <w:rStyle w:val="Accentuation"/>
                  <w:b/>
                  <w:bCs/>
                  <w:color w:val="0000FF"/>
                  <w:u w:val="single"/>
                </w:rPr>
                <w:t>6. DELIMITATION DU TRAVAIL</w:t>
              </w:r>
              <w:r>
                <w:rPr>
                  <w:rStyle w:val="lev"/>
                  <w:color w:val="0000FF"/>
                  <w:u w:val="single"/>
                </w:rPr>
                <w:t xml:space="preserve"> </w:t>
              </w:r>
            </w:hyperlink>
            <w:hyperlink r:id="rId67" w:anchor="_Toc329631539" w:history="1">
              <w:r>
                <w:rPr>
                  <w:rStyle w:val="lev"/>
                  <w:color w:val="0000FF"/>
                  <w:u w:val="single"/>
                </w:rPr>
                <w:t>6</w:t>
              </w:r>
            </w:hyperlink>
          </w:p>
          <w:p w:rsidR="000A13DA" w:rsidRDefault="000A13DA">
            <w:pPr>
              <w:pStyle w:val="NormalWeb"/>
              <w:ind w:left="720"/>
            </w:pPr>
            <w:hyperlink r:id="rId68" w:anchor="_Toc329631540" w:history="1">
              <w:r>
                <w:rPr>
                  <w:rStyle w:val="Accentuation"/>
                  <w:b/>
                  <w:bCs/>
                  <w:color w:val="0000FF"/>
                  <w:u w:val="single"/>
                </w:rPr>
                <w:t>7. METHODOLOGIE DU TRAVAIL ET TECHNIQUES</w:t>
              </w:r>
              <w:r>
                <w:rPr>
                  <w:rStyle w:val="lev"/>
                  <w:color w:val="0000FF"/>
                  <w:u w:val="single"/>
                </w:rPr>
                <w:t xml:space="preserve"> </w:t>
              </w:r>
            </w:hyperlink>
            <w:hyperlink r:id="rId69" w:anchor="_Toc329631540" w:history="1">
              <w:r>
                <w:rPr>
                  <w:rStyle w:val="lev"/>
                  <w:color w:val="0000FF"/>
                  <w:u w:val="single"/>
                </w:rPr>
                <w:t>6</w:t>
              </w:r>
            </w:hyperlink>
          </w:p>
          <w:p w:rsidR="000A13DA" w:rsidRDefault="000A13DA">
            <w:pPr>
              <w:pStyle w:val="NormalWeb"/>
              <w:ind w:left="720"/>
            </w:pPr>
            <w:hyperlink r:id="rId70" w:anchor="_Toc329631541" w:history="1">
              <w:r>
                <w:rPr>
                  <w:rStyle w:val="Accentuation"/>
                  <w:b/>
                  <w:bCs/>
                  <w:color w:val="0000FF"/>
                  <w:u w:val="single"/>
                </w:rPr>
                <w:t>8. SUBDIVISION DU TRAVAIL</w:t>
              </w:r>
              <w:r>
                <w:rPr>
                  <w:rStyle w:val="lev"/>
                  <w:color w:val="0000FF"/>
                  <w:u w:val="single"/>
                </w:rPr>
                <w:t xml:space="preserve"> </w:t>
              </w:r>
            </w:hyperlink>
            <w:hyperlink r:id="rId71" w:anchor="_Toc329631541" w:history="1">
              <w:r>
                <w:rPr>
                  <w:rStyle w:val="lev"/>
                  <w:color w:val="0000FF"/>
                  <w:u w:val="single"/>
                </w:rPr>
                <w:t>7</w:t>
              </w:r>
            </w:hyperlink>
          </w:p>
          <w:p w:rsidR="000A13DA" w:rsidRDefault="000A13DA">
            <w:pPr>
              <w:pStyle w:val="NormalWeb"/>
              <w:ind w:left="720"/>
            </w:pPr>
            <w:hyperlink r:id="rId72" w:anchor="_Toc329631542" w:history="1">
              <w:r>
                <w:rPr>
                  <w:rStyle w:val="Accentuation"/>
                  <w:b/>
                  <w:bCs/>
                  <w:color w:val="0000FF"/>
                  <w:u w:val="single"/>
                </w:rPr>
                <w:t>9. DIFFICULTES RENCONTREES</w:t>
              </w:r>
              <w:r>
                <w:rPr>
                  <w:rStyle w:val="lev"/>
                  <w:color w:val="0000FF"/>
                  <w:u w:val="single"/>
                </w:rPr>
                <w:t xml:space="preserve"> </w:t>
              </w:r>
            </w:hyperlink>
            <w:hyperlink r:id="rId73" w:anchor="_Toc329631542" w:history="1">
              <w:r>
                <w:rPr>
                  <w:rStyle w:val="lev"/>
                  <w:color w:val="0000FF"/>
                  <w:u w:val="single"/>
                </w:rPr>
                <w:t>7</w:t>
              </w:r>
            </w:hyperlink>
          </w:p>
          <w:p w:rsidR="000A13DA" w:rsidRDefault="000A13DA">
            <w:pPr>
              <w:pStyle w:val="NormalWeb"/>
              <w:ind w:left="720"/>
            </w:pPr>
            <w:hyperlink r:id="rId74" w:anchor="_Toc329631543" w:history="1">
              <w:r>
                <w:rPr>
                  <w:rStyle w:val="Accentuation"/>
                  <w:b/>
                  <w:bCs/>
                  <w:color w:val="0000FF"/>
                  <w:u w:val="single"/>
                </w:rPr>
                <w:t xml:space="preserve">Chapitre Premier : CONSIDERATIONS THEORIQUES </w:t>
              </w:r>
            </w:hyperlink>
            <w:hyperlink r:id="rId75" w:anchor="_Toc329631543" w:history="1">
              <w:r>
                <w:rPr>
                  <w:rStyle w:val="Accentuation"/>
                  <w:b/>
                  <w:bCs/>
                  <w:color w:val="0000FF"/>
                  <w:u w:val="single"/>
                </w:rPr>
                <w:t>8</w:t>
              </w:r>
            </w:hyperlink>
          </w:p>
          <w:p w:rsidR="000A13DA" w:rsidRDefault="000A13DA">
            <w:pPr>
              <w:pStyle w:val="NormalWeb"/>
              <w:ind w:left="720"/>
            </w:pPr>
            <w:hyperlink r:id="rId76" w:anchor="_Toc329631544" w:history="1">
              <w:r>
                <w:rPr>
                  <w:rStyle w:val="Accentuation"/>
                  <w:b/>
                  <w:bCs/>
                  <w:color w:val="0000FF"/>
                  <w:u w:val="single"/>
                </w:rPr>
                <w:t>I.1. GENERALITES SUR LA MISE EN PLACE D'UN MODELE DE GESTION DES PAIEMENTS DES FRAIS SCOLAIRES</w:t>
              </w:r>
              <w:r>
                <w:rPr>
                  <w:rStyle w:val="lev"/>
                  <w:color w:val="0000FF"/>
                  <w:u w:val="single"/>
                </w:rPr>
                <w:t xml:space="preserve"> </w:t>
              </w:r>
            </w:hyperlink>
            <w:hyperlink r:id="rId77" w:anchor="_Toc329631544" w:history="1">
              <w:r>
                <w:rPr>
                  <w:rStyle w:val="lev"/>
                  <w:color w:val="0000FF"/>
                  <w:u w:val="single"/>
                </w:rPr>
                <w:t>8</w:t>
              </w:r>
            </w:hyperlink>
          </w:p>
          <w:p w:rsidR="000A13DA" w:rsidRDefault="000A13DA">
            <w:pPr>
              <w:pStyle w:val="NormalWeb"/>
              <w:ind w:left="720"/>
            </w:pPr>
            <w:hyperlink r:id="rId78" w:anchor="_Toc329631545" w:history="1">
              <w:r>
                <w:rPr>
                  <w:rStyle w:val="Accentuation"/>
                  <w:color w:val="0000FF"/>
                  <w:u w:val="single"/>
                </w:rPr>
                <w:t>I.1.1.DEFINITION DES CONCEPTS</w:t>
              </w:r>
              <w:r>
                <w:rPr>
                  <w:rStyle w:val="Lienhypertexte"/>
                </w:rPr>
                <w:t xml:space="preserve"> </w:t>
              </w:r>
            </w:hyperlink>
            <w:hyperlink r:id="rId79" w:anchor="_Toc329631545" w:history="1">
              <w:r>
                <w:rPr>
                  <w:rStyle w:val="Lienhypertexte"/>
                </w:rPr>
                <w:t>8</w:t>
              </w:r>
            </w:hyperlink>
          </w:p>
          <w:p w:rsidR="000A13DA" w:rsidRDefault="000A13DA">
            <w:pPr>
              <w:pStyle w:val="NormalWeb"/>
              <w:ind w:left="720"/>
            </w:pPr>
            <w:hyperlink r:id="rId80" w:anchor="_Toc329631546" w:history="1">
              <w:r>
                <w:rPr>
                  <w:rStyle w:val="Accentuation"/>
                  <w:color w:val="0000FF"/>
                  <w:u w:val="single"/>
                </w:rPr>
                <w:t>I.1.2. PREVISIONS BUDGETAIRES</w:t>
              </w:r>
              <w:r>
                <w:rPr>
                  <w:rStyle w:val="Lienhypertexte"/>
                </w:rPr>
                <w:t xml:space="preserve"> </w:t>
              </w:r>
            </w:hyperlink>
            <w:hyperlink r:id="rId81" w:anchor="_Toc329631546" w:history="1">
              <w:r>
                <w:rPr>
                  <w:rStyle w:val="Lienhypertexte"/>
                </w:rPr>
                <w:t>8</w:t>
              </w:r>
            </w:hyperlink>
          </w:p>
          <w:p w:rsidR="000A13DA" w:rsidRDefault="000A13DA">
            <w:pPr>
              <w:pStyle w:val="NormalWeb"/>
              <w:ind w:left="720"/>
            </w:pPr>
            <w:hyperlink r:id="rId82" w:anchor="_Toc329631547" w:history="1">
              <w:r>
                <w:rPr>
                  <w:rStyle w:val="Accentuation"/>
                  <w:b/>
                  <w:bCs/>
                  <w:color w:val="0000FF"/>
                  <w:u w:val="single"/>
                </w:rPr>
                <w:t xml:space="preserve">Chapitre Deuxième : PRESENTATION DU MILIEU D'ETUDE </w:t>
              </w:r>
            </w:hyperlink>
            <w:hyperlink r:id="rId83" w:anchor="_Toc329631547" w:history="1">
              <w:r>
                <w:rPr>
                  <w:rStyle w:val="Accentuation"/>
                  <w:b/>
                  <w:bCs/>
                  <w:color w:val="0000FF"/>
                  <w:u w:val="single"/>
                </w:rPr>
                <w:t>11</w:t>
              </w:r>
            </w:hyperlink>
          </w:p>
          <w:p w:rsidR="000A13DA" w:rsidRDefault="000A13DA">
            <w:pPr>
              <w:pStyle w:val="NormalWeb"/>
              <w:ind w:left="720"/>
            </w:pPr>
            <w:hyperlink r:id="rId84" w:anchor="_Toc329631548" w:history="1">
              <w:r>
                <w:rPr>
                  <w:rStyle w:val="Accentuation"/>
                  <w:b/>
                  <w:bCs/>
                  <w:color w:val="0000FF"/>
                  <w:u w:val="single"/>
                </w:rPr>
                <w:t>I.1. DENOMINATION DE L'ECOLE</w:t>
              </w:r>
              <w:r>
                <w:rPr>
                  <w:rStyle w:val="lev"/>
                  <w:color w:val="0000FF"/>
                  <w:u w:val="single"/>
                </w:rPr>
                <w:t xml:space="preserve"> </w:t>
              </w:r>
            </w:hyperlink>
            <w:hyperlink r:id="rId85" w:anchor="_Toc329631548" w:history="1">
              <w:r>
                <w:rPr>
                  <w:rStyle w:val="lev"/>
                  <w:color w:val="0000FF"/>
                  <w:u w:val="single"/>
                </w:rPr>
                <w:t>11</w:t>
              </w:r>
            </w:hyperlink>
          </w:p>
          <w:p w:rsidR="000A13DA" w:rsidRDefault="000A13DA">
            <w:pPr>
              <w:pStyle w:val="NormalWeb"/>
              <w:ind w:left="720"/>
            </w:pPr>
            <w:hyperlink r:id="rId86" w:anchor="_Toc329631549" w:history="1">
              <w:r>
                <w:rPr>
                  <w:rStyle w:val="Accentuation"/>
                  <w:b/>
                  <w:bCs/>
                  <w:color w:val="0000FF"/>
                  <w:u w:val="single"/>
                </w:rPr>
                <w:t>I.2. LOCALISATION DE L'ECOLE</w:t>
              </w:r>
              <w:r>
                <w:rPr>
                  <w:rStyle w:val="lev"/>
                  <w:color w:val="0000FF"/>
                  <w:u w:val="single"/>
                </w:rPr>
                <w:t xml:space="preserve"> </w:t>
              </w:r>
            </w:hyperlink>
            <w:hyperlink r:id="rId87" w:anchor="_Toc329631549" w:history="1">
              <w:r>
                <w:rPr>
                  <w:rStyle w:val="lev"/>
                  <w:color w:val="0000FF"/>
                  <w:u w:val="single"/>
                </w:rPr>
                <w:t>11</w:t>
              </w:r>
            </w:hyperlink>
          </w:p>
          <w:p w:rsidR="000A13DA" w:rsidRDefault="000A13DA">
            <w:pPr>
              <w:pStyle w:val="NormalWeb"/>
              <w:ind w:left="720"/>
            </w:pPr>
            <w:hyperlink r:id="rId88" w:anchor="_Toc329631550" w:history="1">
              <w:r>
                <w:rPr>
                  <w:rStyle w:val="Accentuation"/>
                  <w:b/>
                  <w:bCs/>
                  <w:color w:val="0000FF"/>
                  <w:u w:val="single"/>
                </w:rPr>
                <w:t>I.3. HISTORIQUE DE L'INSTITUT KYESHERO</w:t>
              </w:r>
              <w:r>
                <w:rPr>
                  <w:rStyle w:val="lev"/>
                  <w:color w:val="0000FF"/>
                  <w:u w:val="single"/>
                </w:rPr>
                <w:t xml:space="preserve"> </w:t>
              </w:r>
            </w:hyperlink>
            <w:hyperlink r:id="rId89" w:anchor="_Toc329631550" w:history="1">
              <w:r>
                <w:rPr>
                  <w:rStyle w:val="lev"/>
                  <w:color w:val="0000FF"/>
                  <w:u w:val="single"/>
                </w:rPr>
                <w:t>11</w:t>
              </w:r>
            </w:hyperlink>
          </w:p>
          <w:p w:rsidR="000A13DA" w:rsidRDefault="000A13DA">
            <w:pPr>
              <w:pStyle w:val="NormalWeb"/>
              <w:ind w:left="720"/>
            </w:pPr>
            <w:hyperlink r:id="rId90" w:anchor="_Toc329631551" w:history="1">
              <w:r>
                <w:rPr>
                  <w:rStyle w:val="Accentuation"/>
                  <w:b/>
                  <w:bCs/>
                  <w:color w:val="0000FF"/>
                  <w:u w:val="single"/>
                </w:rPr>
                <w:t>I.4. STRUCTURE DE L'ECOLE</w:t>
              </w:r>
              <w:r>
                <w:rPr>
                  <w:rStyle w:val="lev"/>
                  <w:color w:val="0000FF"/>
                  <w:u w:val="single"/>
                </w:rPr>
                <w:t xml:space="preserve"> </w:t>
              </w:r>
            </w:hyperlink>
            <w:hyperlink r:id="rId91" w:anchor="_Toc329631551" w:history="1">
              <w:r>
                <w:rPr>
                  <w:rStyle w:val="lev"/>
                  <w:color w:val="0000FF"/>
                  <w:u w:val="single"/>
                </w:rPr>
                <w:t>12</w:t>
              </w:r>
            </w:hyperlink>
          </w:p>
          <w:p w:rsidR="000A13DA" w:rsidRDefault="000A13DA">
            <w:pPr>
              <w:pStyle w:val="NormalWeb"/>
              <w:ind w:left="720"/>
            </w:pPr>
            <w:hyperlink r:id="rId92" w:anchor="_Toc329631552" w:history="1">
              <w:r>
                <w:rPr>
                  <w:rStyle w:val="Accentuation"/>
                  <w:b/>
                  <w:bCs/>
                  <w:color w:val="0000FF"/>
                  <w:u w:val="single"/>
                </w:rPr>
                <w:t>I.5. OBJECTIFS DE L'ECOLE</w:t>
              </w:r>
              <w:r>
                <w:rPr>
                  <w:rStyle w:val="lev"/>
                  <w:color w:val="0000FF"/>
                  <w:u w:val="single"/>
                </w:rPr>
                <w:t xml:space="preserve"> </w:t>
              </w:r>
            </w:hyperlink>
            <w:hyperlink r:id="rId93" w:anchor="_Toc329631552" w:history="1">
              <w:r>
                <w:rPr>
                  <w:rStyle w:val="lev"/>
                  <w:color w:val="0000FF"/>
                  <w:u w:val="single"/>
                </w:rPr>
                <w:t>14</w:t>
              </w:r>
            </w:hyperlink>
          </w:p>
          <w:p w:rsidR="000A13DA" w:rsidRDefault="000A13DA">
            <w:pPr>
              <w:pStyle w:val="NormalWeb"/>
              <w:ind w:left="720"/>
            </w:pPr>
            <w:hyperlink r:id="rId94" w:anchor="_Toc329631553" w:history="1">
              <w:r>
                <w:rPr>
                  <w:rStyle w:val="Accentuation"/>
                  <w:b/>
                  <w:bCs/>
                  <w:color w:val="0000FF"/>
                  <w:u w:val="single"/>
                </w:rPr>
                <w:t>I.6.ORGANIGRAMME</w:t>
              </w:r>
              <w:r>
                <w:rPr>
                  <w:rStyle w:val="lev"/>
                  <w:color w:val="0000FF"/>
                  <w:u w:val="single"/>
                </w:rPr>
                <w:t xml:space="preserve"> </w:t>
              </w:r>
            </w:hyperlink>
            <w:hyperlink r:id="rId95" w:anchor="_Toc329631553" w:history="1">
              <w:r>
                <w:rPr>
                  <w:rStyle w:val="lev"/>
                  <w:color w:val="0000FF"/>
                  <w:u w:val="single"/>
                </w:rPr>
                <w:t>15</w:t>
              </w:r>
            </w:hyperlink>
          </w:p>
          <w:p w:rsidR="000A13DA" w:rsidRDefault="000A13DA">
            <w:pPr>
              <w:pStyle w:val="NormalWeb"/>
              <w:ind w:left="720"/>
            </w:pPr>
            <w:hyperlink r:id="rId96" w:anchor="_Toc329631554" w:history="1">
              <w:r>
                <w:rPr>
                  <w:rStyle w:val="Accentuation"/>
                  <w:color w:val="0000FF"/>
                  <w:u w:val="single"/>
                </w:rPr>
                <w:t>I.5.1. Fonctionnement de l'Institut KYESHERO</w:t>
              </w:r>
              <w:r>
                <w:rPr>
                  <w:rStyle w:val="Lienhypertexte"/>
                </w:rPr>
                <w:t xml:space="preserve"> </w:t>
              </w:r>
            </w:hyperlink>
            <w:hyperlink r:id="rId97" w:anchor="_Toc329631554" w:history="1">
              <w:r>
                <w:rPr>
                  <w:rStyle w:val="Lienhypertexte"/>
                </w:rPr>
                <w:t>16</w:t>
              </w:r>
            </w:hyperlink>
          </w:p>
          <w:p w:rsidR="000A13DA" w:rsidRDefault="000A13DA">
            <w:pPr>
              <w:pStyle w:val="NormalWeb"/>
              <w:ind w:left="720"/>
            </w:pPr>
            <w:hyperlink r:id="rId98" w:anchor="_Toc329631555" w:history="1">
              <w:r>
                <w:rPr>
                  <w:rStyle w:val="Accentuation"/>
                  <w:color w:val="0000FF"/>
                  <w:u w:val="single"/>
                </w:rPr>
                <w:t>I.5.1.1. Description des tâches</w:t>
              </w:r>
              <w:r>
                <w:rPr>
                  <w:rStyle w:val="Lienhypertexte"/>
                </w:rPr>
                <w:t xml:space="preserve"> </w:t>
              </w:r>
            </w:hyperlink>
            <w:hyperlink r:id="rId99" w:anchor="_Toc329631555" w:history="1">
              <w:r>
                <w:rPr>
                  <w:rStyle w:val="Lienhypertexte"/>
                </w:rPr>
                <w:t>16</w:t>
              </w:r>
            </w:hyperlink>
          </w:p>
          <w:p w:rsidR="000A13DA" w:rsidRDefault="000A13DA">
            <w:pPr>
              <w:pStyle w:val="NormalWeb"/>
              <w:ind w:left="720"/>
            </w:pPr>
            <w:hyperlink r:id="rId100" w:anchor="_Toc329631556" w:history="1">
              <w:r>
                <w:rPr>
                  <w:rStyle w:val="Accentuation"/>
                  <w:b/>
                  <w:bCs/>
                  <w:color w:val="0000FF"/>
                  <w:u w:val="single"/>
                </w:rPr>
                <w:t xml:space="preserve">Chapitre Troisième : </w:t>
              </w:r>
            </w:hyperlink>
            <w:hyperlink r:id="rId101" w:anchor="_Toc329631556" w:history="1">
              <w:r>
                <w:rPr>
                  <w:rStyle w:val="Accentuation"/>
                  <w:b/>
                  <w:bCs/>
                  <w:color w:val="0000FF"/>
                  <w:u w:val="single"/>
                </w:rPr>
                <w:t>19</w:t>
              </w:r>
            </w:hyperlink>
          </w:p>
          <w:p w:rsidR="000A13DA" w:rsidRDefault="000A13DA">
            <w:pPr>
              <w:pStyle w:val="NormalWeb"/>
              <w:ind w:left="720"/>
            </w:pPr>
            <w:hyperlink r:id="rId102" w:anchor="_Toc329631557" w:history="1">
              <w:r>
                <w:rPr>
                  <w:rStyle w:val="Accentuation"/>
                  <w:b/>
                  <w:bCs/>
                  <w:color w:val="0000FF"/>
                  <w:u w:val="single"/>
                </w:rPr>
                <w:t xml:space="preserve">ANALYSE DU SYSTEME D'INFORMATION EXISTANT </w:t>
              </w:r>
            </w:hyperlink>
            <w:hyperlink r:id="rId103" w:anchor="_Toc329631557" w:history="1">
              <w:r>
                <w:rPr>
                  <w:rStyle w:val="Accentuation"/>
                  <w:b/>
                  <w:bCs/>
                  <w:color w:val="0000FF"/>
                  <w:u w:val="single"/>
                </w:rPr>
                <w:t>19</w:t>
              </w:r>
            </w:hyperlink>
          </w:p>
          <w:p w:rsidR="000A13DA" w:rsidRDefault="000A13DA">
            <w:pPr>
              <w:pStyle w:val="NormalWeb"/>
              <w:ind w:left="720"/>
            </w:pPr>
            <w:hyperlink r:id="rId104" w:anchor="_Toc329631558" w:history="1">
              <w:r>
                <w:rPr>
                  <w:rStyle w:val="Accentuation"/>
                  <w:b/>
                  <w:bCs/>
                  <w:color w:val="0000FF"/>
                  <w:u w:val="single"/>
                </w:rPr>
                <w:t>III.1. DEFINITION DES CONCEPTS CLES</w:t>
              </w:r>
              <w:r>
                <w:rPr>
                  <w:rStyle w:val="lev"/>
                  <w:color w:val="0000FF"/>
                  <w:u w:val="single"/>
                </w:rPr>
                <w:t xml:space="preserve"> </w:t>
              </w:r>
            </w:hyperlink>
            <w:hyperlink r:id="rId105" w:anchor="_Toc329631558" w:history="1">
              <w:r>
                <w:rPr>
                  <w:rStyle w:val="lev"/>
                  <w:color w:val="0000FF"/>
                  <w:u w:val="single"/>
                </w:rPr>
                <w:t>19</w:t>
              </w:r>
            </w:hyperlink>
          </w:p>
          <w:p w:rsidR="000A13DA" w:rsidRDefault="000A13DA">
            <w:pPr>
              <w:pStyle w:val="NormalWeb"/>
              <w:ind w:left="720"/>
            </w:pPr>
            <w:hyperlink r:id="rId106" w:anchor="_Toc329631559" w:history="1">
              <w:r>
                <w:rPr>
                  <w:rStyle w:val="Accentuation"/>
                  <w:b/>
                  <w:bCs/>
                  <w:color w:val="0000FF"/>
                  <w:u w:val="single"/>
                </w:rPr>
                <w:t>III.2. MODELE CONCEPTUEL DE COMMUNICATION (MCC)</w:t>
              </w:r>
              <w:r>
                <w:rPr>
                  <w:rStyle w:val="lev"/>
                  <w:color w:val="0000FF"/>
                  <w:u w:val="single"/>
                </w:rPr>
                <w:t xml:space="preserve"> </w:t>
              </w:r>
            </w:hyperlink>
            <w:hyperlink r:id="rId107" w:anchor="_Toc329631559" w:history="1">
              <w:r>
                <w:rPr>
                  <w:rStyle w:val="lev"/>
                  <w:color w:val="0000FF"/>
                  <w:u w:val="single"/>
                </w:rPr>
                <w:t>20</w:t>
              </w:r>
            </w:hyperlink>
          </w:p>
          <w:p w:rsidR="000A13DA" w:rsidRDefault="000A13DA">
            <w:pPr>
              <w:pStyle w:val="NormalWeb"/>
              <w:ind w:left="720"/>
            </w:pPr>
            <w:hyperlink r:id="rId108" w:anchor="_Toc329631560" w:history="1">
              <w:r>
                <w:rPr>
                  <w:rStyle w:val="Accentuation"/>
                  <w:color w:val="0000FF"/>
                  <w:u w:val="single"/>
                </w:rPr>
                <w:t>III.2.1. Concepts utilisés</w:t>
              </w:r>
              <w:r>
                <w:rPr>
                  <w:rStyle w:val="Lienhypertexte"/>
                </w:rPr>
                <w:t xml:space="preserve"> </w:t>
              </w:r>
            </w:hyperlink>
            <w:hyperlink r:id="rId109" w:anchor="_Toc329631560" w:history="1">
              <w:r>
                <w:rPr>
                  <w:rStyle w:val="Lienhypertexte"/>
                </w:rPr>
                <w:t>20</w:t>
              </w:r>
            </w:hyperlink>
          </w:p>
          <w:p w:rsidR="000A13DA" w:rsidRDefault="000A13DA">
            <w:pPr>
              <w:pStyle w:val="NormalWeb"/>
              <w:ind w:left="720"/>
            </w:pPr>
            <w:hyperlink r:id="rId110" w:anchor="_Toc329631561" w:history="1">
              <w:r>
                <w:rPr>
                  <w:rStyle w:val="Lienhypertexte"/>
                </w:rPr>
                <w:t xml:space="preserve">III.2.2. LE MODELE CONCEPTUEL DE COMMUNICATION (MCC BRUT) </w:t>
              </w:r>
            </w:hyperlink>
            <w:hyperlink r:id="rId111" w:anchor="_Toc329631561" w:history="1">
              <w:r>
                <w:rPr>
                  <w:rStyle w:val="Lienhypertexte"/>
                </w:rPr>
                <w:t>21</w:t>
              </w:r>
            </w:hyperlink>
          </w:p>
          <w:p w:rsidR="000A13DA" w:rsidRDefault="000A13DA">
            <w:pPr>
              <w:pStyle w:val="NormalWeb"/>
              <w:ind w:left="720"/>
            </w:pPr>
            <w:hyperlink r:id="rId112" w:anchor="_Toc329631562" w:history="1">
              <w:r>
                <w:rPr>
                  <w:rStyle w:val="Accentuation"/>
                  <w:color w:val="0000FF"/>
                  <w:u w:val="single"/>
                </w:rPr>
                <w:t>III.2.3. MODELE CONCEPTUEL DE COMMUNICATION (MCC NET)</w:t>
              </w:r>
              <w:r>
                <w:rPr>
                  <w:rStyle w:val="Lienhypertexte"/>
                </w:rPr>
                <w:t xml:space="preserve"> </w:t>
              </w:r>
            </w:hyperlink>
            <w:hyperlink r:id="rId113" w:anchor="_Toc329631562" w:history="1">
              <w:r>
                <w:rPr>
                  <w:rStyle w:val="Lienhypertexte"/>
                </w:rPr>
                <w:t>23</w:t>
              </w:r>
            </w:hyperlink>
          </w:p>
          <w:p w:rsidR="000A13DA" w:rsidRDefault="000A13DA">
            <w:pPr>
              <w:pStyle w:val="NormalWeb"/>
              <w:ind w:left="720"/>
            </w:pPr>
            <w:hyperlink r:id="rId114" w:anchor="_Toc329631563" w:history="1">
              <w:r>
                <w:rPr>
                  <w:rStyle w:val="Lienhypertexte"/>
                </w:rPr>
                <w:t xml:space="preserve">II.2.4. MATRICE </w:t>
              </w:r>
            </w:hyperlink>
            <w:hyperlink r:id="rId115" w:anchor="_Toc329631563" w:history="1">
              <w:r>
                <w:rPr>
                  <w:rStyle w:val="Lienhypertexte"/>
                </w:rPr>
                <w:t>24</w:t>
              </w:r>
            </w:hyperlink>
          </w:p>
          <w:p w:rsidR="000A13DA" w:rsidRDefault="000A13DA">
            <w:pPr>
              <w:pStyle w:val="NormalWeb"/>
              <w:ind w:left="720"/>
            </w:pPr>
            <w:hyperlink r:id="rId116" w:anchor="_Toc329631564" w:history="1">
              <w:r>
                <w:rPr>
                  <w:rStyle w:val="lev"/>
                  <w:color w:val="0000FF"/>
                  <w:u w:val="single"/>
                </w:rPr>
                <w:t xml:space="preserve">III.3. MODELE ORGANISATIONNEL DE TRAITEMENT (MOT) </w:t>
              </w:r>
            </w:hyperlink>
            <w:hyperlink r:id="rId117" w:anchor="_Toc329631564" w:history="1">
              <w:r>
                <w:rPr>
                  <w:rStyle w:val="lev"/>
                  <w:color w:val="0000FF"/>
                  <w:u w:val="single"/>
                </w:rPr>
                <w:t>25</w:t>
              </w:r>
            </w:hyperlink>
          </w:p>
          <w:p w:rsidR="000A13DA" w:rsidRDefault="000A13DA">
            <w:pPr>
              <w:pStyle w:val="NormalWeb"/>
              <w:ind w:left="720"/>
            </w:pPr>
            <w:hyperlink r:id="rId118" w:anchor="_Toc329631565" w:history="1">
              <w:r>
                <w:rPr>
                  <w:rStyle w:val="Accentuation"/>
                  <w:color w:val="0000FF"/>
                  <w:u w:val="single"/>
                </w:rPr>
                <w:t>III.3.1. Concepts utilisés</w:t>
              </w:r>
              <w:r>
                <w:rPr>
                  <w:rStyle w:val="Lienhypertexte"/>
                </w:rPr>
                <w:t xml:space="preserve"> </w:t>
              </w:r>
            </w:hyperlink>
            <w:hyperlink r:id="rId119" w:anchor="_Toc329631565" w:history="1">
              <w:r>
                <w:rPr>
                  <w:rStyle w:val="Lienhypertexte"/>
                </w:rPr>
                <w:t>25</w:t>
              </w:r>
            </w:hyperlink>
          </w:p>
          <w:p w:rsidR="000A13DA" w:rsidRDefault="000A13DA">
            <w:pPr>
              <w:pStyle w:val="NormalWeb"/>
              <w:ind w:left="720"/>
            </w:pPr>
            <w:hyperlink r:id="rId120" w:anchor="_Toc329631566" w:history="1">
              <w:r>
                <w:rPr>
                  <w:rStyle w:val="Lienhypertexte"/>
                </w:rPr>
                <w:t xml:space="preserve">III.3.2. Règles d'organisation </w:t>
              </w:r>
            </w:hyperlink>
            <w:hyperlink r:id="rId121" w:anchor="_Toc329631566" w:history="1">
              <w:r>
                <w:rPr>
                  <w:rStyle w:val="Lienhypertexte"/>
                </w:rPr>
                <w:t>26</w:t>
              </w:r>
            </w:hyperlink>
          </w:p>
          <w:p w:rsidR="000A13DA" w:rsidRDefault="000A13DA">
            <w:pPr>
              <w:pStyle w:val="NormalWeb"/>
              <w:ind w:left="720"/>
            </w:pPr>
            <w:hyperlink r:id="rId122" w:anchor="_Toc329631567" w:history="1">
              <w:r>
                <w:rPr>
                  <w:rStyle w:val="Accentuation"/>
                  <w:color w:val="0000FF"/>
                  <w:u w:val="single"/>
                </w:rPr>
                <w:t>III.3.3. Tableau des Procédures Fonctionnelles</w:t>
              </w:r>
              <w:r>
                <w:rPr>
                  <w:rStyle w:val="Lienhypertexte"/>
                </w:rPr>
                <w:t xml:space="preserve"> </w:t>
              </w:r>
            </w:hyperlink>
            <w:hyperlink r:id="rId123" w:anchor="_Toc329631567" w:history="1">
              <w:r>
                <w:rPr>
                  <w:rStyle w:val="Lienhypertexte"/>
                </w:rPr>
                <w:t>26</w:t>
              </w:r>
            </w:hyperlink>
          </w:p>
          <w:p w:rsidR="000A13DA" w:rsidRDefault="000A13DA">
            <w:pPr>
              <w:pStyle w:val="NormalWeb"/>
              <w:ind w:left="720"/>
            </w:pPr>
            <w:hyperlink r:id="rId124" w:anchor="_Toc329631568" w:history="1">
              <w:r>
                <w:rPr>
                  <w:rStyle w:val="Accentuation"/>
                  <w:color w:val="0000FF"/>
                  <w:u w:val="single"/>
                </w:rPr>
                <w:t>III.3. 4. Diagramme d'enchaînement des procédures fonctionnelles</w:t>
              </w:r>
              <w:r>
                <w:rPr>
                  <w:rStyle w:val="Lienhypertexte"/>
                </w:rPr>
                <w:t xml:space="preserve"> </w:t>
              </w:r>
            </w:hyperlink>
            <w:hyperlink r:id="rId125" w:anchor="_Toc329631568" w:history="1">
              <w:r>
                <w:rPr>
                  <w:rStyle w:val="Lienhypertexte"/>
                </w:rPr>
                <w:t>28</w:t>
              </w:r>
            </w:hyperlink>
          </w:p>
          <w:p w:rsidR="000A13DA" w:rsidRDefault="000A13DA">
            <w:pPr>
              <w:pStyle w:val="NormalWeb"/>
              <w:ind w:left="720"/>
            </w:pPr>
            <w:hyperlink r:id="rId126" w:anchor="_Toc329631569" w:history="1">
              <w:r>
                <w:rPr>
                  <w:rStyle w:val="Accentuation"/>
                  <w:b/>
                  <w:bCs/>
                  <w:color w:val="0000FF"/>
                  <w:u w:val="single"/>
                </w:rPr>
                <w:t>III.4. MODELE CONCEPTUEL DE TRAITEMENT (MCT)</w:t>
              </w:r>
              <w:r>
                <w:rPr>
                  <w:rStyle w:val="lev"/>
                  <w:color w:val="0000FF"/>
                  <w:u w:val="single"/>
                </w:rPr>
                <w:t xml:space="preserve"> </w:t>
              </w:r>
            </w:hyperlink>
            <w:hyperlink r:id="rId127" w:anchor="_Toc329631569" w:history="1">
              <w:r>
                <w:rPr>
                  <w:rStyle w:val="lev"/>
                  <w:color w:val="0000FF"/>
                  <w:u w:val="single"/>
                </w:rPr>
                <w:t>33</w:t>
              </w:r>
            </w:hyperlink>
          </w:p>
          <w:p w:rsidR="000A13DA" w:rsidRDefault="000A13DA">
            <w:pPr>
              <w:pStyle w:val="NormalWeb"/>
              <w:ind w:left="720"/>
            </w:pPr>
            <w:hyperlink r:id="rId128" w:anchor="_Toc329631570" w:history="1">
              <w:r>
                <w:rPr>
                  <w:rStyle w:val="Accentuation"/>
                  <w:color w:val="0000FF"/>
                  <w:u w:val="single"/>
                </w:rPr>
                <w:t>III.4.1. Notion et concepts utilisés</w:t>
              </w:r>
              <w:r>
                <w:rPr>
                  <w:rStyle w:val="Lienhypertexte"/>
                </w:rPr>
                <w:t xml:space="preserve"> </w:t>
              </w:r>
            </w:hyperlink>
            <w:hyperlink r:id="rId129" w:anchor="_Toc329631570" w:history="1">
              <w:r>
                <w:rPr>
                  <w:rStyle w:val="Lienhypertexte"/>
                </w:rPr>
                <w:t>33</w:t>
              </w:r>
            </w:hyperlink>
          </w:p>
          <w:p w:rsidR="000A13DA" w:rsidRDefault="000A13DA">
            <w:pPr>
              <w:pStyle w:val="NormalWeb"/>
              <w:ind w:left="720"/>
            </w:pPr>
            <w:hyperlink r:id="rId130" w:anchor="_Toc329631571" w:history="1">
              <w:r>
                <w:rPr>
                  <w:rStyle w:val="Accentuation"/>
                  <w:color w:val="0000FF"/>
                  <w:u w:val="single"/>
                </w:rPr>
                <w:t>III.4.2. Construction du MCT</w:t>
              </w:r>
              <w:r>
                <w:rPr>
                  <w:rStyle w:val="Lienhypertexte"/>
                </w:rPr>
                <w:t xml:space="preserve"> </w:t>
              </w:r>
            </w:hyperlink>
            <w:hyperlink r:id="rId131" w:anchor="_Toc329631571" w:history="1">
              <w:r>
                <w:rPr>
                  <w:rStyle w:val="Lienhypertexte"/>
                </w:rPr>
                <w:t>35</w:t>
              </w:r>
            </w:hyperlink>
          </w:p>
          <w:p w:rsidR="000A13DA" w:rsidRDefault="000A13DA">
            <w:pPr>
              <w:pStyle w:val="NormalWeb"/>
              <w:ind w:left="720"/>
            </w:pPr>
            <w:hyperlink r:id="rId132" w:anchor="_Toc329631572" w:history="1">
              <w:r>
                <w:rPr>
                  <w:rStyle w:val="Accentuation"/>
                  <w:b/>
                  <w:bCs/>
                  <w:color w:val="0000FF"/>
                  <w:u w:val="single"/>
                </w:rPr>
                <w:t>III.5. ETUDE DES DONNEES</w:t>
              </w:r>
              <w:r>
                <w:rPr>
                  <w:rStyle w:val="lev"/>
                  <w:color w:val="0000FF"/>
                  <w:u w:val="single"/>
                </w:rPr>
                <w:t xml:space="preserve"> </w:t>
              </w:r>
            </w:hyperlink>
            <w:hyperlink r:id="rId133" w:anchor="_Toc329631572" w:history="1">
              <w:r>
                <w:rPr>
                  <w:rStyle w:val="lev"/>
                  <w:color w:val="0000FF"/>
                  <w:u w:val="single"/>
                </w:rPr>
                <w:t>39</w:t>
              </w:r>
            </w:hyperlink>
          </w:p>
          <w:p w:rsidR="000A13DA" w:rsidRDefault="000A13DA">
            <w:pPr>
              <w:pStyle w:val="NormalWeb"/>
              <w:ind w:left="720"/>
            </w:pPr>
            <w:hyperlink r:id="rId134" w:anchor="_Toc329631573" w:history="1">
              <w:r>
                <w:rPr>
                  <w:rStyle w:val="Accentuation"/>
                  <w:color w:val="0000FF"/>
                  <w:u w:val="single"/>
                </w:rPr>
                <w:t>III.5.1. Notion</w:t>
              </w:r>
              <w:r>
                <w:rPr>
                  <w:rStyle w:val="Lienhypertexte"/>
                </w:rPr>
                <w:t xml:space="preserve"> </w:t>
              </w:r>
            </w:hyperlink>
            <w:hyperlink r:id="rId135" w:anchor="_Toc329631573" w:history="1">
              <w:r>
                <w:rPr>
                  <w:rStyle w:val="Lienhypertexte"/>
                </w:rPr>
                <w:t>39</w:t>
              </w:r>
            </w:hyperlink>
          </w:p>
          <w:p w:rsidR="000A13DA" w:rsidRDefault="000A13DA">
            <w:pPr>
              <w:pStyle w:val="NormalWeb"/>
              <w:ind w:left="720"/>
            </w:pPr>
            <w:hyperlink r:id="rId136" w:anchor="_Toc329631574" w:history="1">
              <w:r>
                <w:rPr>
                  <w:rStyle w:val="Accentuation"/>
                  <w:color w:val="0000FF"/>
                  <w:u w:val="single"/>
                </w:rPr>
                <w:t>III.5.2. Documents utilisés</w:t>
              </w:r>
              <w:r>
                <w:rPr>
                  <w:rStyle w:val="Lienhypertexte"/>
                </w:rPr>
                <w:t xml:space="preserve"> </w:t>
              </w:r>
            </w:hyperlink>
            <w:hyperlink r:id="rId137" w:anchor="_Toc329631574" w:history="1">
              <w:r>
                <w:rPr>
                  <w:rStyle w:val="Lienhypertexte"/>
                </w:rPr>
                <w:t>40</w:t>
              </w:r>
            </w:hyperlink>
          </w:p>
          <w:p w:rsidR="000A13DA" w:rsidRDefault="000A13DA">
            <w:pPr>
              <w:pStyle w:val="NormalWeb"/>
              <w:ind w:left="720"/>
            </w:pPr>
            <w:hyperlink r:id="rId138" w:anchor="_Toc329631575" w:history="1">
              <w:r>
                <w:rPr>
                  <w:rStyle w:val="Accentuation"/>
                  <w:color w:val="0000FF"/>
                  <w:u w:val="single"/>
                </w:rPr>
                <w:t>III.5.5. Règles de gestion</w:t>
              </w:r>
              <w:r>
                <w:rPr>
                  <w:rStyle w:val="Lienhypertexte"/>
                </w:rPr>
                <w:t xml:space="preserve"> </w:t>
              </w:r>
            </w:hyperlink>
            <w:hyperlink r:id="rId139" w:anchor="_Toc329631575" w:history="1">
              <w:r>
                <w:rPr>
                  <w:rStyle w:val="Lienhypertexte"/>
                </w:rPr>
                <w:t>44</w:t>
              </w:r>
            </w:hyperlink>
          </w:p>
          <w:p w:rsidR="000A13DA" w:rsidRDefault="000A13DA">
            <w:pPr>
              <w:pStyle w:val="NormalWeb"/>
              <w:ind w:left="720"/>
            </w:pPr>
            <w:hyperlink r:id="rId140" w:anchor="_Toc329631576" w:history="1">
              <w:r>
                <w:rPr>
                  <w:rStyle w:val="Accentuation"/>
                  <w:color w:val="0000FF"/>
                  <w:u w:val="single"/>
                </w:rPr>
                <w:t>III.5.6. Construction du MCD</w:t>
              </w:r>
              <w:r>
                <w:rPr>
                  <w:rStyle w:val="Lienhypertexte"/>
                </w:rPr>
                <w:t xml:space="preserve"> </w:t>
              </w:r>
            </w:hyperlink>
            <w:hyperlink r:id="rId141" w:anchor="_Toc329631576" w:history="1">
              <w:r>
                <w:rPr>
                  <w:rStyle w:val="Lienhypertexte"/>
                </w:rPr>
                <w:t>45</w:t>
              </w:r>
            </w:hyperlink>
          </w:p>
          <w:p w:rsidR="000A13DA" w:rsidRDefault="000A13DA">
            <w:pPr>
              <w:pStyle w:val="NormalWeb"/>
              <w:ind w:left="720"/>
            </w:pPr>
            <w:hyperlink r:id="rId142" w:anchor="_Toc329631577" w:history="1">
              <w:r>
                <w:rPr>
                  <w:rStyle w:val="Lienhypertexte"/>
                </w:rPr>
                <w:t xml:space="preserve">III.5.7. Quantification du MCD </w:t>
              </w:r>
            </w:hyperlink>
            <w:hyperlink r:id="rId143" w:anchor="_Toc329631577" w:history="1">
              <w:r>
                <w:rPr>
                  <w:rStyle w:val="Lienhypertexte"/>
                </w:rPr>
                <w:t>46</w:t>
              </w:r>
            </w:hyperlink>
          </w:p>
          <w:p w:rsidR="000A13DA" w:rsidRDefault="000A13DA">
            <w:pPr>
              <w:pStyle w:val="NormalWeb"/>
              <w:ind w:left="720"/>
            </w:pPr>
            <w:hyperlink r:id="rId144" w:anchor="_Toc329631578" w:history="1">
              <w:r>
                <w:rPr>
                  <w:rStyle w:val="Accentuation"/>
                  <w:color w:val="0000FF"/>
                  <w:u w:val="single"/>
                </w:rPr>
                <w:t>III.5.8. Critiques du système d'information existant et solutions proposées</w:t>
              </w:r>
              <w:r>
                <w:rPr>
                  <w:rStyle w:val="Lienhypertexte"/>
                </w:rPr>
                <w:t xml:space="preserve"> </w:t>
              </w:r>
            </w:hyperlink>
            <w:hyperlink r:id="rId145" w:anchor="_Toc329631578" w:history="1">
              <w:r>
                <w:rPr>
                  <w:rStyle w:val="Lienhypertexte"/>
                </w:rPr>
                <w:t>47</w:t>
              </w:r>
            </w:hyperlink>
          </w:p>
          <w:p w:rsidR="000A13DA" w:rsidRDefault="000A13DA">
            <w:pPr>
              <w:pStyle w:val="NormalWeb"/>
              <w:ind w:left="720"/>
            </w:pPr>
            <w:hyperlink r:id="rId146" w:anchor="_Toc329631579" w:history="1">
              <w:r>
                <w:rPr>
                  <w:rStyle w:val="Accentuation"/>
                  <w:b/>
                  <w:bCs/>
                  <w:color w:val="0000FF"/>
                  <w:u w:val="single"/>
                </w:rPr>
                <w:t xml:space="preserve">Chapitre Quatrième </w:t>
              </w:r>
            </w:hyperlink>
            <w:hyperlink r:id="rId147" w:anchor="_Toc329631579" w:history="1">
              <w:r>
                <w:rPr>
                  <w:rStyle w:val="Accentuation"/>
                  <w:b/>
                  <w:bCs/>
                  <w:color w:val="0000FF"/>
                  <w:u w:val="single"/>
                </w:rPr>
                <w:t>48</w:t>
              </w:r>
            </w:hyperlink>
          </w:p>
          <w:p w:rsidR="000A13DA" w:rsidRDefault="000A13DA">
            <w:pPr>
              <w:pStyle w:val="NormalWeb"/>
              <w:ind w:left="720"/>
            </w:pPr>
            <w:hyperlink r:id="rId148" w:anchor="_Toc329631580" w:history="1">
              <w:r>
                <w:rPr>
                  <w:rStyle w:val="Accentuation"/>
                  <w:b/>
                  <w:bCs/>
                  <w:color w:val="0000FF"/>
                  <w:u w:val="single"/>
                </w:rPr>
                <w:t xml:space="preserve">ANALYSE DU SYSTEME D'INFORMATION FUTUR </w:t>
              </w:r>
            </w:hyperlink>
            <w:hyperlink r:id="rId149" w:anchor="_Toc329631580" w:history="1">
              <w:r>
                <w:rPr>
                  <w:rStyle w:val="Accentuation"/>
                  <w:b/>
                  <w:bCs/>
                  <w:color w:val="0000FF"/>
                  <w:u w:val="single"/>
                </w:rPr>
                <w:t>48</w:t>
              </w:r>
            </w:hyperlink>
          </w:p>
          <w:p w:rsidR="000A13DA" w:rsidRDefault="000A13DA">
            <w:pPr>
              <w:pStyle w:val="NormalWeb"/>
              <w:ind w:left="720"/>
            </w:pPr>
            <w:hyperlink r:id="rId150" w:anchor="_Toc329631581" w:history="1">
              <w:r>
                <w:rPr>
                  <w:rStyle w:val="lev"/>
                  <w:color w:val="0000FF"/>
                  <w:u w:val="single"/>
                </w:rPr>
                <w:t xml:space="preserve">IV.1. MODELE CONCEPTUEL DE COMMUNICATION BRUT FUTUR </w:t>
              </w:r>
            </w:hyperlink>
            <w:hyperlink r:id="rId151" w:anchor="_Toc329631581" w:history="1">
              <w:r>
                <w:rPr>
                  <w:rStyle w:val="lev"/>
                  <w:color w:val="0000FF"/>
                  <w:u w:val="single"/>
                </w:rPr>
                <w:t>48</w:t>
              </w:r>
            </w:hyperlink>
          </w:p>
          <w:p w:rsidR="000A13DA" w:rsidRDefault="000A13DA">
            <w:pPr>
              <w:pStyle w:val="NormalWeb"/>
              <w:ind w:left="720"/>
            </w:pPr>
            <w:hyperlink r:id="rId152" w:anchor="_Toc329631582" w:history="1">
              <w:r>
                <w:rPr>
                  <w:rStyle w:val="lev"/>
                  <w:color w:val="0000FF"/>
                  <w:u w:val="single"/>
                </w:rPr>
                <w:t xml:space="preserve">IV.2. MATRICE DU MCC BRUT FUTUR </w:t>
              </w:r>
            </w:hyperlink>
            <w:hyperlink r:id="rId153" w:anchor="_Toc329631582" w:history="1">
              <w:r>
                <w:rPr>
                  <w:rStyle w:val="lev"/>
                  <w:color w:val="0000FF"/>
                  <w:u w:val="single"/>
                </w:rPr>
                <w:t>50</w:t>
              </w:r>
            </w:hyperlink>
          </w:p>
          <w:p w:rsidR="000A13DA" w:rsidRDefault="000A13DA">
            <w:pPr>
              <w:pStyle w:val="NormalWeb"/>
              <w:ind w:left="720"/>
            </w:pPr>
            <w:hyperlink r:id="rId154" w:anchor="_Toc329631583" w:history="1">
              <w:r>
                <w:rPr>
                  <w:rStyle w:val="lev"/>
                  <w:color w:val="0000FF"/>
                  <w:u w:val="single"/>
                </w:rPr>
                <w:t xml:space="preserve">IV.3. MODELE CONCEPTUEL DE COMMUNICATION NET (MCC NET) </w:t>
              </w:r>
            </w:hyperlink>
            <w:hyperlink r:id="rId155" w:anchor="_Toc329631583" w:history="1">
              <w:r>
                <w:rPr>
                  <w:rStyle w:val="lev"/>
                  <w:color w:val="0000FF"/>
                  <w:u w:val="single"/>
                </w:rPr>
                <w:t>51</w:t>
              </w:r>
            </w:hyperlink>
          </w:p>
          <w:p w:rsidR="000A13DA" w:rsidRDefault="000A13DA">
            <w:pPr>
              <w:pStyle w:val="NormalWeb"/>
              <w:ind w:left="720"/>
            </w:pPr>
            <w:hyperlink r:id="rId156" w:anchor="_Toc329631584" w:history="1">
              <w:r>
                <w:rPr>
                  <w:rStyle w:val="lev"/>
                  <w:color w:val="0000FF"/>
                  <w:u w:val="single"/>
                </w:rPr>
                <w:t xml:space="preserve">IV.4. ETUDE DES DONNEES </w:t>
              </w:r>
            </w:hyperlink>
            <w:hyperlink r:id="rId157" w:anchor="_Toc329631584" w:history="1">
              <w:r>
                <w:rPr>
                  <w:rStyle w:val="lev"/>
                  <w:color w:val="0000FF"/>
                  <w:u w:val="single"/>
                </w:rPr>
                <w:t>52</w:t>
              </w:r>
            </w:hyperlink>
          </w:p>
          <w:p w:rsidR="000A13DA" w:rsidRDefault="000A13DA">
            <w:pPr>
              <w:pStyle w:val="NormalWeb"/>
              <w:ind w:left="720"/>
            </w:pPr>
            <w:hyperlink r:id="rId158" w:anchor="_Toc329631585" w:history="1">
              <w:r>
                <w:rPr>
                  <w:rStyle w:val="Lienhypertexte"/>
                </w:rPr>
                <w:t xml:space="preserve">IV.4.1. Documents utilisés </w:t>
              </w:r>
            </w:hyperlink>
            <w:hyperlink r:id="rId159" w:anchor="_Toc329631585" w:history="1">
              <w:r>
                <w:rPr>
                  <w:rStyle w:val="Lienhypertexte"/>
                </w:rPr>
                <w:t>52</w:t>
              </w:r>
            </w:hyperlink>
          </w:p>
          <w:p w:rsidR="000A13DA" w:rsidRDefault="000A13DA">
            <w:pPr>
              <w:pStyle w:val="NormalWeb"/>
              <w:ind w:left="720"/>
            </w:pPr>
            <w:hyperlink r:id="rId160" w:anchor="_Toc329631586" w:history="1">
              <w:r>
                <w:rPr>
                  <w:rStyle w:val="Lienhypertexte"/>
                </w:rPr>
                <w:t xml:space="preserve">IV.4.2. Dictionnaire de données </w:t>
              </w:r>
            </w:hyperlink>
            <w:hyperlink r:id="rId161" w:anchor="_Toc329631586" w:history="1">
              <w:r>
                <w:rPr>
                  <w:rStyle w:val="Lienhypertexte"/>
                </w:rPr>
                <w:t>52</w:t>
              </w:r>
            </w:hyperlink>
          </w:p>
          <w:p w:rsidR="000A13DA" w:rsidRDefault="000A13DA">
            <w:pPr>
              <w:pStyle w:val="NormalWeb"/>
              <w:ind w:left="720"/>
            </w:pPr>
            <w:hyperlink r:id="rId162" w:anchor="_Toc329631587" w:history="1">
              <w:r>
                <w:rPr>
                  <w:rStyle w:val="Lienhypertexte"/>
                </w:rPr>
                <w:t xml:space="preserve">IV.4.3. Graphe de dépendance fonctionnelle </w:t>
              </w:r>
            </w:hyperlink>
            <w:hyperlink r:id="rId163" w:anchor="_Toc329631587" w:history="1">
              <w:r>
                <w:rPr>
                  <w:rStyle w:val="Lienhypertexte"/>
                </w:rPr>
                <w:t>53</w:t>
              </w:r>
            </w:hyperlink>
          </w:p>
          <w:p w:rsidR="000A13DA" w:rsidRDefault="000A13DA">
            <w:pPr>
              <w:pStyle w:val="NormalWeb"/>
              <w:ind w:left="720"/>
            </w:pPr>
            <w:hyperlink r:id="rId164" w:anchor="_Toc329631588" w:history="1">
              <w:r>
                <w:rPr>
                  <w:rStyle w:val="Lienhypertexte"/>
                </w:rPr>
                <w:t xml:space="preserve">IV.4.4. Règles de Gestion </w:t>
              </w:r>
            </w:hyperlink>
            <w:hyperlink r:id="rId165" w:anchor="_Toc329631588" w:history="1">
              <w:r>
                <w:rPr>
                  <w:rStyle w:val="Lienhypertexte"/>
                </w:rPr>
                <w:t>54</w:t>
              </w:r>
            </w:hyperlink>
          </w:p>
          <w:p w:rsidR="000A13DA" w:rsidRDefault="000A13DA">
            <w:pPr>
              <w:pStyle w:val="NormalWeb"/>
              <w:ind w:left="720"/>
            </w:pPr>
            <w:hyperlink r:id="rId166" w:anchor="_Toc329631589" w:history="1">
              <w:r>
                <w:rPr>
                  <w:rStyle w:val="Lienhypertexte"/>
                </w:rPr>
                <w:t xml:space="preserve">IV.4.5. Construction du MCD </w:t>
              </w:r>
            </w:hyperlink>
            <w:hyperlink r:id="rId167" w:anchor="_Toc329631589" w:history="1">
              <w:r>
                <w:rPr>
                  <w:rStyle w:val="Lienhypertexte"/>
                </w:rPr>
                <w:t>55</w:t>
              </w:r>
            </w:hyperlink>
          </w:p>
          <w:p w:rsidR="000A13DA" w:rsidRDefault="000A13DA">
            <w:pPr>
              <w:pStyle w:val="NormalWeb"/>
              <w:ind w:left="720"/>
            </w:pPr>
            <w:hyperlink r:id="rId168" w:anchor="_Toc329631590" w:history="1">
              <w:r>
                <w:rPr>
                  <w:rStyle w:val="Lienhypertexte"/>
                </w:rPr>
                <w:t xml:space="preserve">IV.4.6. Quantification du MCD </w:t>
              </w:r>
            </w:hyperlink>
            <w:hyperlink r:id="rId169" w:anchor="_Toc329631590" w:history="1">
              <w:r>
                <w:rPr>
                  <w:rStyle w:val="Lienhypertexte"/>
                </w:rPr>
                <w:t>56</w:t>
              </w:r>
            </w:hyperlink>
          </w:p>
          <w:p w:rsidR="000A13DA" w:rsidRDefault="000A13DA">
            <w:pPr>
              <w:pStyle w:val="NormalWeb"/>
              <w:ind w:left="720"/>
            </w:pPr>
            <w:hyperlink r:id="rId170" w:anchor="_Toc329631591" w:history="1">
              <w:r>
                <w:rPr>
                  <w:rStyle w:val="lev"/>
                  <w:color w:val="0000FF"/>
                  <w:u w:val="single"/>
                </w:rPr>
                <w:t xml:space="preserve">IV.5. MODELE CONCEPTUEL DE TRAITEMENT (MCT) </w:t>
              </w:r>
            </w:hyperlink>
            <w:hyperlink r:id="rId171" w:anchor="_Toc329631591" w:history="1">
              <w:r>
                <w:rPr>
                  <w:rStyle w:val="lev"/>
                  <w:color w:val="0000FF"/>
                  <w:u w:val="single"/>
                </w:rPr>
                <w:t>57</w:t>
              </w:r>
            </w:hyperlink>
          </w:p>
          <w:p w:rsidR="000A13DA" w:rsidRDefault="000A13DA">
            <w:pPr>
              <w:pStyle w:val="NormalWeb"/>
              <w:ind w:left="720"/>
            </w:pPr>
            <w:hyperlink r:id="rId172" w:anchor="_Toc329631592" w:history="1">
              <w:r>
                <w:rPr>
                  <w:rStyle w:val="Lienhypertexte"/>
                </w:rPr>
                <w:t xml:space="preserve">IV.5.1. Construction du MCT définitif FUTUR </w:t>
              </w:r>
            </w:hyperlink>
            <w:hyperlink r:id="rId173" w:anchor="_Toc329631592" w:history="1">
              <w:r>
                <w:rPr>
                  <w:rStyle w:val="Lienhypertexte"/>
                </w:rPr>
                <w:t>57</w:t>
              </w:r>
            </w:hyperlink>
          </w:p>
          <w:p w:rsidR="000A13DA" w:rsidRDefault="000A13DA">
            <w:pPr>
              <w:pStyle w:val="NormalWeb"/>
              <w:ind w:left="720"/>
            </w:pPr>
            <w:hyperlink r:id="rId174" w:anchor="_Toc329631593" w:history="1">
              <w:r>
                <w:rPr>
                  <w:rStyle w:val="Lienhypertexte"/>
                </w:rPr>
                <w:t xml:space="preserve">IV.6.2. Tableau des Procédures Fonctionnelles </w:t>
              </w:r>
            </w:hyperlink>
            <w:hyperlink r:id="rId175" w:anchor="_Toc329631593" w:history="1">
              <w:r>
                <w:rPr>
                  <w:rStyle w:val="Lienhypertexte"/>
                </w:rPr>
                <w:t>62</w:t>
              </w:r>
            </w:hyperlink>
          </w:p>
          <w:p w:rsidR="000A13DA" w:rsidRDefault="000A13DA">
            <w:pPr>
              <w:pStyle w:val="NormalWeb"/>
              <w:ind w:left="720"/>
            </w:pPr>
            <w:hyperlink r:id="rId176" w:anchor="_Toc329631594" w:history="1">
              <w:r>
                <w:rPr>
                  <w:rStyle w:val="Lienhypertexte"/>
                </w:rPr>
                <w:t xml:space="preserve">IV.6.3. Diagramme d'enchaînement des procédures fonctionnelles </w:t>
              </w:r>
            </w:hyperlink>
            <w:hyperlink r:id="rId177" w:anchor="_Toc329631594" w:history="1">
              <w:r>
                <w:rPr>
                  <w:rStyle w:val="Lienhypertexte"/>
                </w:rPr>
                <w:t>64</w:t>
              </w:r>
            </w:hyperlink>
          </w:p>
          <w:p w:rsidR="000A13DA" w:rsidRDefault="000A13DA">
            <w:pPr>
              <w:pStyle w:val="NormalWeb"/>
              <w:ind w:left="720"/>
            </w:pPr>
            <w:hyperlink r:id="rId178" w:anchor="_Toc329631595" w:history="1">
              <w:r>
                <w:rPr>
                  <w:rStyle w:val="Lienhypertexte"/>
                </w:rPr>
                <w:t xml:space="preserve">IV.6.4. Graphe de circulation des informations </w:t>
              </w:r>
            </w:hyperlink>
            <w:hyperlink r:id="rId179" w:anchor="_Toc329631595" w:history="1">
              <w:r>
                <w:rPr>
                  <w:rStyle w:val="Lienhypertexte"/>
                </w:rPr>
                <w:t>71</w:t>
              </w:r>
            </w:hyperlink>
          </w:p>
          <w:p w:rsidR="000A13DA" w:rsidRDefault="000A13DA">
            <w:pPr>
              <w:pStyle w:val="NormalWeb"/>
              <w:ind w:left="720"/>
            </w:pPr>
            <w:hyperlink r:id="rId180" w:anchor="_Toc329631596" w:history="1">
              <w:r>
                <w:rPr>
                  <w:rStyle w:val="Lienhypertexte"/>
                </w:rPr>
                <w:t xml:space="preserve">IV.6.5. Schéma de circulation des informations </w:t>
              </w:r>
            </w:hyperlink>
            <w:hyperlink r:id="rId181" w:anchor="_Toc329631596" w:history="1">
              <w:r>
                <w:rPr>
                  <w:rStyle w:val="Lienhypertexte"/>
                </w:rPr>
                <w:t>72</w:t>
              </w:r>
            </w:hyperlink>
          </w:p>
          <w:p w:rsidR="000A13DA" w:rsidRDefault="000A13DA">
            <w:pPr>
              <w:pStyle w:val="NormalWeb"/>
              <w:ind w:left="720"/>
            </w:pPr>
            <w:hyperlink r:id="rId182" w:anchor="_Toc329631597" w:history="1">
              <w:r>
                <w:rPr>
                  <w:rStyle w:val="Lienhypertexte"/>
                </w:rPr>
                <w:t xml:space="preserve">IV.6.6. Description des fiches des procédures fonctionnelles </w:t>
              </w:r>
            </w:hyperlink>
            <w:hyperlink r:id="rId183" w:anchor="_Toc329631597" w:history="1">
              <w:r>
                <w:rPr>
                  <w:rStyle w:val="Lienhypertexte"/>
                </w:rPr>
                <w:t>78</w:t>
              </w:r>
            </w:hyperlink>
          </w:p>
          <w:p w:rsidR="000A13DA" w:rsidRDefault="000A13DA">
            <w:pPr>
              <w:pStyle w:val="NormalWeb"/>
              <w:ind w:left="720"/>
            </w:pPr>
            <w:hyperlink r:id="rId184" w:anchor="_Toc329631598" w:history="1">
              <w:r>
                <w:rPr>
                  <w:rStyle w:val="lev"/>
                  <w:color w:val="0000FF"/>
                  <w:u w:val="single"/>
                </w:rPr>
                <w:t xml:space="preserve">IV.7. CONCEPTION DU SYSTEME D'INFORMATION INFORMATISE </w:t>
              </w:r>
            </w:hyperlink>
            <w:hyperlink r:id="rId185" w:anchor="_Toc329631598" w:history="1">
              <w:r>
                <w:rPr>
                  <w:rStyle w:val="lev"/>
                  <w:color w:val="0000FF"/>
                  <w:u w:val="single"/>
                </w:rPr>
                <w:t>83</w:t>
              </w:r>
            </w:hyperlink>
          </w:p>
          <w:p w:rsidR="000A13DA" w:rsidRDefault="000A13DA">
            <w:pPr>
              <w:pStyle w:val="NormalWeb"/>
              <w:ind w:left="720"/>
            </w:pPr>
            <w:hyperlink r:id="rId186" w:anchor="_Toc329631599" w:history="1">
              <w:r>
                <w:rPr>
                  <w:rStyle w:val="Lienhypertexte"/>
                </w:rPr>
                <w:t xml:space="preserve">IV.7.1. LE MODELE LOGIQUE DE DONNEES (MLD) </w:t>
              </w:r>
            </w:hyperlink>
            <w:hyperlink r:id="rId187" w:anchor="_Toc329631599" w:history="1">
              <w:r>
                <w:rPr>
                  <w:rStyle w:val="Lienhypertexte"/>
                </w:rPr>
                <w:t>83</w:t>
              </w:r>
            </w:hyperlink>
          </w:p>
          <w:p w:rsidR="000A13DA" w:rsidRDefault="000A13DA">
            <w:pPr>
              <w:pStyle w:val="NormalWeb"/>
              <w:ind w:left="720"/>
            </w:pPr>
            <w:hyperlink r:id="rId188" w:anchor="_Toc329631600" w:history="1">
              <w:r>
                <w:rPr>
                  <w:rStyle w:val="Lienhypertexte"/>
                </w:rPr>
                <w:t xml:space="preserve">IV.7.2. Présentation du modèle logique de données (MLD) </w:t>
              </w:r>
            </w:hyperlink>
            <w:hyperlink r:id="rId189" w:anchor="_Toc329631600" w:history="1">
              <w:r>
                <w:rPr>
                  <w:rStyle w:val="Lienhypertexte"/>
                </w:rPr>
                <w:t>84</w:t>
              </w:r>
            </w:hyperlink>
          </w:p>
          <w:p w:rsidR="000A13DA" w:rsidRDefault="000A13DA">
            <w:pPr>
              <w:pStyle w:val="NormalWeb"/>
              <w:ind w:left="720"/>
            </w:pPr>
            <w:hyperlink r:id="rId190" w:anchor="_Toc329631601" w:history="1">
              <w:r>
                <w:rPr>
                  <w:rStyle w:val="Accentuation"/>
                  <w:color w:val="0000FF"/>
                  <w:u w:val="single"/>
                </w:rPr>
                <w:t>IV.7.3. LE MODELE PHYSIQUE DE DONNEES (MPD)</w:t>
              </w:r>
              <w:r>
                <w:rPr>
                  <w:rStyle w:val="Lienhypertexte"/>
                </w:rPr>
                <w:t xml:space="preserve"> </w:t>
              </w:r>
            </w:hyperlink>
            <w:hyperlink r:id="rId191" w:anchor="_Toc329631601" w:history="1">
              <w:r>
                <w:rPr>
                  <w:rStyle w:val="Lienhypertexte"/>
                </w:rPr>
                <w:t>84</w:t>
              </w:r>
            </w:hyperlink>
          </w:p>
          <w:p w:rsidR="000A13DA" w:rsidRDefault="000A13DA">
            <w:pPr>
              <w:pStyle w:val="NormalWeb"/>
              <w:ind w:left="720"/>
            </w:pPr>
            <w:hyperlink r:id="rId192" w:anchor="_Toc329631602" w:history="1">
              <w:r>
                <w:rPr>
                  <w:rStyle w:val="Lienhypertexte"/>
                </w:rPr>
                <w:t xml:space="preserve">IV.7.4. Construction du MPD </w:t>
              </w:r>
            </w:hyperlink>
            <w:hyperlink r:id="rId193" w:anchor="_Toc329631602" w:history="1">
              <w:r>
                <w:rPr>
                  <w:rStyle w:val="Lienhypertexte"/>
                </w:rPr>
                <w:t>85</w:t>
              </w:r>
            </w:hyperlink>
          </w:p>
          <w:p w:rsidR="000A13DA" w:rsidRDefault="000A13DA">
            <w:pPr>
              <w:pStyle w:val="NormalWeb"/>
              <w:ind w:left="720"/>
            </w:pPr>
            <w:hyperlink r:id="rId194" w:anchor="_Toc329631603" w:history="1">
              <w:r>
                <w:rPr>
                  <w:rStyle w:val="Lienhypertexte"/>
                </w:rPr>
                <w:t xml:space="preserve">IV.7.5. LE MODELE LOGIQUE DE TRAITEMENT (MLT) </w:t>
              </w:r>
            </w:hyperlink>
            <w:hyperlink r:id="rId195" w:anchor="_Toc329631603" w:history="1">
              <w:r>
                <w:rPr>
                  <w:rStyle w:val="Lienhypertexte"/>
                </w:rPr>
                <w:t>85</w:t>
              </w:r>
            </w:hyperlink>
          </w:p>
          <w:p w:rsidR="000A13DA" w:rsidRDefault="000A13DA">
            <w:pPr>
              <w:pStyle w:val="NormalWeb"/>
              <w:ind w:left="720"/>
            </w:pPr>
            <w:hyperlink r:id="rId196" w:anchor="_Toc329631604" w:history="1">
              <w:r>
                <w:rPr>
                  <w:rStyle w:val="Lienhypertexte"/>
                </w:rPr>
                <w:t xml:space="preserve">IV.7.5.1. Notion </w:t>
              </w:r>
            </w:hyperlink>
            <w:hyperlink r:id="rId197" w:anchor="_Toc329631604" w:history="1">
              <w:r>
                <w:rPr>
                  <w:rStyle w:val="Lienhypertexte"/>
                </w:rPr>
                <w:t>85</w:t>
              </w:r>
            </w:hyperlink>
          </w:p>
          <w:p w:rsidR="000A13DA" w:rsidRDefault="000A13DA">
            <w:pPr>
              <w:pStyle w:val="NormalWeb"/>
              <w:ind w:left="720"/>
            </w:pPr>
            <w:hyperlink r:id="rId198" w:anchor="_Toc329631605" w:history="1">
              <w:r>
                <w:rPr>
                  <w:rStyle w:val="Lienhypertexte"/>
                </w:rPr>
                <w:t xml:space="preserve">IV.7.5.2. Construction du MLT </w:t>
              </w:r>
            </w:hyperlink>
            <w:hyperlink r:id="rId199" w:anchor="_Toc329631605" w:history="1">
              <w:r>
                <w:rPr>
                  <w:rStyle w:val="Lienhypertexte"/>
                </w:rPr>
                <w:t>86</w:t>
              </w:r>
            </w:hyperlink>
          </w:p>
          <w:p w:rsidR="000A13DA" w:rsidRDefault="000A13DA">
            <w:pPr>
              <w:pStyle w:val="NormalWeb"/>
              <w:ind w:left="720"/>
            </w:pPr>
            <w:hyperlink r:id="rId200" w:anchor="_Toc329631606" w:history="1">
              <w:r>
                <w:rPr>
                  <w:rStyle w:val="Accentuation"/>
                  <w:color w:val="0000FF"/>
                  <w:u w:val="single"/>
                </w:rPr>
                <w:t>IV.5.7.3. BREVE PRESENTATION DE L'APPLICATION</w:t>
              </w:r>
              <w:r>
                <w:rPr>
                  <w:rStyle w:val="Lienhypertexte"/>
                </w:rPr>
                <w:t xml:space="preserve"> </w:t>
              </w:r>
            </w:hyperlink>
            <w:hyperlink r:id="rId201" w:anchor="_Toc329631606" w:history="1">
              <w:r>
                <w:rPr>
                  <w:rStyle w:val="Lienhypertexte"/>
                </w:rPr>
                <w:t>89</w:t>
              </w:r>
            </w:hyperlink>
          </w:p>
          <w:p w:rsidR="000A13DA" w:rsidRDefault="000A13DA">
            <w:pPr>
              <w:pStyle w:val="NormalWeb"/>
              <w:ind w:left="720"/>
            </w:pPr>
            <w:hyperlink r:id="rId202" w:anchor="_Toc329631607" w:history="1">
              <w:r>
                <w:rPr>
                  <w:rStyle w:val="Accentuation"/>
                  <w:b/>
                  <w:bCs/>
                  <w:color w:val="0000FF"/>
                  <w:u w:val="single"/>
                </w:rPr>
                <w:t xml:space="preserve">CONCLUSION </w:t>
              </w:r>
            </w:hyperlink>
            <w:hyperlink r:id="rId203" w:anchor="_Toc329631607" w:history="1">
              <w:r>
                <w:rPr>
                  <w:rStyle w:val="Accentuation"/>
                  <w:b/>
                  <w:bCs/>
                  <w:color w:val="0000FF"/>
                  <w:u w:val="single"/>
                </w:rPr>
                <w:t>98</w:t>
              </w:r>
            </w:hyperlink>
          </w:p>
          <w:p w:rsidR="000A13DA" w:rsidRDefault="000A13DA">
            <w:pPr>
              <w:pStyle w:val="NormalWeb"/>
              <w:ind w:left="720"/>
            </w:pPr>
            <w:hyperlink r:id="rId204" w:anchor="_Toc329631608" w:history="1">
              <w:r>
                <w:rPr>
                  <w:rStyle w:val="Accentuation"/>
                  <w:b/>
                  <w:bCs/>
                  <w:color w:val="0000FF"/>
                  <w:u w:val="single"/>
                </w:rPr>
                <w:t xml:space="preserve">BIBLIOGRAPHIE </w:t>
              </w:r>
            </w:hyperlink>
            <w:hyperlink r:id="rId205" w:anchor="_Toc329631608" w:history="1">
              <w:r>
                <w:rPr>
                  <w:rStyle w:val="Accentuation"/>
                  <w:b/>
                  <w:bCs/>
                  <w:color w:val="0000FF"/>
                  <w:u w:val="single"/>
                </w:rPr>
                <w:t>101</w:t>
              </w:r>
            </w:hyperlink>
          </w:p>
          <w:p w:rsidR="000A13DA" w:rsidRDefault="000A13DA">
            <w:pPr>
              <w:pStyle w:val="NormalWeb"/>
              <w:ind w:left="720"/>
            </w:pPr>
            <w:hyperlink r:id="rId206" w:anchor="_Toc329631609" w:history="1">
              <w:r>
                <w:rPr>
                  <w:rStyle w:val="Accentuation"/>
                  <w:b/>
                  <w:bCs/>
                  <w:color w:val="0000FF"/>
                  <w:u w:val="single"/>
                </w:rPr>
                <w:t xml:space="preserve">TABLE DES MATIERES </w:t>
              </w:r>
            </w:hyperlink>
            <w:hyperlink r:id="rId207" w:anchor="_Toc329631609" w:history="1">
              <w:r>
                <w:rPr>
                  <w:rStyle w:val="Accentuation"/>
                  <w:b/>
                  <w:bCs/>
                  <w:color w:val="0000FF"/>
                  <w:u w:val="single"/>
                </w:rPr>
                <w:t>102</w:t>
              </w:r>
            </w:hyperlink>
          </w:p>
          <w:bookmarkStart w:id="204" w:name="fn1"/>
          <w:bookmarkEnd w:id="204"/>
          <w:p w:rsidR="000A13DA" w:rsidRDefault="000A13DA">
            <w:pPr>
              <w:pStyle w:val="notes"/>
              <w:ind w:left="720"/>
            </w:pPr>
            <w:r>
              <w:fldChar w:fldCharType="begin"/>
            </w:r>
            <w:r>
              <w:instrText xml:space="preserve"> HYPERLINK "http://www.memoireonline.com/10/12/6205/Mise-en-place-dun-modele-de-gestion-des-paiements-des-frais-scolaires-Cas-de-lInstitut-Kyesh.html" \l "fnref1" </w:instrText>
            </w:r>
            <w:r>
              <w:fldChar w:fldCharType="separate"/>
            </w:r>
            <w:r>
              <w:rPr>
                <w:rStyle w:val="Lienhypertexte"/>
              </w:rPr>
              <w:t>*</w:t>
            </w:r>
            <w:r>
              <w:fldChar w:fldCharType="end"/>
            </w:r>
            <w:r>
              <w:t xml:space="preserve"> 1 TWIZERIMANA SINDAMBIWE Janvier, </w:t>
            </w:r>
            <w:r>
              <w:rPr>
                <w:rStyle w:val="Accentuation"/>
              </w:rPr>
              <w:t>Suivi automatisé de la gestion des frais scolaires dans une institution d'enseignement secondaire : cas de l'Institut HEKIMA</w:t>
            </w:r>
            <w:r>
              <w:t xml:space="preserve">, TFC inédit, ISC-Goma, 2008-2009, p92. </w:t>
            </w:r>
          </w:p>
          <w:bookmarkStart w:id="205" w:name="fn2"/>
          <w:bookmarkEnd w:id="205"/>
          <w:p w:rsidR="000A13DA" w:rsidRDefault="000A13DA">
            <w:pPr>
              <w:pStyle w:val="notes"/>
              <w:ind w:left="720"/>
            </w:pPr>
            <w:r>
              <w:fldChar w:fldCharType="begin"/>
            </w:r>
            <w:r>
              <w:instrText xml:space="preserve"> HYPERLINK "http://www.memoireonline.com/10/12/6205/Mise-en-place-dun-modele-de-gestion-des-paiements-des-frais-scolaires-Cas-de-lInstitut-Kyesh.html" \l "fnref2" </w:instrText>
            </w:r>
            <w:r>
              <w:fldChar w:fldCharType="separate"/>
            </w:r>
            <w:r>
              <w:rPr>
                <w:rStyle w:val="Lienhypertexte"/>
              </w:rPr>
              <w:t>*</w:t>
            </w:r>
            <w:r>
              <w:fldChar w:fldCharType="end"/>
            </w:r>
            <w:r>
              <w:t xml:space="preserve"> 2 </w:t>
            </w:r>
            <w:r>
              <w:rPr>
                <w:rStyle w:val="lev"/>
              </w:rPr>
              <w:t xml:space="preserve">KAHAMBU VAGHENI Odette, </w:t>
            </w:r>
            <w:r>
              <w:rPr>
                <w:rStyle w:val="Accentuation"/>
              </w:rPr>
              <w:t>Automatisation de la gestion du personnel dans une coordination des écoles, «  cas de la CBCA/ Goma,</w:t>
            </w:r>
            <w:r>
              <w:t xml:space="preserve"> TFC Inédit, ISC-Goma, 2010 - 2011, p1. </w:t>
            </w:r>
          </w:p>
          <w:bookmarkStart w:id="206" w:name="fn3"/>
          <w:bookmarkEnd w:id="206"/>
          <w:p w:rsidR="000A13DA" w:rsidRDefault="000A13DA">
            <w:pPr>
              <w:pStyle w:val="notes"/>
              <w:ind w:left="720"/>
            </w:pPr>
            <w:r>
              <w:fldChar w:fldCharType="begin"/>
            </w:r>
            <w:r>
              <w:instrText xml:space="preserve"> HYPERLINK "http://www.memoireonline.com/10/12/6205/Mise-en-place-dun-modele-de-gestion-des-paiements-des-frais-scolaires-Cas-de-lInstitut-Kyesh.html" \l "fnref3" </w:instrText>
            </w:r>
            <w:r>
              <w:fldChar w:fldCharType="separate"/>
            </w:r>
            <w:r>
              <w:rPr>
                <w:rStyle w:val="Lienhypertexte"/>
              </w:rPr>
              <w:t>*</w:t>
            </w:r>
            <w:r>
              <w:fldChar w:fldCharType="end"/>
            </w:r>
            <w:r>
              <w:t xml:space="preserve"> 3 </w:t>
            </w:r>
            <w:r>
              <w:rPr>
                <w:rStyle w:val="lev"/>
              </w:rPr>
              <w:t>D.SEGIET et F.BROUSSE</w:t>
            </w:r>
            <w:r>
              <w:t xml:space="preserve">, </w:t>
            </w:r>
            <w:r>
              <w:rPr>
                <w:rStyle w:val="Accentuation"/>
                <w:u w:val="single"/>
              </w:rPr>
              <w:t>L'administration du système</w:t>
            </w:r>
            <w:r>
              <w:rPr>
                <w:u w:val="single"/>
              </w:rPr>
              <w:t>,</w:t>
            </w:r>
            <w:r>
              <w:t xml:space="preserve"> éd. </w:t>
            </w:r>
            <w:proofErr w:type="spellStart"/>
            <w:r>
              <w:t>Dunod</w:t>
            </w:r>
            <w:proofErr w:type="spellEnd"/>
            <w:r>
              <w:t>, Paris, 1984, 232p</w:t>
            </w:r>
          </w:p>
          <w:bookmarkStart w:id="207" w:name="fn4"/>
          <w:bookmarkEnd w:id="207"/>
          <w:p w:rsidR="000A13DA" w:rsidRDefault="000A13DA">
            <w:pPr>
              <w:pStyle w:val="notes"/>
              <w:ind w:left="720"/>
            </w:pPr>
            <w:r>
              <w:fldChar w:fldCharType="begin"/>
            </w:r>
            <w:r>
              <w:instrText xml:space="preserve"> HYPERLINK "http://www.memoireonline.com/10/12/6205/Mise-en-place-dun-modele-de-gestion-des-paiements-des-frais-scolaires-Cas-de-lInstitut-Kyesh.html" \l "fnref4" </w:instrText>
            </w:r>
            <w:r>
              <w:fldChar w:fldCharType="separate"/>
            </w:r>
            <w:r>
              <w:rPr>
                <w:rStyle w:val="Lienhypertexte"/>
              </w:rPr>
              <w:t>*</w:t>
            </w:r>
            <w:r>
              <w:fldChar w:fldCharType="end"/>
            </w:r>
            <w:r>
              <w:t xml:space="preserve"> 4 </w:t>
            </w:r>
            <w:r>
              <w:rPr>
                <w:rStyle w:val="lev"/>
              </w:rPr>
              <w:t xml:space="preserve">GACHURUZI B. </w:t>
            </w:r>
            <w:proofErr w:type="spellStart"/>
            <w:r>
              <w:rPr>
                <w:rStyle w:val="lev"/>
              </w:rPr>
              <w:t>Shally</w:t>
            </w:r>
            <w:proofErr w:type="spellEnd"/>
            <w:r>
              <w:t xml:space="preserve">, </w:t>
            </w:r>
            <w:r>
              <w:rPr>
                <w:rStyle w:val="Accentuation"/>
              </w:rPr>
              <w:t>Cours d'initiation à la recherche scientifique</w:t>
            </w:r>
            <w:r>
              <w:t xml:space="preserve">, Cours inédit, ISC-Goma, 2010-2011, p6. </w:t>
            </w:r>
          </w:p>
          <w:bookmarkStart w:id="208" w:name="fn5"/>
          <w:bookmarkEnd w:id="208"/>
          <w:p w:rsidR="000A13DA" w:rsidRDefault="000A13DA">
            <w:pPr>
              <w:pStyle w:val="notes"/>
              <w:ind w:left="720"/>
            </w:pPr>
            <w:r>
              <w:fldChar w:fldCharType="begin"/>
            </w:r>
            <w:r>
              <w:instrText xml:space="preserve"> HYPERLINK "http://www.memoireonline.com/10/12/6205/Mise-en-place-dun-modele-de-gestion-des-paiements-des-frais-scolaires-Cas-de-lInstitut-Kyesh.html" \l "fnref5" </w:instrText>
            </w:r>
            <w:r>
              <w:fldChar w:fldCharType="separate"/>
            </w:r>
            <w:r>
              <w:rPr>
                <w:rStyle w:val="Lienhypertexte"/>
              </w:rPr>
              <w:t>*</w:t>
            </w:r>
            <w:r>
              <w:fldChar w:fldCharType="end"/>
            </w:r>
            <w:r>
              <w:t xml:space="preserve"> 5 </w:t>
            </w:r>
            <w:proofErr w:type="spellStart"/>
            <w:r>
              <w:rPr>
                <w:rStyle w:val="lev"/>
              </w:rPr>
              <w:t>Eurasme</w:t>
            </w:r>
            <w:proofErr w:type="spellEnd"/>
            <w:r>
              <w:rPr>
                <w:rStyle w:val="lev"/>
              </w:rPr>
              <w:t xml:space="preserve"> KAKULE MILANDO</w:t>
            </w:r>
            <w:r>
              <w:t xml:space="preserve">, </w:t>
            </w:r>
            <w:r>
              <w:rPr>
                <w:rStyle w:val="Accentuation"/>
              </w:rPr>
              <w:t>Méthode d'Analyse Informatique II</w:t>
            </w:r>
            <w:r>
              <w:t>, Cours inédit, G3 Informatique de Gestion, ISC-Goma, 2011-2012, p1</w:t>
            </w:r>
          </w:p>
          <w:bookmarkStart w:id="209" w:name="fn6"/>
          <w:bookmarkEnd w:id="209"/>
          <w:p w:rsidR="000A13DA" w:rsidRDefault="000A13DA">
            <w:pPr>
              <w:pStyle w:val="notes"/>
              <w:ind w:left="720"/>
            </w:pPr>
            <w:r>
              <w:fldChar w:fldCharType="begin"/>
            </w:r>
            <w:r>
              <w:instrText xml:space="preserve"> HYPERLINK "http://www.memoireonline.com/10/12/6205/Mise-en-place-dun-modele-de-gestion-des-paiements-des-frais-scolaires-Cas-de-lInstitut-Kyesh.html" \l "fnref6" </w:instrText>
            </w:r>
            <w:r>
              <w:fldChar w:fldCharType="separate"/>
            </w:r>
            <w:r>
              <w:rPr>
                <w:rStyle w:val="Lienhypertexte"/>
              </w:rPr>
              <w:t>*</w:t>
            </w:r>
            <w:r>
              <w:fldChar w:fldCharType="end"/>
            </w:r>
            <w:r>
              <w:t xml:space="preserve"> 6 Dictionnaire encyclopédique Encarta 2009. </w:t>
            </w:r>
          </w:p>
          <w:bookmarkStart w:id="210" w:name="fn7"/>
          <w:bookmarkEnd w:id="210"/>
          <w:p w:rsidR="000A13DA" w:rsidRDefault="000A13DA">
            <w:pPr>
              <w:pStyle w:val="notes"/>
              <w:ind w:left="720"/>
            </w:pPr>
            <w:r>
              <w:fldChar w:fldCharType="begin"/>
            </w:r>
            <w:r>
              <w:instrText xml:space="preserve"> HYPERLINK "http://www.memoireonline.com/10/12/6205/Mise-en-place-dun-modele-de-gestion-des-paiements-des-frais-scolaires-Cas-de-lInstitut-Kyesh.html" \l "fnref7" </w:instrText>
            </w:r>
            <w:r>
              <w:fldChar w:fldCharType="separate"/>
            </w:r>
            <w:r>
              <w:rPr>
                <w:rStyle w:val="Lienhypertexte"/>
              </w:rPr>
              <w:t>*</w:t>
            </w:r>
            <w:r>
              <w:fldChar w:fldCharType="end"/>
            </w:r>
            <w:r>
              <w:t xml:space="preserve"> 7 MINEPSP, </w:t>
            </w:r>
            <w:r>
              <w:rPr>
                <w:rStyle w:val="Accentuation"/>
                <w:b/>
                <w:bCs/>
              </w:rPr>
              <w:t>GESTION FINANCIERE DE L'ECOLE PROCEDURES ET DOCUMENTS COMPTABLES</w:t>
            </w:r>
            <w:r>
              <w:rPr>
                <w:rStyle w:val="Accentuation"/>
              </w:rPr>
              <w:t>,</w:t>
            </w:r>
            <w:r>
              <w:t xml:space="preserve"> INSPECTION GENERALE, SERNAFOR-PRIMAIRE/2007/N°3, Novembre 2007.</w:t>
            </w:r>
          </w:p>
          <w:bookmarkStart w:id="211" w:name="fn8"/>
          <w:bookmarkEnd w:id="211"/>
          <w:p w:rsidR="000A13DA" w:rsidRDefault="000A13DA">
            <w:pPr>
              <w:pStyle w:val="notes"/>
              <w:ind w:left="720"/>
            </w:pPr>
            <w:r>
              <w:lastRenderedPageBreak/>
              <w:fldChar w:fldCharType="begin"/>
            </w:r>
            <w:r>
              <w:instrText xml:space="preserve"> HYPERLINK "http://www.memoireonline.com/10/12/6205/Mise-en-place-dun-modele-de-gestion-des-paiements-des-frais-scolaires-Cas-de-lInstitut-Kyesh.html" \l "fnref8" </w:instrText>
            </w:r>
            <w:r>
              <w:fldChar w:fldCharType="separate"/>
            </w:r>
            <w:r>
              <w:rPr>
                <w:rStyle w:val="Lienhypertexte"/>
              </w:rPr>
              <w:t>*</w:t>
            </w:r>
            <w:r>
              <w:fldChar w:fldCharType="end"/>
            </w:r>
            <w:r>
              <w:t xml:space="preserve"> 8 </w:t>
            </w:r>
            <w:proofErr w:type="spellStart"/>
            <w:r>
              <w:t>Eurasme</w:t>
            </w:r>
            <w:proofErr w:type="spellEnd"/>
            <w:r>
              <w:t xml:space="preserve"> KAKULE MILANDO, </w:t>
            </w:r>
            <w:r>
              <w:rPr>
                <w:rStyle w:val="Accentuation"/>
              </w:rPr>
              <w:t>Cours de Méthode d'Analyse Informatique I</w:t>
            </w:r>
            <w:r>
              <w:t xml:space="preserve">, Cours inédit, G2 INFO, ISC-Goma, 2010-2011, p8. </w:t>
            </w:r>
          </w:p>
          <w:bookmarkStart w:id="212" w:name="fn9"/>
          <w:bookmarkEnd w:id="212"/>
          <w:p w:rsidR="000A13DA" w:rsidRDefault="000A13DA">
            <w:pPr>
              <w:pStyle w:val="notes"/>
              <w:ind w:left="720"/>
            </w:pPr>
            <w:r>
              <w:fldChar w:fldCharType="begin"/>
            </w:r>
            <w:r>
              <w:instrText xml:space="preserve"> HYPERLINK "http://www.memoireonline.com/10/12/6205/Mise-en-place-dun-modele-de-gestion-des-paiements-des-frais-scolaires-Cas-de-lInstitut-Kyesh.html" \l "fnref9" </w:instrText>
            </w:r>
            <w:r>
              <w:fldChar w:fldCharType="separate"/>
            </w:r>
            <w:r>
              <w:rPr>
                <w:rStyle w:val="Lienhypertexte"/>
              </w:rPr>
              <w:t>*</w:t>
            </w:r>
            <w:r>
              <w:fldChar w:fldCharType="end"/>
            </w:r>
            <w:r>
              <w:t xml:space="preserve"> 9 Idem, p8. </w:t>
            </w:r>
          </w:p>
          <w:bookmarkStart w:id="213" w:name="fn10"/>
          <w:bookmarkEnd w:id="213"/>
          <w:p w:rsidR="000A13DA" w:rsidRDefault="000A13DA">
            <w:pPr>
              <w:pStyle w:val="notes"/>
              <w:ind w:left="720"/>
            </w:pPr>
            <w:r>
              <w:fldChar w:fldCharType="begin"/>
            </w:r>
            <w:r>
              <w:instrText xml:space="preserve"> HYPERLINK "http://www.memoireonline.com/10/12/6205/Mise-en-place-dun-modele-de-gestion-des-paiements-des-frais-scolaires-Cas-de-lInstitut-Kyesh.html" \l "fnref10" </w:instrText>
            </w:r>
            <w:r>
              <w:fldChar w:fldCharType="separate"/>
            </w:r>
            <w:r>
              <w:rPr>
                <w:rStyle w:val="Lienhypertexte"/>
              </w:rPr>
              <w:t>*</w:t>
            </w:r>
            <w:r>
              <w:fldChar w:fldCharType="end"/>
            </w:r>
            <w:r>
              <w:t xml:space="preserve"> 10 </w:t>
            </w:r>
            <w:proofErr w:type="spellStart"/>
            <w:r>
              <w:t>Eurasme</w:t>
            </w:r>
            <w:proofErr w:type="spellEnd"/>
            <w:r>
              <w:t xml:space="preserve"> KAKULE MILANDO, </w:t>
            </w:r>
            <w:r>
              <w:rPr>
                <w:rStyle w:val="Accentuation"/>
              </w:rPr>
              <w:t xml:space="preserve">Cours de Méthode d'Analyse Informatique II, </w:t>
            </w:r>
            <w:r>
              <w:t xml:space="preserve">Cours inédit, G3 INFO, ISC-Goma, 2011-2012, p7. </w:t>
            </w:r>
          </w:p>
          <w:bookmarkStart w:id="214" w:name="fn11"/>
          <w:bookmarkEnd w:id="214"/>
          <w:p w:rsidR="000A13DA" w:rsidRDefault="000A13DA">
            <w:pPr>
              <w:pStyle w:val="notes"/>
              <w:ind w:left="720"/>
            </w:pPr>
            <w:r>
              <w:fldChar w:fldCharType="begin"/>
            </w:r>
            <w:r>
              <w:instrText xml:space="preserve"> HYPERLINK "http://www.memoireonline.com/10/12/6205/Mise-en-place-dun-modele-de-gestion-des-paiements-des-frais-scolaires-Cas-de-lInstitut-Kyesh.html" \l "fnref11" </w:instrText>
            </w:r>
            <w:r>
              <w:fldChar w:fldCharType="separate"/>
            </w:r>
            <w:r>
              <w:rPr>
                <w:rStyle w:val="Lienhypertexte"/>
              </w:rPr>
              <w:t>*</w:t>
            </w:r>
            <w:r>
              <w:fldChar w:fldCharType="end"/>
            </w:r>
            <w:r>
              <w:t xml:space="preserve"> 11 </w:t>
            </w:r>
            <w:proofErr w:type="spellStart"/>
            <w:r>
              <w:t>Eurasme</w:t>
            </w:r>
            <w:proofErr w:type="spellEnd"/>
            <w:r>
              <w:t xml:space="preserve"> KAKULE MILANDO, </w:t>
            </w:r>
            <w:r>
              <w:rPr>
                <w:rStyle w:val="Accentuation"/>
              </w:rPr>
              <w:t xml:space="preserve">Op. </w:t>
            </w:r>
            <w:proofErr w:type="spellStart"/>
            <w:r>
              <w:rPr>
                <w:rStyle w:val="Accentuation"/>
              </w:rPr>
              <w:t>Cit</w:t>
            </w:r>
            <w:proofErr w:type="spellEnd"/>
            <w:r>
              <w:rPr>
                <w:rStyle w:val="Accentuation"/>
              </w:rPr>
              <w:t xml:space="preserve"> </w:t>
            </w:r>
          </w:p>
          <w:bookmarkStart w:id="215" w:name="fn12"/>
          <w:bookmarkEnd w:id="215"/>
          <w:p w:rsidR="000A13DA" w:rsidRDefault="000A13DA">
            <w:pPr>
              <w:pStyle w:val="notes"/>
              <w:ind w:left="720"/>
            </w:pPr>
            <w:r>
              <w:fldChar w:fldCharType="begin"/>
            </w:r>
            <w:r>
              <w:instrText xml:space="preserve"> HYPERLINK "http://www.memoireonline.com/10/12/6205/Mise-en-place-dun-modele-de-gestion-des-paiements-des-frais-scolaires-Cas-de-lInstitut-Kyesh.html" \l "fnref12" </w:instrText>
            </w:r>
            <w:r>
              <w:fldChar w:fldCharType="separate"/>
            </w:r>
            <w:r>
              <w:rPr>
                <w:rStyle w:val="Lienhypertexte"/>
              </w:rPr>
              <w:t>*</w:t>
            </w:r>
            <w:r>
              <w:fldChar w:fldCharType="end"/>
            </w:r>
            <w:r>
              <w:t xml:space="preserve"> 12 </w:t>
            </w:r>
            <w:proofErr w:type="spellStart"/>
            <w:r>
              <w:t>Eurasme</w:t>
            </w:r>
            <w:proofErr w:type="spellEnd"/>
            <w:r>
              <w:t xml:space="preserve"> KAKULE MILANDO, </w:t>
            </w:r>
            <w:r>
              <w:rPr>
                <w:rStyle w:val="Accentuation"/>
              </w:rPr>
              <w:t xml:space="preserve">Op. </w:t>
            </w:r>
            <w:proofErr w:type="spellStart"/>
            <w:r>
              <w:rPr>
                <w:rStyle w:val="Accentuation"/>
              </w:rPr>
              <w:t>Cit</w:t>
            </w:r>
            <w:proofErr w:type="spellEnd"/>
          </w:p>
          <w:bookmarkStart w:id="216" w:name="fn13"/>
          <w:bookmarkEnd w:id="216"/>
          <w:p w:rsidR="000A13DA" w:rsidRDefault="000A13DA">
            <w:pPr>
              <w:pStyle w:val="notes"/>
              <w:ind w:left="720"/>
            </w:pPr>
            <w:r>
              <w:fldChar w:fldCharType="begin"/>
            </w:r>
            <w:r>
              <w:instrText xml:space="preserve"> HYPERLINK "http://www.memoireonline.com/10/12/6205/Mise-en-place-dun-modele-de-gestion-des-paiements-des-frais-scolaires-Cas-de-lInstitut-Kyesh.html" \l "fnref13" </w:instrText>
            </w:r>
            <w:r>
              <w:fldChar w:fldCharType="separate"/>
            </w:r>
            <w:r>
              <w:rPr>
                <w:rStyle w:val="Lienhypertexte"/>
              </w:rPr>
              <w:t>*</w:t>
            </w:r>
            <w:r>
              <w:fldChar w:fldCharType="end"/>
            </w:r>
            <w:r>
              <w:t xml:space="preserve"> 13 Idem</w:t>
            </w:r>
          </w:p>
          <w:bookmarkStart w:id="217" w:name="fn14"/>
          <w:bookmarkEnd w:id="217"/>
          <w:p w:rsidR="000A13DA" w:rsidRDefault="000A13DA">
            <w:pPr>
              <w:pStyle w:val="notes"/>
              <w:ind w:left="720"/>
            </w:pPr>
            <w:r>
              <w:fldChar w:fldCharType="begin"/>
            </w:r>
            <w:r>
              <w:instrText xml:space="preserve"> HYPERLINK "http://www.memoireonline.com/10/12/6205/Mise-en-place-dun-modele-de-gestion-des-paiements-des-frais-scolaires-Cas-de-lInstitut-Kyesh.html" \l "fnref14" </w:instrText>
            </w:r>
            <w:r>
              <w:fldChar w:fldCharType="separate"/>
            </w:r>
            <w:r>
              <w:rPr>
                <w:rStyle w:val="Lienhypertexte"/>
              </w:rPr>
              <w:t>*</w:t>
            </w:r>
            <w:r>
              <w:fldChar w:fldCharType="end"/>
            </w:r>
            <w:r>
              <w:t xml:space="preserve"> 14 </w:t>
            </w:r>
            <w:proofErr w:type="spellStart"/>
            <w:r>
              <w:t>Eurasme</w:t>
            </w:r>
            <w:proofErr w:type="spellEnd"/>
            <w:r>
              <w:t xml:space="preserve"> KAKULE MILANDO, </w:t>
            </w:r>
            <w:r>
              <w:rPr>
                <w:rStyle w:val="Accentuation"/>
              </w:rPr>
              <w:t xml:space="preserve">Op. </w:t>
            </w:r>
            <w:proofErr w:type="spellStart"/>
            <w:r>
              <w:rPr>
                <w:rStyle w:val="Accentuation"/>
              </w:rPr>
              <w:t>Cit</w:t>
            </w:r>
            <w:proofErr w:type="spellEnd"/>
            <w:r>
              <w:t xml:space="preserve">, p12. </w:t>
            </w:r>
          </w:p>
          <w:bookmarkStart w:id="218" w:name="fn15"/>
          <w:bookmarkEnd w:id="218"/>
          <w:p w:rsidR="000A13DA" w:rsidRDefault="000A13DA">
            <w:pPr>
              <w:pStyle w:val="notes"/>
              <w:ind w:left="720"/>
            </w:pPr>
            <w:r>
              <w:fldChar w:fldCharType="begin"/>
            </w:r>
            <w:r>
              <w:instrText xml:space="preserve"> HYPERLINK "http://www.memoireonline.com/10/12/6205/Mise-en-place-dun-modele-de-gestion-des-paiements-des-frais-scolaires-Cas-de-lInstitut-Kyesh.html" \l "fnref15" </w:instrText>
            </w:r>
            <w:r>
              <w:fldChar w:fldCharType="separate"/>
            </w:r>
            <w:r>
              <w:rPr>
                <w:rStyle w:val="Lienhypertexte"/>
              </w:rPr>
              <w:t>*</w:t>
            </w:r>
            <w:r>
              <w:fldChar w:fldCharType="end"/>
            </w:r>
            <w:r>
              <w:t xml:space="preserve"> 15 Idem</w:t>
            </w:r>
          </w:p>
          <w:bookmarkStart w:id="219" w:name="fn16"/>
          <w:bookmarkEnd w:id="219"/>
          <w:p w:rsidR="000A13DA" w:rsidRDefault="000A13DA">
            <w:pPr>
              <w:pStyle w:val="notes"/>
              <w:ind w:left="720"/>
            </w:pPr>
            <w:r>
              <w:fldChar w:fldCharType="begin"/>
            </w:r>
            <w:r>
              <w:instrText xml:space="preserve"> HYPERLINK "http://www.memoireonline.com/10/12/6205/Mise-en-place-dun-modele-de-gestion-des-paiements-des-frais-scolaires-Cas-de-lInstitut-Kyesh.html" \l "fnref16" </w:instrText>
            </w:r>
            <w:r>
              <w:fldChar w:fldCharType="separate"/>
            </w:r>
            <w:r>
              <w:rPr>
                <w:rStyle w:val="Lienhypertexte"/>
              </w:rPr>
              <w:t>*</w:t>
            </w:r>
            <w:r>
              <w:fldChar w:fldCharType="end"/>
            </w:r>
            <w:r>
              <w:t xml:space="preserve"> </w:t>
            </w:r>
            <w:r>
              <w:rPr>
                <w:vertAlign w:val="superscript"/>
              </w:rPr>
              <w:t>16</w:t>
            </w:r>
            <w:r>
              <w:t xml:space="preserve"> </w:t>
            </w:r>
            <w:proofErr w:type="spellStart"/>
            <w:r>
              <w:t>Eurasme</w:t>
            </w:r>
            <w:proofErr w:type="spellEnd"/>
            <w:r>
              <w:t xml:space="preserve"> KAKULE MILANDO, </w:t>
            </w:r>
            <w:r>
              <w:rPr>
                <w:rStyle w:val="Accentuation"/>
              </w:rPr>
              <w:t xml:space="preserve">Op. </w:t>
            </w:r>
            <w:proofErr w:type="spellStart"/>
            <w:r>
              <w:rPr>
                <w:rStyle w:val="Accentuation"/>
              </w:rPr>
              <w:t>Cit</w:t>
            </w:r>
            <w:proofErr w:type="spellEnd"/>
          </w:p>
          <w:bookmarkStart w:id="220" w:name="fn17"/>
          <w:bookmarkEnd w:id="220"/>
          <w:p w:rsidR="000A13DA" w:rsidRDefault="000A13DA">
            <w:pPr>
              <w:pStyle w:val="notes"/>
              <w:ind w:left="720"/>
            </w:pPr>
            <w:r>
              <w:fldChar w:fldCharType="begin"/>
            </w:r>
            <w:r>
              <w:instrText xml:space="preserve"> HYPERLINK "http://www.memoireonline.com/10/12/6205/Mise-en-place-dun-modele-de-gestion-des-paiements-des-frais-scolaires-Cas-de-lInstitut-Kyesh.html" \l "fnref17" </w:instrText>
            </w:r>
            <w:r>
              <w:fldChar w:fldCharType="separate"/>
            </w:r>
            <w:r>
              <w:rPr>
                <w:rStyle w:val="Lienhypertexte"/>
              </w:rPr>
              <w:t>*</w:t>
            </w:r>
            <w:r>
              <w:fldChar w:fldCharType="end"/>
            </w:r>
            <w:r>
              <w:t xml:space="preserve"> </w:t>
            </w:r>
            <w:r>
              <w:rPr>
                <w:vertAlign w:val="superscript"/>
              </w:rPr>
              <w:t>17</w:t>
            </w:r>
            <w:r>
              <w:t xml:space="preserve"> </w:t>
            </w:r>
            <w:proofErr w:type="spellStart"/>
            <w:r>
              <w:t>Eurasme</w:t>
            </w:r>
            <w:proofErr w:type="spellEnd"/>
            <w:r>
              <w:t xml:space="preserve"> KAKULE MILANDO, </w:t>
            </w:r>
            <w:r>
              <w:rPr>
                <w:rStyle w:val="Accentuation"/>
              </w:rPr>
              <w:t xml:space="preserve">Op. </w:t>
            </w:r>
            <w:proofErr w:type="spellStart"/>
            <w:r>
              <w:rPr>
                <w:rStyle w:val="Accentuation"/>
              </w:rPr>
              <w:t>Cit</w:t>
            </w:r>
            <w:proofErr w:type="spellEnd"/>
          </w:p>
          <w:bookmarkStart w:id="221" w:name="fn18"/>
          <w:bookmarkEnd w:id="221"/>
          <w:p w:rsidR="000A13DA" w:rsidRDefault="000A13DA">
            <w:pPr>
              <w:pStyle w:val="notes"/>
              <w:ind w:left="720"/>
            </w:pPr>
            <w:r>
              <w:fldChar w:fldCharType="begin"/>
            </w:r>
            <w:r>
              <w:instrText xml:space="preserve"> HYPERLINK "http://www.memoireonline.com/10/12/6205/Mise-en-place-dun-modele-de-gestion-des-paiements-des-frais-scolaires-Cas-de-lInstitut-Kyesh.html" \l "fnref18" </w:instrText>
            </w:r>
            <w:r>
              <w:fldChar w:fldCharType="separate"/>
            </w:r>
            <w:r>
              <w:rPr>
                <w:rStyle w:val="Lienhypertexte"/>
              </w:rPr>
              <w:t>*</w:t>
            </w:r>
            <w:r>
              <w:fldChar w:fldCharType="end"/>
            </w:r>
            <w:r>
              <w:t xml:space="preserve"> </w:t>
            </w:r>
            <w:r>
              <w:rPr>
                <w:vertAlign w:val="superscript"/>
              </w:rPr>
              <w:t>18</w:t>
            </w:r>
            <w:r>
              <w:t xml:space="preserve"> Idem </w:t>
            </w:r>
          </w:p>
          <w:bookmarkStart w:id="222" w:name="fn19"/>
          <w:bookmarkEnd w:id="222"/>
          <w:p w:rsidR="000A13DA" w:rsidRDefault="000A13DA">
            <w:pPr>
              <w:pStyle w:val="notes"/>
              <w:ind w:left="720"/>
            </w:pPr>
            <w:r>
              <w:fldChar w:fldCharType="begin"/>
            </w:r>
            <w:r>
              <w:instrText xml:space="preserve"> HYPERLINK "http://www.memoireonline.com/10/12/6205/Mise-en-place-dun-modele-de-gestion-des-paiements-des-frais-scolaires-Cas-de-lInstitut-Kyesh.html" \l "fnref19" </w:instrText>
            </w:r>
            <w:r>
              <w:fldChar w:fldCharType="separate"/>
            </w:r>
            <w:r>
              <w:rPr>
                <w:rStyle w:val="Lienhypertexte"/>
              </w:rPr>
              <w:t>*</w:t>
            </w:r>
            <w:r>
              <w:fldChar w:fldCharType="end"/>
            </w:r>
            <w:r>
              <w:t xml:space="preserve"> </w:t>
            </w:r>
            <w:r>
              <w:rPr>
                <w:vertAlign w:val="superscript"/>
              </w:rPr>
              <w:t>19</w:t>
            </w:r>
            <w:r>
              <w:t xml:space="preserve"> Idem </w:t>
            </w:r>
          </w:p>
          <w:bookmarkStart w:id="223" w:name="fn20"/>
          <w:bookmarkEnd w:id="223"/>
          <w:p w:rsidR="000A13DA" w:rsidRDefault="000A13DA">
            <w:pPr>
              <w:pStyle w:val="notes"/>
              <w:ind w:left="720"/>
            </w:pPr>
            <w:r>
              <w:fldChar w:fldCharType="begin"/>
            </w:r>
            <w:r>
              <w:instrText xml:space="preserve"> HYPERLINK "http://www.memoireonline.com/10/12/6205/Mise-en-place-dun-modele-de-gestion-des-paiements-des-frais-scolaires-Cas-de-lInstitut-Kyesh.html" \l "fnref20" </w:instrText>
            </w:r>
            <w:r>
              <w:fldChar w:fldCharType="separate"/>
            </w:r>
            <w:r>
              <w:rPr>
                <w:rStyle w:val="Lienhypertexte"/>
              </w:rPr>
              <w:t>*</w:t>
            </w:r>
            <w:r>
              <w:fldChar w:fldCharType="end"/>
            </w:r>
            <w:r>
              <w:t xml:space="preserve"> </w:t>
            </w:r>
            <w:r>
              <w:rPr>
                <w:vertAlign w:val="superscript"/>
              </w:rPr>
              <w:t>20</w:t>
            </w:r>
            <w:r>
              <w:t xml:space="preserve"> F. JOLIVET&amp;G. REBOUL, </w:t>
            </w:r>
            <w:r>
              <w:rPr>
                <w:rStyle w:val="Accentuation"/>
              </w:rPr>
              <w:t>Informatique Appliquée à la gestion</w:t>
            </w:r>
            <w:r>
              <w:t xml:space="preserve">, Ed. </w:t>
            </w:r>
            <w:proofErr w:type="spellStart"/>
            <w:r>
              <w:t>Dunod</w:t>
            </w:r>
            <w:proofErr w:type="spellEnd"/>
            <w:r>
              <w:t xml:space="preserve">, Paris, 1996, p14. </w:t>
            </w:r>
          </w:p>
          <w:bookmarkStart w:id="224" w:name="fn21"/>
          <w:bookmarkEnd w:id="224"/>
          <w:p w:rsidR="000A13DA" w:rsidRDefault="000A13DA">
            <w:pPr>
              <w:pStyle w:val="notes"/>
              <w:ind w:left="720"/>
            </w:pPr>
            <w:r>
              <w:fldChar w:fldCharType="begin"/>
            </w:r>
            <w:r>
              <w:instrText xml:space="preserve"> HYPERLINK "http://www.memoireonline.com/10/12/6205/Mise-en-place-dun-modele-de-gestion-des-paiements-des-frais-scolaires-Cas-de-lInstitut-Kyesh.html" \l "fnref21" </w:instrText>
            </w:r>
            <w:r>
              <w:fldChar w:fldCharType="separate"/>
            </w:r>
            <w:r>
              <w:rPr>
                <w:rStyle w:val="Lienhypertexte"/>
              </w:rPr>
              <w:t>*</w:t>
            </w:r>
            <w:r>
              <w:fldChar w:fldCharType="end"/>
            </w:r>
            <w:r>
              <w:t xml:space="preserve"> </w:t>
            </w:r>
            <w:r>
              <w:rPr>
                <w:vertAlign w:val="superscript"/>
              </w:rPr>
              <w:t>21</w:t>
            </w:r>
            <w:r>
              <w:t xml:space="preserve"> </w:t>
            </w:r>
            <w:proofErr w:type="spellStart"/>
            <w:r>
              <w:t>Eurasme</w:t>
            </w:r>
            <w:proofErr w:type="spellEnd"/>
            <w:r>
              <w:t xml:space="preserve"> KAKULE MILANDO, </w:t>
            </w:r>
            <w:r>
              <w:rPr>
                <w:rStyle w:val="Accentuation"/>
              </w:rPr>
              <w:t>Cours de MAI I</w:t>
            </w:r>
            <w:r>
              <w:t>, Cours inédit, ISC-Goma, 2010-2011, p81</w:t>
            </w:r>
          </w:p>
          <w:bookmarkStart w:id="225" w:name="fn22"/>
          <w:bookmarkEnd w:id="225"/>
          <w:p w:rsidR="000A13DA" w:rsidRDefault="000A13DA">
            <w:pPr>
              <w:pStyle w:val="notes"/>
              <w:ind w:left="720"/>
            </w:pPr>
            <w:r>
              <w:fldChar w:fldCharType="begin"/>
            </w:r>
            <w:r>
              <w:instrText xml:space="preserve"> HYPERLINK "http://www.memoireonline.com/10/12/6205/Mise-en-place-dun-modele-de-gestion-des-paiements-des-frais-scolaires-Cas-de-lInstitut-Kyesh.html" \l "fnref22" </w:instrText>
            </w:r>
            <w:r>
              <w:fldChar w:fldCharType="separate"/>
            </w:r>
            <w:r>
              <w:rPr>
                <w:rStyle w:val="Lienhypertexte"/>
              </w:rPr>
              <w:t>*</w:t>
            </w:r>
            <w:r>
              <w:fldChar w:fldCharType="end"/>
            </w:r>
            <w:r>
              <w:t xml:space="preserve"> </w:t>
            </w:r>
            <w:r>
              <w:rPr>
                <w:vertAlign w:val="superscript"/>
              </w:rPr>
              <w:t>22</w:t>
            </w:r>
            <w:r>
              <w:t xml:space="preserve"> </w:t>
            </w:r>
            <w:proofErr w:type="spellStart"/>
            <w:r>
              <w:t>Eurasme</w:t>
            </w:r>
            <w:proofErr w:type="spellEnd"/>
            <w:r>
              <w:t xml:space="preserve"> KAKULE MILANDO, </w:t>
            </w:r>
            <w:r>
              <w:rPr>
                <w:rStyle w:val="Accentuation"/>
              </w:rPr>
              <w:t xml:space="preserve">Op </w:t>
            </w:r>
            <w:proofErr w:type="spellStart"/>
            <w:r>
              <w:rPr>
                <w:rStyle w:val="Accentuation"/>
              </w:rPr>
              <w:t>Cit</w:t>
            </w:r>
            <w:proofErr w:type="spellEnd"/>
            <w:r>
              <w:t xml:space="preserve">. </w:t>
            </w:r>
          </w:p>
          <w:bookmarkStart w:id="226" w:name="fn23"/>
          <w:bookmarkEnd w:id="226"/>
          <w:p w:rsidR="000A13DA" w:rsidRDefault="000A13DA">
            <w:pPr>
              <w:pStyle w:val="notes"/>
              <w:ind w:left="720"/>
            </w:pPr>
            <w:r>
              <w:fldChar w:fldCharType="begin"/>
            </w:r>
            <w:r>
              <w:instrText xml:space="preserve"> HYPERLINK "http://www.memoireonline.com/10/12/6205/Mise-en-place-dun-modele-de-gestion-des-paiements-des-frais-scolaires-Cas-de-lInstitut-Kyesh.html" \l "fnref23" </w:instrText>
            </w:r>
            <w:r>
              <w:fldChar w:fldCharType="separate"/>
            </w:r>
            <w:r>
              <w:rPr>
                <w:rStyle w:val="Lienhypertexte"/>
              </w:rPr>
              <w:t>*</w:t>
            </w:r>
            <w:r>
              <w:fldChar w:fldCharType="end"/>
            </w:r>
            <w:r>
              <w:t xml:space="preserve"> </w:t>
            </w:r>
            <w:r>
              <w:rPr>
                <w:vertAlign w:val="superscript"/>
              </w:rPr>
              <w:t>23</w:t>
            </w:r>
            <w:r>
              <w:t xml:space="preserve"> </w:t>
            </w:r>
            <w:proofErr w:type="spellStart"/>
            <w:r>
              <w:t>Eurasme</w:t>
            </w:r>
            <w:proofErr w:type="spellEnd"/>
            <w:r>
              <w:t xml:space="preserve"> KAKULE MILANDO, </w:t>
            </w:r>
            <w:r>
              <w:rPr>
                <w:rStyle w:val="Accentuation"/>
              </w:rPr>
              <w:t xml:space="preserve">Cours de MAI II, </w:t>
            </w:r>
            <w:r>
              <w:t xml:space="preserve">Cours inédit, ISIG-Goma, G3 IG, 2011-2012. </w:t>
            </w:r>
          </w:p>
          <w:bookmarkStart w:id="227" w:name="fn24"/>
          <w:bookmarkEnd w:id="227"/>
          <w:p w:rsidR="000A13DA" w:rsidRDefault="000A13DA">
            <w:pPr>
              <w:pStyle w:val="notes"/>
              <w:ind w:left="720"/>
            </w:pPr>
            <w:r>
              <w:fldChar w:fldCharType="begin"/>
            </w:r>
            <w:r>
              <w:instrText xml:space="preserve"> HYPERLINK "http://www.memoireonline.com/10/12/6205/Mise-en-place-dun-modele-de-gestion-des-paiements-des-frais-scolaires-Cas-de-lInstitut-Kyesh.html" \l "fnref24" </w:instrText>
            </w:r>
            <w:r>
              <w:fldChar w:fldCharType="separate"/>
            </w:r>
            <w:r>
              <w:rPr>
                <w:rStyle w:val="Lienhypertexte"/>
              </w:rPr>
              <w:t>*</w:t>
            </w:r>
            <w:r>
              <w:fldChar w:fldCharType="end"/>
            </w:r>
            <w:r>
              <w:t xml:space="preserve"> </w:t>
            </w:r>
            <w:r>
              <w:rPr>
                <w:vertAlign w:val="superscript"/>
              </w:rPr>
              <w:t>24</w:t>
            </w:r>
            <w:r>
              <w:t xml:space="preserve"> </w:t>
            </w:r>
            <w:proofErr w:type="spellStart"/>
            <w:r>
              <w:t>Eurasme</w:t>
            </w:r>
            <w:proofErr w:type="spellEnd"/>
            <w:r>
              <w:t xml:space="preserve"> KAKULE MILANDO, idem. </w:t>
            </w:r>
          </w:p>
          <w:bookmarkStart w:id="228" w:name="fn25"/>
          <w:bookmarkEnd w:id="228"/>
          <w:p w:rsidR="000A13DA" w:rsidRDefault="000A13DA">
            <w:pPr>
              <w:pStyle w:val="notes"/>
              <w:ind w:left="720"/>
            </w:pPr>
            <w:r>
              <w:fldChar w:fldCharType="begin"/>
            </w:r>
            <w:r>
              <w:instrText xml:space="preserve"> HYPERLINK "http://www.memoireonline.com/10/12/6205/Mise-en-place-dun-modele-de-gestion-des-paiements-des-frais-scolaires-Cas-de-lInstitut-Kyesh.html" \l "fnref25" </w:instrText>
            </w:r>
            <w:r>
              <w:fldChar w:fldCharType="separate"/>
            </w:r>
            <w:r>
              <w:rPr>
                <w:rStyle w:val="Lienhypertexte"/>
              </w:rPr>
              <w:t>*</w:t>
            </w:r>
            <w:r>
              <w:fldChar w:fldCharType="end"/>
            </w:r>
            <w:r>
              <w:t xml:space="preserve"> </w:t>
            </w:r>
            <w:r>
              <w:rPr>
                <w:vertAlign w:val="superscript"/>
              </w:rPr>
              <w:t>25</w:t>
            </w:r>
            <w:r>
              <w:t xml:space="preserve"> Ibidem. </w:t>
            </w:r>
          </w:p>
          <w:bookmarkStart w:id="229" w:name="fn26"/>
          <w:bookmarkEnd w:id="229"/>
          <w:p w:rsidR="000A13DA" w:rsidRDefault="000A13DA">
            <w:pPr>
              <w:pStyle w:val="notes"/>
              <w:ind w:left="720"/>
            </w:pPr>
            <w:r>
              <w:fldChar w:fldCharType="begin"/>
            </w:r>
            <w:r>
              <w:instrText xml:space="preserve"> HYPERLINK "http://www.memoireonline.com/10/12/6205/Mise-en-place-dun-modele-de-gestion-des-paiements-des-frais-scolaires-Cas-de-lInstitut-Kyesh.html" \l "fnref26" </w:instrText>
            </w:r>
            <w:r>
              <w:fldChar w:fldCharType="separate"/>
            </w:r>
            <w:r>
              <w:rPr>
                <w:rStyle w:val="Lienhypertexte"/>
              </w:rPr>
              <w:t>*</w:t>
            </w:r>
            <w:r>
              <w:fldChar w:fldCharType="end"/>
            </w:r>
            <w:r>
              <w:t xml:space="preserve"> </w:t>
            </w:r>
            <w:r>
              <w:rPr>
                <w:vertAlign w:val="superscript"/>
              </w:rPr>
              <w:t>26</w:t>
            </w:r>
            <w:r>
              <w:t xml:space="preserve"> </w:t>
            </w:r>
            <w:proofErr w:type="spellStart"/>
            <w:r>
              <w:t>Eurasme</w:t>
            </w:r>
            <w:proofErr w:type="spellEnd"/>
            <w:r>
              <w:t xml:space="preserve"> KAKULE MILANDO, </w:t>
            </w:r>
            <w:r>
              <w:rPr>
                <w:rStyle w:val="Accentuation"/>
              </w:rPr>
              <w:t xml:space="preserve">Cours de MAI II, </w:t>
            </w:r>
            <w:r>
              <w:t>Cours inédit, G3 INFORMATIQUE DE GESTION, ISC-Goma, 2011-2012, p77.</w:t>
            </w:r>
          </w:p>
          <w:bookmarkStart w:id="230" w:name="fn27"/>
          <w:bookmarkEnd w:id="230"/>
          <w:p w:rsidR="000A13DA" w:rsidRDefault="000A13DA">
            <w:pPr>
              <w:pStyle w:val="notes"/>
              <w:ind w:left="720"/>
            </w:pPr>
            <w:r>
              <w:fldChar w:fldCharType="begin"/>
            </w:r>
            <w:r>
              <w:instrText xml:space="preserve"> HYPERLINK "http://www.memoireonline.com/10/12/6205/Mise-en-place-dun-modele-de-gestion-des-paiements-des-frais-scolaires-Cas-de-lInstitut-Kyesh.html" \l "fnref27" </w:instrText>
            </w:r>
            <w:r>
              <w:fldChar w:fldCharType="separate"/>
            </w:r>
            <w:r>
              <w:rPr>
                <w:rStyle w:val="Lienhypertexte"/>
              </w:rPr>
              <w:t>*</w:t>
            </w:r>
            <w:r>
              <w:fldChar w:fldCharType="end"/>
            </w:r>
            <w:r>
              <w:t xml:space="preserve"> </w:t>
            </w:r>
            <w:r>
              <w:rPr>
                <w:vertAlign w:val="superscript"/>
              </w:rPr>
              <w:t>27</w:t>
            </w:r>
            <w:r>
              <w:t xml:space="preserve"> </w:t>
            </w:r>
            <w:proofErr w:type="spellStart"/>
            <w:r>
              <w:t>Eurasme</w:t>
            </w:r>
            <w:proofErr w:type="spellEnd"/>
            <w:r>
              <w:t xml:space="preserve"> KAKULE MILANDO, </w:t>
            </w:r>
            <w:r>
              <w:rPr>
                <w:rStyle w:val="Accentuation"/>
              </w:rPr>
              <w:t xml:space="preserve">Op </w:t>
            </w:r>
            <w:proofErr w:type="spellStart"/>
            <w:r>
              <w:rPr>
                <w:rStyle w:val="Accentuation"/>
              </w:rPr>
              <w:t>Cit</w:t>
            </w:r>
            <w:proofErr w:type="spellEnd"/>
            <w:r>
              <w:t xml:space="preserve">. </w:t>
            </w:r>
          </w:p>
        </w:tc>
        <w:tc>
          <w:tcPr>
            <w:tcW w:w="0" w:type="auto"/>
            <w:hideMark/>
          </w:tcPr>
          <w:p w:rsidR="000A13DA" w:rsidRDefault="000A13DA">
            <w:pPr>
              <w:spacing w:after="240"/>
              <w:rPr>
                <w:sz w:val="24"/>
                <w:szCs w:val="24"/>
              </w:rPr>
            </w:pPr>
            <w:ins w:id="231" w:author="Unknown">
              <w:r>
                <w:lastRenderedPageBreak/>
                <w:br/>
              </w:r>
            </w:ins>
          </w:p>
        </w:tc>
      </w:tr>
    </w:tbl>
    <w:p w:rsidR="000A13DA" w:rsidRDefault="000A13DA" w:rsidP="000A13DA"/>
    <w:p w:rsidR="000A13DA" w:rsidRDefault="000A13DA" w:rsidP="000A13DA">
      <w:pPr>
        <w:jc w:val="center"/>
      </w:pPr>
    </w:p>
    <w:p w:rsidR="000A13DA" w:rsidRDefault="000A13DA" w:rsidP="000A13DA">
      <w:pPr>
        <w:pStyle w:val="z-Hautduformulaire"/>
      </w:pPr>
      <w:r>
        <w:lastRenderedPageBreak/>
        <w:t>Haut du formulaire</w:t>
      </w:r>
    </w:p>
    <w:p w:rsidR="000A13DA" w:rsidRDefault="000A13DA" w:rsidP="000A13DA">
      <w:pPr>
        <w:jc w:val="center"/>
        <w:rPr>
          <w:ins w:id="232" w:author="Unknown"/>
        </w:rPr>
      </w:pPr>
      <w:ins w:id="233" w:author="Unknown">
        <w:r>
          <w:t>Rechercher sur le site:</w:t>
        </w: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26.25pt;height:18pt" o:ole="">
              <v:imagedata r:id="rId208" o:title=""/>
            </v:shape>
            <w:control r:id="rId209" w:name="DefaultOcxName" w:shapeid="_x0000_i1053"/>
          </w:object>
        </w:r>
        <w:r>
          <w:t xml:space="preserve"> </w:t>
        </w:r>
      </w:ins>
    </w:p>
    <w:p w:rsidR="000A13DA" w:rsidRDefault="000A13DA" w:rsidP="000A13DA">
      <w:pPr>
        <w:pStyle w:val="z-Basduformulaire"/>
      </w:pPr>
      <w:r>
        <w:t>Bas du formulaire</w:t>
      </w:r>
    </w:p>
    <w:p w:rsidR="000A13DA" w:rsidRDefault="000A13DA" w:rsidP="000A13DA">
      <w:pPr>
        <w:pStyle w:val="z-Hautduformulaire"/>
      </w:pPr>
      <w:r>
        <w:t>Haut du formulaire</w:t>
      </w:r>
    </w:p>
    <w:p w:rsidR="000A13DA" w:rsidRDefault="000A13DA" w:rsidP="000A13DA">
      <w:pPr>
        <w:pStyle w:val="z-Basduformulaire"/>
      </w:pPr>
      <w:r>
        <w:t>Bas du formulaire</w:t>
      </w:r>
    </w:p>
    <w:p w:rsidR="000A13DA" w:rsidRPr="000A13DA" w:rsidRDefault="000A13DA" w:rsidP="000A13DA">
      <w:ins w:id="234" w:author="Unknown">
        <w:r>
          <w:br/>
        </w:r>
        <w:r>
          <w:br/>
        </w:r>
      </w:ins>
      <w:r>
        <w:rPr>
          <w:noProof/>
          <w:color w:val="0000FF"/>
          <w:lang w:eastAsia="fr-FR"/>
        </w:rPr>
        <w:drawing>
          <wp:inline distT="0" distB="0" distL="0" distR="0">
            <wp:extent cx="3810000" cy="2171700"/>
            <wp:effectExtent l="0" t="0" r="0" b="0"/>
            <wp:docPr id="2" name="Image 2" descr="CursusPro - Moteur de recherche de formation professionnelle">
              <a:hlinkClick xmlns:a="http://schemas.openxmlformats.org/drawingml/2006/main" r:id="rId210" tooltip="&quot;CursusPro - Moteur de recherche de formation professionnel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susPro - Moteur de recherche de formation professionnelle">
                      <a:hlinkClick r:id="rId210" tooltip="&quot;CursusPro - Moteur de recherche de formation professionnelle&quot;"/>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ins w:id="235" w:author="Unknown">
        <w:r>
          <w:br/>
        </w:r>
        <w:r>
          <w:br/>
        </w:r>
        <w:r>
          <w:br/>
        </w:r>
      </w:ins>
      <w:r>
        <w:rPr>
          <w:noProof/>
          <w:color w:val="0000FF"/>
          <w:lang w:eastAsia="fr-FR"/>
        </w:rPr>
        <w:drawing>
          <wp:inline distT="0" distB="0" distL="0" distR="0">
            <wp:extent cx="1685925" cy="1524000"/>
            <wp:effectExtent l="0" t="0" r="9525" b="0"/>
            <wp:docPr id="1" name="Image 1" descr="Cactus Bungalow - Bar Restaurant on the beach @ Koh Samui">
              <a:hlinkClick xmlns:a="http://schemas.openxmlformats.org/drawingml/2006/main" r:id="rId212" tooltip="&quot;Cactus Bungalow - Bar Restaurant on the beach @ Koh Sam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ctus Bungalow - Bar Restaurant on the beach @ Koh Samui">
                      <a:hlinkClick r:id="rId212" tooltip="&quot;Cactus Bungalow - Bar Restaurant on the beach @ Koh Samui&quot;"/>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685925" cy="1524000"/>
                    </a:xfrm>
                    <a:prstGeom prst="rect">
                      <a:avLst/>
                    </a:prstGeom>
                    <a:noFill/>
                    <a:ln>
                      <a:noFill/>
                    </a:ln>
                  </pic:spPr>
                </pic:pic>
              </a:graphicData>
            </a:graphic>
          </wp:inline>
        </w:drawing>
      </w:r>
    </w:p>
    <w:sectPr w:rsidR="000A13DA" w:rsidRPr="000A13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D01" w:rsidRDefault="00E86D01" w:rsidP="002A6C72">
      <w:pPr>
        <w:spacing w:after="0" w:line="240" w:lineRule="auto"/>
      </w:pPr>
      <w:r>
        <w:separator/>
      </w:r>
    </w:p>
  </w:endnote>
  <w:endnote w:type="continuationSeparator" w:id="0">
    <w:p w:rsidR="00E86D01" w:rsidRDefault="00E86D01" w:rsidP="002A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D01" w:rsidRDefault="00E86D01" w:rsidP="002A6C72">
      <w:pPr>
        <w:spacing w:after="0" w:line="240" w:lineRule="auto"/>
      </w:pPr>
      <w:r>
        <w:separator/>
      </w:r>
    </w:p>
  </w:footnote>
  <w:footnote w:type="continuationSeparator" w:id="0">
    <w:p w:rsidR="00E86D01" w:rsidRDefault="00E86D01" w:rsidP="002A6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A5B52"/>
    <w:multiLevelType w:val="multilevel"/>
    <w:tmpl w:val="22D0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72"/>
    <w:rsid w:val="000A13DA"/>
    <w:rsid w:val="002A6C72"/>
    <w:rsid w:val="00311898"/>
    <w:rsid w:val="005026A8"/>
    <w:rsid w:val="00D8743A"/>
    <w:rsid w:val="00E86D01"/>
    <w:rsid w:val="00F13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A13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0A13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13D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A13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3D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A13D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13D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A13D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2A6C72"/>
    <w:pPr>
      <w:tabs>
        <w:tab w:val="center" w:pos="4536"/>
        <w:tab w:val="right" w:pos="9072"/>
      </w:tabs>
      <w:spacing w:after="0" w:line="240" w:lineRule="auto"/>
    </w:pPr>
  </w:style>
  <w:style w:type="character" w:customStyle="1" w:styleId="En-tteCar">
    <w:name w:val="En-tête Car"/>
    <w:basedOn w:val="Policepardfaut"/>
    <w:link w:val="En-tte"/>
    <w:uiPriority w:val="99"/>
    <w:rsid w:val="002A6C72"/>
  </w:style>
  <w:style w:type="paragraph" w:styleId="Pieddepage">
    <w:name w:val="footer"/>
    <w:basedOn w:val="Normal"/>
    <w:link w:val="PieddepageCar"/>
    <w:uiPriority w:val="99"/>
    <w:unhideWhenUsed/>
    <w:rsid w:val="002A6C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C72"/>
  </w:style>
  <w:style w:type="character" w:customStyle="1" w:styleId="clink">
    <w:name w:val="clink"/>
    <w:basedOn w:val="Policepardfaut"/>
    <w:rsid w:val="000A13DA"/>
  </w:style>
  <w:style w:type="character" w:styleId="Lienhypertexte">
    <w:name w:val="Hyperlink"/>
    <w:basedOn w:val="Policepardfaut"/>
    <w:uiPriority w:val="99"/>
    <w:semiHidden/>
    <w:unhideWhenUsed/>
    <w:rsid w:val="000A13DA"/>
    <w:rPr>
      <w:color w:val="0000FF"/>
      <w:u w:val="single"/>
    </w:rPr>
  </w:style>
  <w:style w:type="paragraph" w:styleId="NormalWeb">
    <w:name w:val="Normal (Web)"/>
    <w:basedOn w:val="Normal"/>
    <w:uiPriority w:val="99"/>
    <w:unhideWhenUsed/>
    <w:rsid w:val="000A13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A13DA"/>
    <w:rPr>
      <w:b/>
      <w:bCs/>
    </w:rPr>
  </w:style>
  <w:style w:type="character" w:styleId="Accentuation">
    <w:name w:val="Emphasis"/>
    <w:basedOn w:val="Policepardfaut"/>
    <w:uiPriority w:val="20"/>
    <w:qFormat/>
    <w:rsid w:val="000A13DA"/>
    <w:rPr>
      <w:i/>
      <w:iCs/>
    </w:rPr>
  </w:style>
  <w:style w:type="paragraph" w:styleId="PrformatHTML">
    <w:name w:val="HTML Preformatted"/>
    <w:basedOn w:val="Normal"/>
    <w:link w:val="PrformatHTMLCar"/>
    <w:uiPriority w:val="99"/>
    <w:unhideWhenUsed/>
    <w:rsid w:val="000A1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13DA"/>
    <w:rPr>
      <w:rFonts w:ascii="Courier New" w:eastAsia="Times New Roman" w:hAnsi="Courier New" w:cs="Courier New"/>
      <w:sz w:val="20"/>
      <w:szCs w:val="20"/>
      <w:lang w:eastAsia="fr-FR"/>
    </w:rPr>
  </w:style>
  <w:style w:type="paragraph" w:customStyle="1" w:styleId="notes">
    <w:name w:val="notes"/>
    <w:basedOn w:val="Normal"/>
    <w:rsid w:val="000A13D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0A13D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A13D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0A13DA"/>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0A13DA"/>
    <w:rPr>
      <w:rFonts w:ascii="Arial" w:eastAsia="Times New Roman" w:hAnsi="Arial" w:cs="Arial"/>
      <w:vanish/>
      <w:sz w:val="16"/>
      <w:szCs w:val="16"/>
      <w:lang w:eastAsia="fr-FR"/>
    </w:rPr>
  </w:style>
  <w:style w:type="paragraph" w:styleId="Textedebulles">
    <w:name w:val="Balloon Text"/>
    <w:basedOn w:val="Normal"/>
    <w:link w:val="TextedebullesCar"/>
    <w:uiPriority w:val="99"/>
    <w:semiHidden/>
    <w:unhideWhenUsed/>
    <w:rsid w:val="000A13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13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A13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0A13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13D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A13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3D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A13D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13D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A13D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2A6C72"/>
    <w:pPr>
      <w:tabs>
        <w:tab w:val="center" w:pos="4536"/>
        <w:tab w:val="right" w:pos="9072"/>
      </w:tabs>
      <w:spacing w:after="0" w:line="240" w:lineRule="auto"/>
    </w:pPr>
  </w:style>
  <w:style w:type="character" w:customStyle="1" w:styleId="En-tteCar">
    <w:name w:val="En-tête Car"/>
    <w:basedOn w:val="Policepardfaut"/>
    <w:link w:val="En-tte"/>
    <w:uiPriority w:val="99"/>
    <w:rsid w:val="002A6C72"/>
  </w:style>
  <w:style w:type="paragraph" w:styleId="Pieddepage">
    <w:name w:val="footer"/>
    <w:basedOn w:val="Normal"/>
    <w:link w:val="PieddepageCar"/>
    <w:uiPriority w:val="99"/>
    <w:unhideWhenUsed/>
    <w:rsid w:val="002A6C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C72"/>
  </w:style>
  <w:style w:type="character" w:customStyle="1" w:styleId="clink">
    <w:name w:val="clink"/>
    <w:basedOn w:val="Policepardfaut"/>
    <w:rsid w:val="000A13DA"/>
  </w:style>
  <w:style w:type="character" w:styleId="Lienhypertexte">
    <w:name w:val="Hyperlink"/>
    <w:basedOn w:val="Policepardfaut"/>
    <w:uiPriority w:val="99"/>
    <w:semiHidden/>
    <w:unhideWhenUsed/>
    <w:rsid w:val="000A13DA"/>
    <w:rPr>
      <w:color w:val="0000FF"/>
      <w:u w:val="single"/>
    </w:rPr>
  </w:style>
  <w:style w:type="paragraph" w:styleId="NormalWeb">
    <w:name w:val="Normal (Web)"/>
    <w:basedOn w:val="Normal"/>
    <w:uiPriority w:val="99"/>
    <w:unhideWhenUsed/>
    <w:rsid w:val="000A13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A13DA"/>
    <w:rPr>
      <w:b/>
      <w:bCs/>
    </w:rPr>
  </w:style>
  <w:style w:type="character" w:styleId="Accentuation">
    <w:name w:val="Emphasis"/>
    <w:basedOn w:val="Policepardfaut"/>
    <w:uiPriority w:val="20"/>
    <w:qFormat/>
    <w:rsid w:val="000A13DA"/>
    <w:rPr>
      <w:i/>
      <w:iCs/>
    </w:rPr>
  </w:style>
  <w:style w:type="paragraph" w:styleId="PrformatHTML">
    <w:name w:val="HTML Preformatted"/>
    <w:basedOn w:val="Normal"/>
    <w:link w:val="PrformatHTMLCar"/>
    <w:uiPriority w:val="99"/>
    <w:unhideWhenUsed/>
    <w:rsid w:val="000A1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13DA"/>
    <w:rPr>
      <w:rFonts w:ascii="Courier New" w:eastAsia="Times New Roman" w:hAnsi="Courier New" w:cs="Courier New"/>
      <w:sz w:val="20"/>
      <w:szCs w:val="20"/>
      <w:lang w:eastAsia="fr-FR"/>
    </w:rPr>
  </w:style>
  <w:style w:type="paragraph" w:customStyle="1" w:styleId="notes">
    <w:name w:val="notes"/>
    <w:basedOn w:val="Normal"/>
    <w:rsid w:val="000A13D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0A13D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A13D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0A13DA"/>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0A13DA"/>
    <w:rPr>
      <w:rFonts w:ascii="Arial" w:eastAsia="Times New Roman" w:hAnsi="Arial" w:cs="Arial"/>
      <w:vanish/>
      <w:sz w:val="16"/>
      <w:szCs w:val="16"/>
      <w:lang w:eastAsia="fr-FR"/>
    </w:rPr>
  </w:style>
  <w:style w:type="paragraph" w:styleId="Textedebulles">
    <w:name w:val="Balloon Text"/>
    <w:basedOn w:val="Normal"/>
    <w:link w:val="TextedebullesCar"/>
    <w:uiPriority w:val="99"/>
    <w:semiHidden/>
    <w:unhideWhenUsed/>
    <w:rsid w:val="000A13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1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671527">
      <w:bodyDiv w:val="1"/>
      <w:marLeft w:val="0"/>
      <w:marRight w:val="0"/>
      <w:marTop w:val="0"/>
      <w:marBottom w:val="0"/>
      <w:divBdr>
        <w:top w:val="none" w:sz="0" w:space="0" w:color="auto"/>
        <w:left w:val="none" w:sz="0" w:space="0" w:color="auto"/>
        <w:bottom w:val="none" w:sz="0" w:space="0" w:color="auto"/>
        <w:right w:val="none" w:sz="0" w:space="0" w:color="auto"/>
      </w:divBdr>
      <w:divsChild>
        <w:div w:id="824592833">
          <w:marLeft w:val="0"/>
          <w:marRight w:val="0"/>
          <w:marTop w:val="0"/>
          <w:marBottom w:val="0"/>
          <w:divBdr>
            <w:top w:val="none" w:sz="0" w:space="0" w:color="auto"/>
            <w:left w:val="none" w:sz="0" w:space="0" w:color="auto"/>
            <w:bottom w:val="none" w:sz="0" w:space="0" w:color="auto"/>
            <w:right w:val="none" w:sz="0" w:space="0" w:color="auto"/>
          </w:divBdr>
        </w:div>
        <w:div w:id="1313605015">
          <w:marLeft w:val="0"/>
          <w:marRight w:val="0"/>
          <w:marTop w:val="0"/>
          <w:marBottom w:val="0"/>
          <w:divBdr>
            <w:top w:val="none" w:sz="0" w:space="0" w:color="auto"/>
            <w:left w:val="none" w:sz="0" w:space="0" w:color="auto"/>
            <w:bottom w:val="none" w:sz="0" w:space="0" w:color="auto"/>
            <w:right w:val="none" w:sz="0" w:space="0" w:color="auto"/>
          </w:divBdr>
        </w:div>
        <w:div w:id="1441485505">
          <w:marLeft w:val="0"/>
          <w:marRight w:val="0"/>
          <w:marTop w:val="0"/>
          <w:marBottom w:val="0"/>
          <w:divBdr>
            <w:top w:val="none" w:sz="0" w:space="0" w:color="auto"/>
            <w:left w:val="none" w:sz="0" w:space="0" w:color="auto"/>
            <w:bottom w:val="none" w:sz="0" w:space="0" w:color="auto"/>
            <w:right w:val="none" w:sz="0" w:space="0" w:color="auto"/>
          </w:divBdr>
        </w:div>
        <w:div w:id="182524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257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388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9862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819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602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6213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6688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1278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9046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2915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20375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1385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93989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5053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019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45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8489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732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7138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39816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9991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2254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00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100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895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0031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223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872168">
          <w:marLeft w:val="0"/>
          <w:marRight w:val="0"/>
          <w:marTop w:val="0"/>
          <w:marBottom w:val="0"/>
          <w:divBdr>
            <w:top w:val="none" w:sz="0" w:space="0" w:color="auto"/>
            <w:left w:val="none" w:sz="0" w:space="0" w:color="auto"/>
            <w:bottom w:val="none" w:sz="0" w:space="0" w:color="auto"/>
            <w:right w:val="none" w:sz="0" w:space="0" w:color="auto"/>
          </w:divBdr>
        </w:div>
        <w:div w:id="954218914">
          <w:marLeft w:val="0"/>
          <w:marRight w:val="0"/>
          <w:marTop w:val="0"/>
          <w:marBottom w:val="0"/>
          <w:divBdr>
            <w:top w:val="none" w:sz="0" w:space="0" w:color="auto"/>
            <w:left w:val="none" w:sz="0" w:space="0" w:color="auto"/>
            <w:bottom w:val="none" w:sz="0" w:space="0" w:color="auto"/>
            <w:right w:val="none" w:sz="0" w:space="0" w:color="auto"/>
          </w:divBdr>
        </w:div>
        <w:div w:id="444736547">
          <w:marLeft w:val="0"/>
          <w:marRight w:val="0"/>
          <w:marTop w:val="0"/>
          <w:marBottom w:val="0"/>
          <w:divBdr>
            <w:top w:val="none" w:sz="0" w:space="0" w:color="auto"/>
            <w:left w:val="none" w:sz="0" w:space="0" w:color="auto"/>
            <w:bottom w:val="none" w:sz="0" w:space="0" w:color="auto"/>
            <w:right w:val="none" w:sz="0" w:space="0" w:color="auto"/>
          </w:divBdr>
        </w:div>
        <w:div w:id="2055037934">
          <w:marLeft w:val="0"/>
          <w:marRight w:val="0"/>
          <w:marTop w:val="0"/>
          <w:marBottom w:val="0"/>
          <w:divBdr>
            <w:top w:val="none" w:sz="0" w:space="0" w:color="auto"/>
            <w:left w:val="none" w:sz="0" w:space="0" w:color="auto"/>
            <w:bottom w:val="none" w:sz="0" w:space="0" w:color="auto"/>
            <w:right w:val="none" w:sz="0" w:space="0" w:color="auto"/>
          </w:divBdr>
        </w:div>
        <w:div w:id="186143285">
          <w:marLeft w:val="0"/>
          <w:marRight w:val="0"/>
          <w:marTop w:val="0"/>
          <w:marBottom w:val="0"/>
          <w:divBdr>
            <w:top w:val="none" w:sz="0" w:space="0" w:color="auto"/>
            <w:left w:val="none" w:sz="0" w:space="0" w:color="auto"/>
            <w:bottom w:val="none" w:sz="0" w:space="0" w:color="auto"/>
            <w:right w:val="none" w:sz="0" w:space="0" w:color="auto"/>
          </w:divBdr>
        </w:div>
        <w:div w:id="80806315">
          <w:marLeft w:val="0"/>
          <w:marRight w:val="0"/>
          <w:marTop w:val="0"/>
          <w:marBottom w:val="0"/>
          <w:divBdr>
            <w:top w:val="none" w:sz="0" w:space="0" w:color="auto"/>
            <w:left w:val="none" w:sz="0" w:space="0" w:color="auto"/>
            <w:bottom w:val="none" w:sz="0" w:space="0" w:color="auto"/>
            <w:right w:val="none" w:sz="0" w:space="0" w:color="auto"/>
          </w:divBdr>
        </w:div>
        <w:div w:id="551969375">
          <w:marLeft w:val="0"/>
          <w:marRight w:val="0"/>
          <w:marTop w:val="0"/>
          <w:marBottom w:val="0"/>
          <w:divBdr>
            <w:top w:val="none" w:sz="0" w:space="0" w:color="auto"/>
            <w:left w:val="none" w:sz="0" w:space="0" w:color="auto"/>
            <w:bottom w:val="none" w:sz="0" w:space="0" w:color="auto"/>
            <w:right w:val="none" w:sz="0" w:space="0" w:color="auto"/>
          </w:divBdr>
        </w:div>
        <w:div w:id="317077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2283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92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0508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66651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014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787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35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651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71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059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120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7724676">
          <w:marLeft w:val="0"/>
          <w:marRight w:val="0"/>
          <w:marTop w:val="0"/>
          <w:marBottom w:val="0"/>
          <w:divBdr>
            <w:top w:val="none" w:sz="0" w:space="0" w:color="auto"/>
            <w:left w:val="none" w:sz="0" w:space="0" w:color="auto"/>
            <w:bottom w:val="none" w:sz="0" w:space="0" w:color="auto"/>
            <w:right w:val="none" w:sz="0" w:space="0" w:color="auto"/>
          </w:divBdr>
        </w:div>
        <w:div w:id="1717469156">
          <w:marLeft w:val="0"/>
          <w:marRight w:val="0"/>
          <w:marTop w:val="0"/>
          <w:marBottom w:val="0"/>
          <w:divBdr>
            <w:top w:val="none" w:sz="0" w:space="0" w:color="auto"/>
            <w:left w:val="none" w:sz="0" w:space="0" w:color="auto"/>
            <w:bottom w:val="none" w:sz="0" w:space="0" w:color="auto"/>
            <w:right w:val="none" w:sz="0" w:space="0" w:color="auto"/>
          </w:divBdr>
        </w:div>
        <w:div w:id="2030061335">
          <w:marLeft w:val="0"/>
          <w:marRight w:val="0"/>
          <w:marTop w:val="0"/>
          <w:marBottom w:val="0"/>
          <w:divBdr>
            <w:top w:val="none" w:sz="0" w:space="0" w:color="auto"/>
            <w:left w:val="none" w:sz="0" w:space="0" w:color="auto"/>
            <w:bottom w:val="none" w:sz="0" w:space="0" w:color="auto"/>
            <w:right w:val="none" w:sz="0" w:space="0" w:color="auto"/>
          </w:divBdr>
        </w:div>
        <w:div w:id="2102335207">
          <w:marLeft w:val="0"/>
          <w:marRight w:val="0"/>
          <w:marTop w:val="0"/>
          <w:marBottom w:val="0"/>
          <w:divBdr>
            <w:top w:val="none" w:sz="0" w:space="0" w:color="auto"/>
            <w:left w:val="none" w:sz="0" w:space="0" w:color="auto"/>
            <w:bottom w:val="none" w:sz="0" w:space="0" w:color="auto"/>
            <w:right w:val="none" w:sz="0" w:space="0" w:color="auto"/>
          </w:divBdr>
        </w:div>
        <w:div w:id="1929801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3513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7192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5335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9321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2359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4492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008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7217813">
          <w:marLeft w:val="0"/>
          <w:marRight w:val="0"/>
          <w:marTop w:val="0"/>
          <w:marBottom w:val="0"/>
          <w:divBdr>
            <w:top w:val="none" w:sz="0" w:space="0" w:color="auto"/>
            <w:left w:val="none" w:sz="0" w:space="0" w:color="auto"/>
            <w:bottom w:val="none" w:sz="0" w:space="0" w:color="auto"/>
            <w:right w:val="none" w:sz="0" w:space="0" w:color="auto"/>
          </w:divBdr>
        </w:div>
        <w:div w:id="798500399">
          <w:marLeft w:val="0"/>
          <w:marRight w:val="0"/>
          <w:marTop w:val="0"/>
          <w:marBottom w:val="0"/>
          <w:divBdr>
            <w:top w:val="none" w:sz="0" w:space="0" w:color="auto"/>
            <w:left w:val="none" w:sz="0" w:space="0" w:color="auto"/>
            <w:bottom w:val="none" w:sz="0" w:space="0" w:color="auto"/>
            <w:right w:val="none" w:sz="0" w:space="0" w:color="auto"/>
          </w:divBdr>
        </w:div>
        <w:div w:id="831990681">
          <w:marLeft w:val="0"/>
          <w:marRight w:val="0"/>
          <w:marTop w:val="0"/>
          <w:marBottom w:val="0"/>
          <w:divBdr>
            <w:top w:val="none" w:sz="0" w:space="0" w:color="auto"/>
            <w:left w:val="none" w:sz="0" w:space="0" w:color="auto"/>
            <w:bottom w:val="none" w:sz="0" w:space="0" w:color="auto"/>
            <w:right w:val="none" w:sz="0" w:space="0" w:color="auto"/>
          </w:divBdr>
        </w:div>
        <w:div w:id="1953241145">
          <w:marLeft w:val="0"/>
          <w:marRight w:val="0"/>
          <w:marTop w:val="0"/>
          <w:marBottom w:val="0"/>
          <w:divBdr>
            <w:top w:val="none" w:sz="0" w:space="0" w:color="auto"/>
            <w:left w:val="none" w:sz="0" w:space="0" w:color="auto"/>
            <w:bottom w:val="none" w:sz="0" w:space="0" w:color="auto"/>
            <w:right w:val="none" w:sz="0" w:space="0" w:color="auto"/>
          </w:divBdr>
        </w:div>
        <w:div w:id="490950368">
          <w:marLeft w:val="0"/>
          <w:marRight w:val="0"/>
          <w:marTop w:val="0"/>
          <w:marBottom w:val="0"/>
          <w:divBdr>
            <w:top w:val="none" w:sz="0" w:space="0" w:color="auto"/>
            <w:left w:val="none" w:sz="0" w:space="0" w:color="auto"/>
            <w:bottom w:val="none" w:sz="0" w:space="0" w:color="auto"/>
            <w:right w:val="none" w:sz="0" w:space="0" w:color="auto"/>
          </w:divBdr>
        </w:div>
        <w:div w:id="1750038632">
          <w:marLeft w:val="0"/>
          <w:marRight w:val="0"/>
          <w:marTop w:val="0"/>
          <w:marBottom w:val="0"/>
          <w:divBdr>
            <w:top w:val="none" w:sz="0" w:space="0" w:color="auto"/>
            <w:left w:val="none" w:sz="0" w:space="0" w:color="auto"/>
            <w:bottom w:val="none" w:sz="0" w:space="0" w:color="auto"/>
            <w:right w:val="none" w:sz="0" w:space="0" w:color="auto"/>
          </w:divBdr>
        </w:div>
        <w:div w:id="219480104">
          <w:marLeft w:val="0"/>
          <w:marRight w:val="0"/>
          <w:marTop w:val="0"/>
          <w:marBottom w:val="0"/>
          <w:divBdr>
            <w:top w:val="none" w:sz="0" w:space="0" w:color="auto"/>
            <w:left w:val="none" w:sz="0" w:space="0" w:color="auto"/>
            <w:bottom w:val="none" w:sz="0" w:space="0" w:color="auto"/>
            <w:right w:val="none" w:sz="0" w:space="0" w:color="auto"/>
          </w:divBdr>
        </w:div>
        <w:div w:id="1366518761">
          <w:marLeft w:val="0"/>
          <w:marRight w:val="0"/>
          <w:marTop w:val="0"/>
          <w:marBottom w:val="0"/>
          <w:divBdr>
            <w:top w:val="none" w:sz="0" w:space="0" w:color="auto"/>
            <w:left w:val="none" w:sz="0" w:space="0" w:color="auto"/>
            <w:bottom w:val="none" w:sz="0" w:space="0" w:color="auto"/>
            <w:right w:val="none" w:sz="0" w:space="0" w:color="auto"/>
          </w:divBdr>
        </w:div>
        <w:div w:id="1079327415">
          <w:marLeft w:val="0"/>
          <w:marRight w:val="0"/>
          <w:marTop w:val="0"/>
          <w:marBottom w:val="0"/>
          <w:divBdr>
            <w:top w:val="none" w:sz="0" w:space="0" w:color="auto"/>
            <w:left w:val="none" w:sz="0" w:space="0" w:color="auto"/>
            <w:bottom w:val="none" w:sz="0" w:space="0" w:color="auto"/>
            <w:right w:val="none" w:sz="0" w:space="0" w:color="auto"/>
          </w:divBdr>
        </w:div>
        <w:div w:id="234509221">
          <w:marLeft w:val="0"/>
          <w:marRight w:val="0"/>
          <w:marTop w:val="0"/>
          <w:marBottom w:val="0"/>
          <w:divBdr>
            <w:top w:val="none" w:sz="0" w:space="0" w:color="auto"/>
            <w:left w:val="none" w:sz="0" w:space="0" w:color="auto"/>
            <w:bottom w:val="none" w:sz="0" w:space="0" w:color="auto"/>
            <w:right w:val="none" w:sz="0" w:space="0" w:color="auto"/>
          </w:divBdr>
        </w:div>
        <w:div w:id="406536221">
          <w:marLeft w:val="0"/>
          <w:marRight w:val="0"/>
          <w:marTop w:val="0"/>
          <w:marBottom w:val="0"/>
          <w:divBdr>
            <w:top w:val="none" w:sz="0" w:space="0" w:color="auto"/>
            <w:left w:val="none" w:sz="0" w:space="0" w:color="auto"/>
            <w:bottom w:val="none" w:sz="0" w:space="0" w:color="auto"/>
            <w:right w:val="none" w:sz="0" w:space="0" w:color="auto"/>
          </w:divBdr>
        </w:div>
        <w:div w:id="283658314">
          <w:marLeft w:val="0"/>
          <w:marRight w:val="0"/>
          <w:marTop w:val="0"/>
          <w:marBottom w:val="0"/>
          <w:divBdr>
            <w:top w:val="none" w:sz="0" w:space="0" w:color="auto"/>
            <w:left w:val="none" w:sz="0" w:space="0" w:color="auto"/>
            <w:bottom w:val="none" w:sz="0" w:space="0" w:color="auto"/>
            <w:right w:val="none" w:sz="0" w:space="0" w:color="auto"/>
          </w:divBdr>
        </w:div>
        <w:div w:id="104272755">
          <w:marLeft w:val="0"/>
          <w:marRight w:val="0"/>
          <w:marTop w:val="0"/>
          <w:marBottom w:val="0"/>
          <w:divBdr>
            <w:top w:val="none" w:sz="0" w:space="0" w:color="auto"/>
            <w:left w:val="none" w:sz="0" w:space="0" w:color="auto"/>
            <w:bottom w:val="none" w:sz="0" w:space="0" w:color="auto"/>
            <w:right w:val="none" w:sz="0" w:space="0" w:color="auto"/>
          </w:divBdr>
        </w:div>
        <w:div w:id="1245870739">
          <w:marLeft w:val="0"/>
          <w:marRight w:val="0"/>
          <w:marTop w:val="0"/>
          <w:marBottom w:val="0"/>
          <w:divBdr>
            <w:top w:val="none" w:sz="0" w:space="0" w:color="auto"/>
            <w:left w:val="none" w:sz="0" w:space="0" w:color="auto"/>
            <w:bottom w:val="none" w:sz="0" w:space="0" w:color="auto"/>
            <w:right w:val="none" w:sz="0" w:space="0" w:color="auto"/>
          </w:divBdr>
        </w:div>
        <w:div w:id="2008943514">
          <w:marLeft w:val="0"/>
          <w:marRight w:val="0"/>
          <w:marTop w:val="0"/>
          <w:marBottom w:val="0"/>
          <w:divBdr>
            <w:top w:val="none" w:sz="0" w:space="0" w:color="auto"/>
            <w:left w:val="none" w:sz="0" w:space="0" w:color="auto"/>
            <w:bottom w:val="none" w:sz="0" w:space="0" w:color="auto"/>
            <w:right w:val="none" w:sz="0" w:space="0" w:color="auto"/>
          </w:divBdr>
        </w:div>
        <w:div w:id="1843428802">
          <w:marLeft w:val="0"/>
          <w:marRight w:val="0"/>
          <w:marTop w:val="0"/>
          <w:marBottom w:val="0"/>
          <w:divBdr>
            <w:top w:val="none" w:sz="0" w:space="0" w:color="auto"/>
            <w:left w:val="none" w:sz="0" w:space="0" w:color="auto"/>
            <w:bottom w:val="none" w:sz="0" w:space="0" w:color="auto"/>
            <w:right w:val="none" w:sz="0" w:space="0" w:color="auto"/>
          </w:divBdr>
        </w:div>
        <w:div w:id="292685730">
          <w:marLeft w:val="0"/>
          <w:marRight w:val="0"/>
          <w:marTop w:val="0"/>
          <w:marBottom w:val="0"/>
          <w:divBdr>
            <w:top w:val="none" w:sz="0" w:space="0" w:color="auto"/>
            <w:left w:val="none" w:sz="0" w:space="0" w:color="auto"/>
            <w:bottom w:val="none" w:sz="0" w:space="0" w:color="auto"/>
            <w:right w:val="none" w:sz="0" w:space="0" w:color="auto"/>
          </w:divBdr>
          <w:divsChild>
            <w:div w:id="1797291931">
              <w:marLeft w:val="0"/>
              <w:marRight w:val="0"/>
              <w:marTop w:val="0"/>
              <w:marBottom w:val="0"/>
              <w:divBdr>
                <w:top w:val="none" w:sz="0" w:space="0" w:color="auto"/>
                <w:left w:val="none" w:sz="0" w:space="0" w:color="auto"/>
                <w:bottom w:val="none" w:sz="0" w:space="0" w:color="auto"/>
                <w:right w:val="none" w:sz="0" w:space="0" w:color="auto"/>
              </w:divBdr>
            </w:div>
          </w:divsChild>
        </w:div>
        <w:div w:id="1424257808">
          <w:marLeft w:val="0"/>
          <w:marRight w:val="0"/>
          <w:marTop w:val="0"/>
          <w:marBottom w:val="0"/>
          <w:divBdr>
            <w:top w:val="none" w:sz="0" w:space="0" w:color="auto"/>
            <w:left w:val="none" w:sz="0" w:space="0" w:color="auto"/>
            <w:bottom w:val="none" w:sz="0" w:space="0" w:color="auto"/>
            <w:right w:val="none" w:sz="0" w:space="0" w:color="auto"/>
          </w:divBdr>
        </w:div>
      </w:divsChild>
    </w:div>
    <w:div w:id="186131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emoireonline.com/10/12/6205/Mise-en-place-dun-modele-de-gestion-des-paiements-des-frais-scolaires-Cas-de-lInstitut-Kyesh.html" TargetMode="External"/><Relationship Id="rId21" Type="http://schemas.openxmlformats.org/officeDocument/2006/relationships/hyperlink" Target="http://www.memoireonline.com/10/12/6205/Mise-en-place-dun-modele-de-gestion-des-paiements-des-frais-scolaires-Cas-de-lInstitut-Kyesh.html" TargetMode="External"/><Relationship Id="rId42" Type="http://schemas.openxmlformats.org/officeDocument/2006/relationships/image" Target="media/image8.png"/><Relationship Id="rId63" Type="http://schemas.openxmlformats.org/officeDocument/2006/relationships/hyperlink" Target="http://www.memoireonline.com/10/12/6205/Mise-en-place-dun-modele-de-gestion-des-paiements-des-frais-scolaires-Cas-de-lInstitut-Kyesh.html" TargetMode="External"/><Relationship Id="rId84" Type="http://schemas.openxmlformats.org/officeDocument/2006/relationships/hyperlink" Target="http://www.memoireonline.com/10/12/6205/Mise-en-place-dun-modele-de-gestion-des-paiements-des-frais-scolaires-Cas-de-lInstitut-Kyesh.html" TargetMode="External"/><Relationship Id="rId138" Type="http://schemas.openxmlformats.org/officeDocument/2006/relationships/hyperlink" Target="http://www.memoireonline.com/10/12/6205/Mise-en-place-dun-modele-de-gestion-des-paiements-des-frais-scolaires-Cas-de-lInstitut-Kyesh.html" TargetMode="External"/><Relationship Id="rId159" Type="http://schemas.openxmlformats.org/officeDocument/2006/relationships/hyperlink" Target="http://www.memoireonline.com/10/12/6205/Mise-en-place-dun-modele-de-gestion-des-paiements-des-frais-scolaires-Cas-de-lInstitut-Kyesh.html" TargetMode="External"/><Relationship Id="rId170" Type="http://schemas.openxmlformats.org/officeDocument/2006/relationships/hyperlink" Target="http://www.memoireonline.com/10/12/6205/Mise-en-place-dun-modele-de-gestion-des-paiements-des-frais-scolaires-Cas-de-lInstitut-Kyesh.html" TargetMode="External"/><Relationship Id="rId191" Type="http://schemas.openxmlformats.org/officeDocument/2006/relationships/hyperlink" Target="http://www.memoireonline.com/10/12/6205/Mise-en-place-dun-modele-de-gestion-des-paiements-des-frais-scolaires-Cas-de-lInstitut-Kyesh.html" TargetMode="External"/><Relationship Id="rId205" Type="http://schemas.openxmlformats.org/officeDocument/2006/relationships/hyperlink" Target="http://www.memoireonline.com/10/12/6205/Mise-en-place-dun-modele-de-gestion-des-paiements-des-frais-scolaires-Cas-de-lInstitut-Kyesh.html" TargetMode="External"/><Relationship Id="rId107" Type="http://schemas.openxmlformats.org/officeDocument/2006/relationships/hyperlink" Target="http://www.memoireonline.com/10/12/6205/Mise-en-place-dun-modele-de-gestion-des-paiements-des-frais-scolaires-Cas-de-lInstitut-Kyesh.html" TargetMode="External"/><Relationship Id="rId11" Type="http://schemas.openxmlformats.org/officeDocument/2006/relationships/hyperlink" Target="http://www.memoireonline.com/10/12/6205/Mise-en-place-dun-modele-de-gestion-des-paiements-des-frais-scolaires-Cas-de-lInstitut-Kyesh.html" TargetMode="External"/><Relationship Id="rId32" Type="http://schemas.openxmlformats.org/officeDocument/2006/relationships/hyperlink" Target="http://www.memoireonline.com/10/12/6205/Mise-en-place-dun-modele-de-gestion-des-paiements-des-frais-scolaires-Cas-de-lInstitut-Kyesh.html" TargetMode="External"/><Relationship Id="rId37" Type="http://schemas.openxmlformats.org/officeDocument/2006/relationships/image" Target="media/image4.png"/><Relationship Id="rId53" Type="http://schemas.openxmlformats.org/officeDocument/2006/relationships/hyperlink" Target="http://www.memoireonline.com/10/12/6205/Mise-en-place-dun-modele-de-gestion-des-paiements-des-frais-scolaires-Cas-de-lInstitut-Kyesh.html" TargetMode="External"/><Relationship Id="rId58" Type="http://schemas.openxmlformats.org/officeDocument/2006/relationships/hyperlink" Target="http://www.memoireonline.com/10/12/6205/Mise-en-place-dun-modele-de-gestion-des-paiements-des-frais-scolaires-Cas-de-lInstitut-Kyesh.html" TargetMode="External"/><Relationship Id="rId74" Type="http://schemas.openxmlformats.org/officeDocument/2006/relationships/hyperlink" Target="http://www.memoireonline.com/10/12/6205/Mise-en-place-dun-modele-de-gestion-des-paiements-des-frais-scolaires-Cas-de-lInstitut-Kyesh.html" TargetMode="External"/><Relationship Id="rId79" Type="http://schemas.openxmlformats.org/officeDocument/2006/relationships/hyperlink" Target="http://www.memoireonline.com/10/12/6205/Mise-en-place-dun-modele-de-gestion-des-paiements-des-frais-scolaires-Cas-de-lInstitut-Kyesh.html" TargetMode="External"/><Relationship Id="rId102" Type="http://schemas.openxmlformats.org/officeDocument/2006/relationships/hyperlink" Target="http://www.memoireonline.com/10/12/6205/Mise-en-place-dun-modele-de-gestion-des-paiements-des-frais-scolaires-Cas-de-lInstitut-Kyesh.html" TargetMode="External"/><Relationship Id="rId123" Type="http://schemas.openxmlformats.org/officeDocument/2006/relationships/hyperlink" Target="http://www.memoireonline.com/10/12/6205/Mise-en-place-dun-modele-de-gestion-des-paiements-des-frais-scolaires-Cas-de-lInstitut-Kyesh.html" TargetMode="External"/><Relationship Id="rId128" Type="http://schemas.openxmlformats.org/officeDocument/2006/relationships/hyperlink" Target="http://www.memoireonline.com/10/12/6205/Mise-en-place-dun-modele-de-gestion-des-paiements-des-frais-scolaires-Cas-de-lInstitut-Kyesh.html" TargetMode="External"/><Relationship Id="rId144" Type="http://schemas.openxmlformats.org/officeDocument/2006/relationships/hyperlink" Target="http://www.memoireonline.com/10/12/6205/Mise-en-place-dun-modele-de-gestion-des-paiements-des-frais-scolaires-Cas-de-lInstitut-Kyesh.html" TargetMode="External"/><Relationship Id="rId149" Type="http://schemas.openxmlformats.org/officeDocument/2006/relationships/hyperlink" Target="http://www.memoireonline.com/10/12/6205/Mise-en-place-dun-modele-de-gestion-des-paiements-des-frais-scolaires-Cas-de-lInstitut-Kyesh.html" TargetMode="External"/><Relationship Id="rId5" Type="http://schemas.openxmlformats.org/officeDocument/2006/relationships/webSettings" Target="webSettings.xml"/><Relationship Id="rId90" Type="http://schemas.openxmlformats.org/officeDocument/2006/relationships/hyperlink" Target="http://www.memoireonline.com/10/12/6205/Mise-en-place-dun-modele-de-gestion-des-paiements-des-frais-scolaires-Cas-de-lInstitut-Kyesh.html" TargetMode="External"/><Relationship Id="rId95" Type="http://schemas.openxmlformats.org/officeDocument/2006/relationships/hyperlink" Target="http://www.memoireonline.com/10/12/6205/Mise-en-place-dun-modele-de-gestion-des-paiements-des-frais-scolaires-Cas-de-lInstitut-Kyesh.html" TargetMode="External"/><Relationship Id="rId160" Type="http://schemas.openxmlformats.org/officeDocument/2006/relationships/hyperlink" Target="http://www.memoireonline.com/10/12/6205/Mise-en-place-dun-modele-de-gestion-des-paiements-des-frais-scolaires-Cas-de-lInstitut-Kyesh.html" TargetMode="External"/><Relationship Id="rId165" Type="http://schemas.openxmlformats.org/officeDocument/2006/relationships/hyperlink" Target="http://www.memoireonline.com/10/12/6205/Mise-en-place-dun-modele-de-gestion-des-paiements-des-frais-scolaires-Cas-de-lInstitut-Kyesh.html" TargetMode="External"/><Relationship Id="rId181" Type="http://schemas.openxmlformats.org/officeDocument/2006/relationships/hyperlink" Target="http://www.memoireonline.com/10/12/6205/Mise-en-place-dun-modele-de-gestion-des-paiements-des-frais-scolaires-Cas-de-lInstitut-Kyesh.html" TargetMode="External"/><Relationship Id="rId186" Type="http://schemas.openxmlformats.org/officeDocument/2006/relationships/hyperlink" Target="http://www.memoireonline.com/10/12/6205/Mise-en-place-dun-modele-de-gestion-des-paiements-des-frais-scolaires-Cas-de-lInstitut-Kyesh.html" TargetMode="External"/><Relationship Id="rId211" Type="http://schemas.openxmlformats.org/officeDocument/2006/relationships/image" Target="media/image13.png"/><Relationship Id="rId22" Type="http://schemas.openxmlformats.org/officeDocument/2006/relationships/hyperlink" Target="http://www.memoireonline.com/10/12/6205/Mise-en-place-dun-modele-de-gestion-des-paiements-des-frais-scolaires-Cas-de-lInstitut-Kyesh.html" TargetMode="External"/><Relationship Id="rId27" Type="http://schemas.openxmlformats.org/officeDocument/2006/relationships/hyperlink" Target="http://www.memoireonline.com/10/12/6205/Mise-en-place-dun-modele-de-gestion-des-paiements-des-frais-scolaires-Cas-de-lInstitut-Kyesh.html" TargetMode="External"/><Relationship Id="rId43" Type="http://schemas.openxmlformats.org/officeDocument/2006/relationships/image" Target="media/image9.png"/><Relationship Id="rId48" Type="http://schemas.openxmlformats.org/officeDocument/2006/relationships/hyperlink" Target="http://www.memoireonline.com/10/12/6205/Mise-en-place-dun-modele-de-gestion-des-paiements-des-frais-scolaires-Cas-de-lInstitut-Kyesh.html" TargetMode="External"/><Relationship Id="rId64" Type="http://schemas.openxmlformats.org/officeDocument/2006/relationships/hyperlink" Target="http://www.memoireonline.com/10/12/6205/Mise-en-place-dun-modele-de-gestion-des-paiements-des-frais-scolaires-Cas-de-lInstitut-Kyesh.html" TargetMode="External"/><Relationship Id="rId69" Type="http://schemas.openxmlformats.org/officeDocument/2006/relationships/hyperlink" Target="http://www.memoireonline.com/10/12/6205/Mise-en-place-dun-modele-de-gestion-des-paiements-des-frais-scolaires-Cas-de-lInstitut-Kyesh.html" TargetMode="External"/><Relationship Id="rId113" Type="http://schemas.openxmlformats.org/officeDocument/2006/relationships/hyperlink" Target="http://www.memoireonline.com/10/12/6205/Mise-en-place-dun-modele-de-gestion-des-paiements-des-frais-scolaires-Cas-de-lInstitut-Kyesh.html" TargetMode="External"/><Relationship Id="rId118" Type="http://schemas.openxmlformats.org/officeDocument/2006/relationships/hyperlink" Target="http://www.memoireonline.com/10/12/6205/Mise-en-place-dun-modele-de-gestion-des-paiements-des-frais-scolaires-Cas-de-lInstitut-Kyesh.html" TargetMode="External"/><Relationship Id="rId134" Type="http://schemas.openxmlformats.org/officeDocument/2006/relationships/hyperlink" Target="http://www.memoireonline.com/10/12/6205/Mise-en-place-dun-modele-de-gestion-des-paiements-des-frais-scolaires-Cas-de-lInstitut-Kyesh.html" TargetMode="External"/><Relationship Id="rId139" Type="http://schemas.openxmlformats.org/officeDocument/2006/relationships/hyperlink" Target="http://www.memoireonline.com/10/12/6205/Mise-en-place-dun-modele-de-gestion-des-paiements-des-frais-scolaires-Cas-de-lInstitut-Kyesh.html" TargetMode="External"/><Relationship Id="rId80" Type="http://schemas.openxmlformats.org/officeDocument/2006/relationships/hyperlink" Target="http://www.memoireonline.com/10/12/6205/Mise-en-place-dun-modele-de-gestion-des-paiements-des-frais-scolaires-Cas-de-lInstitut-Kyesh.html" TargetMode="External"/><Relationship Id="rId85" Type="http://schemas.openxmlformats.org/officeDocument/2006/relationships/hyperlink" Target="http://www.memoireonline.com/10/12/6205/Mise-en-place-dun-modele-de-gestion-des-paiements-des-frais-scolaires-Cas-de-lInstitut-Kyesh.html" TargetMode="External"/><Relationship Id="rId150" Type="http://schemas.openxmlformats.org/officeDocument/2006/relationships/hyperlink" Target="http://www.memoireonline.com/10/12/6205/Mise-en-place-dun-modele-de-gestion-des-paiements-des-frais-scolaires-Cas-de-lInstitut-Kyesh.html" TargetMode="External"/><Relationship Id="rId155" Type="http://schemas.openxmlformats.org/officeDocument/2006/relationships/hyperlink" Target="http://www.memoireonline.com/10/12/6205/Mise-en-place-dun-modele-de-gestion-des-paiements-des-frais-scolaires-Cas-de-lInstitut-Kyesh.html" TargetMode="External"/><Relationship Id="rId171" Type="http://schemas.openxmlformats.org/officeDocument/2006/relationships/hyperlink" Target="http://www.memoireonline.com/10/12/6205/Mise-en-place-dun-modele-de-gestion-des-paiements-des-frais-scolaires-Cas-de-lInstitut-Kyesh.html" TargetMode="External"/><Relationship Id="rId176" Type="http://schemas.openxmlformats.org/officeDocument/2006/relationships/hyperlink" Target="http://www.memoireonline.com/10/12/6205/Mise-en-place-dun-modele-de-gestion-des-paiements-des-frais-scolaires-Cas-de-lInstitut-Kyesh.html" TargetMode="External"/><Relationship Id="rId192" Type="http://schemas.openxmlformats.org/officeDocument/2006/relationships/hyperlink" Target="http://www.memoireonline.com/10/12/6205/Mise-en-place-dun-modele-de-gestion-des-paiements-des-frais-scolaires-Cas-de-lInstitut-Kyesh.html" TargetMode="External"/><Relationship Id="rId197" Type="http://schemas.openxmlformats.org/officeDocument/2006/relationships/hyperlink" Target="http://www.memoireonline.com/10/12/6205/Mise-en-place-dun-modele-de-gestion-des-paiements-des-frais-scolaires-Cas-de-lInstitut-Kyesh.html" TargetMode="External"/><Relationship Id="rId206" Type="http://schemas.openxmlformats.org/officeDocument/2006/relationships/hyperlink" Target="http://www.memoireonline.com/10/12/6205/Mise-en-place-dun-modele-de-gestion-des-paiements-des-frais-scolaires-Cas-de-lInstitut-Kyesh.html" TargetMode="External"/><Relationship Id="rId201" Type="http://schemas.openxmlformats.org/officeDocument/2006/relationships/hyperlink" Target="http://www.memoireonline.com/10/12/6205/Mise-en-place-dun-modele-de-gestion-des-paiements-des-frais-scolaires-Cas-de-lInstitut-Kyesh.html" TargetMode="External"/><Relationship Id="rId12" Type="http://schemas.openxmlformats.org/officeDocument/2006/relationships/hyperlink" Target="http://www.memoireonline.com/10/12/6205/Mise-en-place-dun-modele-de-gestion-des-paiements-des-frais-scolaires-Cas-de-lInstitut-Kyesh.html" TargetMode="External"/><Relationship Id="rId17" Type="http://schemas.openxmlformats.org/officeDocument/2006/relationships/hyperlink" Target="http://www.memoireonline.com/10/12/6205/Mise-en-place-dun-modele-de-gestion-des-paiements-des-frais-scolaires-Cas-de-lInstitut-Kyesh.html" TargetMode="External"/><Relationship Id="rId33" Type="http://schemas.openxmlformats.org/officeDocument/2006/relationships/hyperlink" Target="http://www.memoireonline.com/10/12/6205/Mise-en-place-dun-modele-de-gestion-des-paiements-des-frais-scolaires-Cas-de-lInstitut-Kyesh.html" TargetMode="External"/><Relationship Id="rId38" Type="http://schemas.openxmlformats.org/officeDocument/2006/relationships/hyperlink" Target="http://www.memoireonline.com/10/12/6205/Mise-en-place-dun-modele-de-gestion-des-paiements-des-frais-scolaires-Cas-de-lInstitut-Kyesh.html" TargetMode="External"/><Relationship Id="rId59" Type="http://schemas.openxmlformats.org/officeDocument/2006/relationships/hyperlink" Target="http://www.memoireonline.com/10/12/6205/Mise-en-place-dun-modele-de-gestion-des-paiements-des-frais-scolaires-Cas-de-lInstitut-Kyesh.html" TargetMode="External"/><Relationship Id="rId103" Type="http://schemas.openxmlformats.org/officeDocument/2006/relationships/hyperlink" Target="http://www.memoireonline.com/10/12/6205/Mise-en-place-dun-modele-de-gestion-des-paiements-des-frais-scolaires-Cas-de-lInstitut-Kyesh.html" TargetMode="External"/><Relationship Id="rId108" Type="http://schemas.openxmlformats.org/officeDocument/2006/relationships/hyperlink" Target="http://www.memoireonline.com/10/12/6205/Mise-en-place-dun-modele-de-gestion-des-paiements-des-frais-scolaires-Cas-de-lInstitut-Kyesh.html" TargetMode="External"/><Relationship Id="rId124" Type="http://schemas.openxmlformats.org/officeDocument/2006/relationships/hyperlink" Target="http://www.memoireonline.com/10/12/6205/Mise-en-place-dun-modele-de-gestion-des-paiements-des-frais-scolaires-Cas-de-lInstitut-Kyesh.html" TargetMode="External"/><Relationship Id="rId129" Type="http://schemas.openxmlformats.org/officeDocument/2006/relationships/hyperlink" Target="http://www.memoireonline.com/10/12/6205/Mise-en-place-dun-modele-de-gestion-des-paiements-des-frais-scolaires-Cas-de-lInstitut-Kyesh.html" TargetMode="External"/><Relationship Id="rId54" Type="http://schemas.openxmlformats.org/officeDocument/2006/relationships/hyperlink" Target="http://www.memoireonline.com/10/12/6205/Mise-en-place-dun-modele-de-gestion-des-paiements-des-frais-scolaires-Cas-de-lInstitut-Kyesh.html" TargetMode="External"/><Relationship Id="rId70" Type="http://schemas.openxmlformats.org/officeDocument/2006/relationships/hyperlink" Target="http://www.memoireonline.com/10/12/6205/Mise-en-place-dun-modele-de-gestion-des-paiements-des-frais-scolaires-Cas-de-lInstitut-Kyesh.html" TargetMode="External"/><Relationship Id="rId75" Type="http://schemas.openxmlformats.org/officeDocument/2006/relationships/hyperlink" Target="http://www.memoireonline.com/10/12/6205/Mise-en-place-dun-modele-de-gestion-des-paiements-des-frais-scolaires-Cas-de-lInstitut-Kyesh.html" TargetMode="External"/><Relationship Id="rId91" Type="http://schemas.openxmlformats.org/officeDocument/2006/relationships/hyperlink" Target="http://www.memoireonline.com/10/12/6205/Mise-en-place-dun-modele-de-gestion-des-paiements-des-frais-scolaires-Cas-de-lInstitut-Kyesh.html" TargetMode="External"/><Relationship Id="rId96" Type="http://schemas.openxmlformats.org/officeDocument/2006/relationships/hyperlink" Target="http://www.memoireonline.com/10/12/6205/Mise-en-place-dun-modele-de-gestion-des-paiements-des-frais-scolaires-Cas-de-lInstitut-Kyesh.html" TargetMode="External"/><Relationship Id="rId140" Type="http://schemas.openxmlformats.org/officeDocument/2006/relationships/hyperlink" Target="http://www.memoireonline.com/10/12/6205/Mise-en-place-dun-modele-de-gestion-des-paiements-des-frais-scolaires-Cas-de-lInstitut-Kyesh.html" TargetMode="External"/><Relationship Id="rId145" Type="http://schemas.openxmlformats.org/officeDocument/2006/relationships/hyperlink" Target="http://www.memoireonline.com/10/12/6205/Mise-en-place-dun-modele-de-gestion-des-paiements-des-frais-scolaires-Cas-de-lInstitut-Kyesh.html" TargetMode="External"/><Relationship Id="rId161" Type="http://schemas.openxmlformats.org/officeDocument/2006/relationships/hyperlink" Target="http://www.memoireonline.com/10/12/6205/Mise-en-place-dun-modele-de-gestion-des-paiements-des-frais-scolaires-Cas-de-lInstitut-Kyesh.html" TargetMode="External"/><Relationship Id="rId166" Type="http://schemas.openxmlformats.org/officeDocument/2006/relationships/hyperlink" Target="http://www.memoireonline.com/10/12/6205/Mise-en-place-dun-modele-de-gestion-des-paiements-des-frais-scolaires-Cas-de-lInstitut-Kyesh.html" TargetMode="External"/><Relationship Id="rId182" Type="http://schemas.openxmlformats.org/officeDocument/2006/relationships/hyperlink" Target="http://www.memoireonline.com/10/12/6205/Mise-en-place-dun-modele-de-gestion-des-paiements-des-frais-scolaires-Cas-de-lInstitut-Kyesh.html" TargetMode="External"/><Relationship Id="rId187" Type="http://schemas.openxmlformats.org/officeDocument/2006/relationships/hyperlink" Target="http://www.memoireonline.com/10/12/6205/Mise-en-place-dun-modele-de-gestion-des-paiements-des-frais-scolaires-Cas-de-lInstitut-Kyesh.html"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www.cactus-bungalow.com/" TargetMode="External"/><Relationship Id="rId23" Type="http://schemas.openxmlformats.org/officeDocument/2006/relationships/hyperlink" Target="http://www.memoireonline.com/10/12/6205/Mise-en-place-dun-modele-de-gestion-des-paiements-des-frais-scolaires-Cas-de-lInstitut-Kyesh.html" TargetMode="External"/><Relationship Id="rId28" Type="http://schemas.openxmlformats.org/officeDocument/2006/relationships/hyperlink" Target="http://www.memoireonline.com/10/12/6205/Mise-en-place-dun-modele-de-gestion-des-paiements-des-frais-scolaires-Cas-de-lInstitut-Kyesh.html" TargetMode="External"/><Relationship Id="rId49" Type="http://schemas.openxmlformats.org/officeDocument/2006/relationships/hyperlink" Target="http://www.memoireonline.com/10/12/6205/Mise-en-place-dun-modele-de-gestion-des-paiements-des-frais-scolaires-Cas-de-lInstitut-Kyesh.html" TargetMode="External"/><Relationship Id="rId114" Type="http://schemas.openxmlformats.org/officeDocument/2006/relationships/hyperlink" Target="http://www.memoireonline.com/10/12/6205/Mise-en-place-dun-modele-de-gestion-des-paiements-des-frais-scolaires-Cas-de-lInstitut-Kyesh.html" TargetMode="External"/><Relationship Id="rId119" Type="http://schemas.openxmlformats.org/officeDocument/2006/relationships/hyperlink" Target="http://www.memoireonline.com/10/12/6205/Mise-en-place-dun-modele-de-gestion-des-paiements-des-frais-scolaires-Cas-de-lInstitut-Kyesh.html" TargetMode="External"/><Relationship Id="rId44" Type="http://schemas.openxmlformats.org/officeDocument/2006/relationships/image" Target="media/image10.png"/><Relationship Id="rId60" Type="http://schemas.openxmlformats.org/officeDocument/2006/relationships/hyperlink" Target="http://www.memoireonline.com/10/12/6205/Mise-en-place-dun-modele-de-gestion-des-paiements-des-frais-scolaires-Cas-de-lInstitut-Kyesh.html" TargetMode="External"/><Relationship Id="rId65" Type="http://schemas.openxmlformats.org/officeDocument/2006/relationships/hyperlink" Target="http://www.memoireonline.com/10/12/6205/Mise-en-place-dun-modele-de-gestion-des-paiements-des-frais-scolaires-Cas-de-lInstitut-Kyesh.html" TargetMode="External"/><Relationship Id="rId81" Type="http://schemas.openxmlformats.org/officeDocument/2006/relationships/hyperlink" Target="http://www.memoireonline.com/10/12/6205/Mise-en-place-dun-modele-de-gestion-des-paiements-des-frais-scolaires-Cas-de-lInstitut-Kyesh.html" TargetMode="External"/><Relationship Id="rId86" Type="http://schemas.openxmlformats.org/officeDocument/2006/relationships/hyperlink" Target="http://www.memoireonline.com/10/12/6205/Mise-en-place-dun-modele-de-gestion-des-paiements-des-frais-scolaires-Cas-de-lInstitut-Kyesh.html" TargetMode="External"/><Relationship Id="rId130" Type="http://schemas.openxmlformats.org/officeDocument/2006/relationships/hyperlink" Target="http://www.memoireonline.com/10/12/6205/Mise-en-place-dun-modele-de-gestion-des-paiements-des-frais-scolaires-Cas-de-lInstitut-Kyesh.html" TargetMode="External"/><Relationship Id="rId135" Type="http://schemas.openxmlformats.org/officeDocument/2006/relationships/hyperlink" Target="http://www.memoireonline.com/10/12/6205/Mise-en-place-dun-modele-de-gestion-des-paiements-des-frais-scolaires-Cas-de-lInstitut-Kyesh.html" TargetMode="External"/><Relationship Id="rId151" Type="http://schemas.openxmlformats.org/officeDocument/2006/relationships/hyperlink" Target="http://www.memoireonline.com/10/12/6205/Mise-en-place-dun-modele-de-gestion-des-paiements-des-frais-scolaires-Cas-de-lInstitut-Kyesh.html" TargetMode="External"/><Relationship Id="rId156" Type="http://schemas.openxmlformats.org/officeDocument/2006/relationships/hyperlink" Target="http://www.memoireonline.com/10/12/6205/Mise-en-place-dun-modele-de-gestion-des-paiements-des-frais-scolaires-Cas-de-lInstitut-Kyesh.html" TargetMode="External"/><Relationship Id="rId177" Type="http://schemas.openxmlformats.org/officeDocument/2006/relationships/hyperlink" Target="http://www.memoireonline.com/10/12/6205/Mise-en-place-dun-modele-de-gestion-des-paiements-des-frais-scolaires-Cas-de-lInstitut-Kyesh.html" TargetMode="External"/><Relationship Id="rId198" Type="http://schemas.openxmlformats.org/officeDocument/2006/relationships/hyperlink" Target="http://www.memoireonline.com/10/12/6205/Mise-en-place-dun-modele-de-gestion-des-paiements-des-frais-scolaires-Cas-de-lInstitut-Kyesh.html" TargetMode="External"/><Relationship Id="rId172" Type="http://schemas.openxmlformats.org/officeDocument/2006/relationships/hyperlink" Target="http://www.memoireonline.com/10/12/6205/Mise-en-place-dun-modele-de-gestion-des-paiements-des-frais-scolaires-Cas-de-lInstitut-Kyesh.html" TargetMode="External"/><Relationship Id="rId193" Type="http://schemas.openxmlformats.org/officeDocument/2006/relationships/hyperlink" Target="http://www.memoireonline.com/10/12/6205/Mise-en-place-dun-modele-de-gestion-des-paiements-des-frais-scolaires-Cas-de-lInstitut-Kyesh.html" TargetMode="External"/><Relationship Id="rId202" Type="http://schemas.openxmlformats.org/officeDocument/2006/relationships/hyperlink" Target="http://www.memoireonline.com/10/12/6205/Mise-en-place-dun-modele-de-gestion-des-paiements-des-frais-scolaires-Cas-de-lInstitut-Kyesh.html" TargetMode="External"/><Relationship Id="rId207" Type="http://schemas.openxmlformats.org/officeDocument/2006/relationships/hyperlink" Target="http://www.memoireonline.com/10/12/6205/Mise-en-place-dun-modele-de-gestion-des-paiements-des-frais-scolaires-Cas-de-lInstitut-Kyesh.html" TargetMode="External"/><Relationship Id="rId13" Type="http://schemas.openxmlformats.org/officeDocument/2006/relationships/hyperlink" Target="http://www.memoireonline.com/10/12/6205/Mise-en-place-dun-modele-de-gestion-des-paiements-des-frais-scolaires-Cas-de-lInstitut-Kyesh.html" TargetMode="External"/><Relationship Id="rId18" Type="http://schemas.openxmlformats.org/officeDocument/2006/relationships/hyperlink" Target="http://www.memoireonline.com/10/12/6205/Mise-en-place-dun-modele-de-gestion-des-paiements-des-frais-scolaires-Cas-de-lInstitut-Kyesh.html" TargetMode="External"/><Relationship Id="rId39" Type="http://schemas.openxmlformats.org/officeDocument/2006/relationships/image" Target="media/image5.png"/><Relationship Id="rId109" Type="http://schemas.openxmlformats.org/officeDocument/2006/relationships/hyperlink" Target="http://www.memoireonline.com/10/12/6205/Mise-en-place-dun-modele-de-gestion-des-paiements-des-frais-scolaires-Cas-de-lInstitut-Kyesh.html" TargetMode="External"/><Relationship Id="rId34" Type="http://schemas.openxmlformats.org/officeDocument/2006/relationships/hyperlink" Target="http://www.memoireonline.com/10/12/6205/Mise-en-place-dun-modele-de-gestion-des-paiements-des-frais-scolaires-Cas-de-lInstitut-Kyesh.html" TargetMode="External"/><Relationship Id="rId50" Type="http://schemas.openxmlformats.org/officeDocument/2006/relationships/hyperlink" Target="http://www.memoireonline.com/10/12/6205/Mise-en-place-dun-modele-de-gestion-des-paiements-des-frais-scolaires-Cas-de-lInstitut-Kyesh.html" TargetMode="External"/><Relationship Id="rId55" Type="http://schemas.openxmlformats.org/officeDocument/2006/relationships/hyperlink" Target="http://www.memoireonline.com/10/12/6205/Mise-en-place-dun-modele-de-gestion-des-paiements-des-frais-scolaires-Cas-de-lInstitut-Kyesh.html" TargetMode="External"/><Relationship Id="rId76" Type="http://schemas.openxmlformats.org/officeDocument/2006/relationships/hyperlink" Target="http://www.memoireonline.com/10/12/6205/Mise-en-place-dun-modele-de-gestion-des-paiements-des-frais-scolaires-Cas-de-lInstitut-Kyesh.html" TargetMode="External"/><Relationship Id="rId97" Type="http://schemas.openxmlformats.org/officeDocument/2006/relationships/hyperlink" Target="http://www.memoireonline.com/10/12/6205/Mise-en-place-dun-modele-de-gestion-des-paiements-des-frais-scolaires-Cas-de-lInstitut-Kyesh.html" TargetMode="External"/><Relationship Id="rId104" Type="http://schemas.openxmlformats.org/officeDocument/2006/relationships/hyperlink" Target="http://www.memoireonline.com/10/12/6205/Mise-en-place-dun-modele-de-gestion-des-paiements-des-frais-scolaires-Cas-de-lInstitut-Kyesh.html" TargetMode="External"/><Relationship Id="rId120" Type="http://schemas.openxmlformats.org/officeDocument/2006/relationships/hyperlink" Target="http://www.memoireonline.com/10/12/6205/Mise-en-place-dun-modele-de-gestion-des-paiements-des-frais-scolaires-Cas-de-lInstitut-Kyesh.html" TargetMode="External"/><Relationship Id="rId125" Type="http://schemas.openxmlformats.org/officeDocument/2006/relationships/hyperlink" Target="http://www.memoireonline.com/10/12/6205/Mise-en-place-dun-modele-de-gestion-des-paiements-des-frais-scolaires-Cas-de-lInstitut-Kyesh.html" TargetMode="External"/><Relationship Id="rId141" Type="http://schemas.openxmlformats.org/officeDocument/2006/relationships/hyperlink" Target="http://www.memoireonline.com/10/12/6205/Mise-en-place-dun-modele-de-gestion-des-paiements-des-frais-scolaires-Cas-de-lInstitut-Kyesh.html" TargetMode="External"/><Relationship Id="rId146" Type="http://schemas.openxmlformats.org/officeDocument/2006/relationships/hyperlink" Target="http://www.memoireonline.com/10/12/6205/Mise-en-place-dun-modele-de-gestion-des-paiements-des-frais-scolaires-Cas-de-lInstitut-Kyesh.html" TargetMode="External"/><Relationship Id="rId167" Type="http://schemas.openxmlformats.org/officeDocument/2006/relationships/hyperlink" Target="http://www.memoireonline.com/10/12/6205/Mise-en-place-dun-modele-de-gestion-des-paiements-des-frais-scolaires-Cas-de-lInstitut-Kyesh.html" TargetMode="External"/><Relationship Id="rId188" Type="http://schemas.openxmlformats.org/officeDocument/2006/relationships/hyperlink" Target="http://www.memoireonline.com/10/12/6205/Mise-en-place-dun-modele-de-gestion-des-paiements-des-frais-scolaires-Cas-de-lInstitut-Kyesh.html" TargetMode="External"/><Relationship Id="rId7" Type="http://schemas.openxmlformats.org/officeDocument/2006/relationships/endnotes" Target="endnotes.xml"/><Relationship Id="rId71" Type="http://schemas.openxmlformats.org/officeDocument/2006/relationships/hyperlink" Target="http://www.memoireonline.com/10/12/6205/Mise-en-place-dun-modele-de-gestion-des-paiements-des-frais-scolaires-Cas-de-lInstitut-Kyesh.html" TargetMode="External"/><Relationship Id="rId92" Type="http://schemas.openxmlformats.org/officeDocument/2006/relationships/hyperlink" Target="http://www.memoireonline.com/10/12/6205/Mise-en-place-dun-modele-de-gestion-des-paiements-des-frais-scolaires-Cas-de-lInstitut-Kyesh.html" TargetMode="External"/><Relationship Id="rId162" Type="http://schemas.openxmlformats.org/officeDocument/2006/relationships/hyperlink" Target="http://www.memoireonline.com/10/12/6205/Mise-en-place-dun-modele-de-gestion-des-paiements-des-frais-scolaires-Cas-de-lInstitut-Kyesh.html" TargetMode="External"/><Relationship Id="rId183" Type="http://schemas.openxmlformats.org/officeDocument/2006/relationships/hyperlink" Target="http://www.memoireonline.com/10/12/6205/Mise-en-place-dun-modele-de-gestion-des-paiements-des-frais-scolaires-Cas-de-lInstitut-Kyesh.html" TargetMode="External"/><Relationship Id="rId213" Type="http://schemas.openxmlformats.org/officeDocument/2006/relationships/image" Target="media/image14.gif"/><Relationship Id="rId2" Type="http://schemas.openxmlformats.org/officeDocument/2006/relationships/styles" Target="styles.xml"/><Relationship Id="rId29" Type="http://schemas.openxmlformats.org/officeDocument/2006/relationships/hyperlink" Target="http://www.memoireonline.com/10/12/6205/Mise-en-place-dun-modele-de-gestion-des-paiements-des-frais-scolaires-Cas-de-lInstitut-Kyesh.html" TargetMode="External"/><Relationship Id="rId24" Type="http://schemas.openxmlformats.org/officeDocument/2006/relationships/image" Target="media/image2.png"/><Relationship Id="rId40" Type="http://schemas.openxmlformats.org/officeDocument/2006/relationships/image" Target="media/image6.png"/><Relationship Id="rId45" Type="http://schemas.openxmlformats.org/officeDocument/2006/relationships/image" Target="media/image11.png"/><Relationship Id="rId66" Type="http://schemas.openxmlformats.org/officeDocument/2006/relationships/hyperlink" Target="http://www.memoireonline.com/10/12/6205/Mise-en-place-dun-modele-de-gestion-des-paiements-des-frais-scolaires-Cas-de-lInstitut-Kyesh.html" TargetMode="External"/><Relationship Id="rId87" Type="http://schemas.openxmlformats.org/officeDocument/2006/relationships/hyperlink" Target="http://www.memoireonline.com/10/12/6205/Mise-en-place-dun-modele-de-gestion-des-paiements-des-frais-scolaires-Cas-de-lInstitut-Kyesh.html" TargetMode="External"/><Relationship Id="rId110" Type="http://schemas.openxmlformats.org/officeDocument/2006/relationships/hyperlink" Target="http://www.memoireonline.com/10/12/6205/Mise-en-place-dun-modele-de-gestion-des-paiements-des-frais-scolaires-Cas-de-lInstitut-Kyesh.html" TargetMode="External"/><Relationship Id="rId115" Type="http://schemas.openxmlformats.org/officeDocument/2006/relationships/hyperlink" Target="http://www.memoireonline.com/10/12/6205/Mise-en-place-dun-modele-de-gestion-des-paiements-des-frais-scolaires-Cas-de-lInstitut-Kyesh.html" TargetMode="External"/><Relationship Id="rId131" Type="http://schemas.openxmlformats.org/officeDocument/2006/relationships/hyperlink" Target="http://www.memoireonline.com/10/12/6205/Mise-en-place-dun-modele-de-gestion-des-paiements-des-frais-scolaires-Cas-de-lInstitut-Kyesh.html" TargetMode="External"/><Relationship Id="rId136" Type="http://schemas.openxmlformats.org/officeDocument/2006/relationships/hyperlink" Target="http://www.memoireonline.com/10/12/6205/Mise-en-place-dun-modele-de-gestion-des-paiements-des-frais-scolaires-Cas-de-lInstitut-Kyesh.html" TargetMode="External"/><Relationship Id="rId157" Type="http://schemas.openxmlformats.org/officeDocument/2006/relationships/hyperlink" Target="http://www.memoireonline.com/10/12/6205/Mise-en-place-dun-modele-de-gestion-des-paiements-des-frais-scolaires-Cas-de-lInstitut-Kyesh.html" TargetMode="External"/><Relationship Id="rId178" Type="http://schemas.openxmlformats.org/officeDocument/2006/relationships/hyperlink" Target="http://www.memoireonline.com/10/12/6205/Mise-en-place-dun-modele-de-gestion-des-paiements-des-frais-scolaires-Cas-de-lInstitut-Kyesh.html" TargetMode="External"/><Relationship Id="rId61" Type="http://schemas.openxmlformats.org/officeDocument/2006/relationships/hyperlink" Target="http://www.memoireonline.com/10/12/6205/Mise-en-place-dun-modele-de-gestion-des-paiements-des-frais-scolaires-Cas-de-lInstitut-Kyesh.html" TargetMode="External"/><Relationship Id="rId82" Type="http://schemas.openxmlformats.org/officeDocument/2006/relationships/hyperlink" Target="http://www.memoireonline.com/10/12/6205/Mise-en-place-dun-modele-de-gestion-des-paiements-des-frais-scolaires-Cas-de-lInstitut-Kyesh.html" TargetMode="External"/><Relationship Id="rId152" Type="http://schemas.openxmlformats.org/officeDocument/2006/relationships/hyperlink" Target="http://www.memoireonline.com/10/12/6205/Mise-en-place-dun-modele-de-gestion-des-paiements-des-frais-scolaires-Cas-de-lInstitut-Kyesh.html" TargetMode="External"/><Relationship Id="rId173" Type="http://schemas.openxmlformats.org/officeDocument/2006/relationships/hyperlink" Target="http://www.memoireonline.com/10/12/6205/Mise-en-place-dun-modele-de-gestion-des-paiements-des-frais-scolaires-Cas-de-lInstitut-Kyesh.html" TargetMode="External"/><Relationship Id="rId194" Type="http://schemas.openxmlformats.org/officeDocument/2006/relationships/hyperlink" Target="http://www.memoireonline.com/10/12/6205/Mise-en-place-dun-modele-de-gestion-des-paiements-des-frais-scolaires-Cas-de-lInstitut-Kyesh.html" TargetMode="External"/><Relationship Id="rId199" Type="http://schemas.openxmlformats.org/officeDocument/2006/relationships/hyperlink" Target="http://www.memoireonline.com/10/12/6205/Mise-en-place-dun-modele-de-gestion-des-paiements-des-frais-scolaires-Cas-de-lInstitut-Kyesh.html" TargetMode="External"/><Relationship Id="rId203" Type="http://schemas.openxmlformats.org/officeDocument/2006/relationships/hyperlink" Target="http://www.memoireonline.com/10/12/6205/Mise-en-place-dun-modele-de-gestion-des-paiements-des-frais-scolaires-Cas-de-lInstitut-Kyesh.html" TargetMode="External"/><Relationship Id="rId208" Type="http://schemas.openxmlformats.org/officeDocument/2006/relationships/image" Target="media/image12.wmf"/><Relationship Id="rId19" Type="http://schemas.openxmlformats.org/officeDocument/2006/relationships/hyperlink" Target="http://www.memoireonline.com/10/12/6205/Mise-en-place-dun-modele-de-gestion-des-paiements-des-frais-scolaires-Cas-de-lInstitut-Kyesh.html" TargetMode="External"/><Relationship Id="rId14" Type="http://schemas.openxmlformats.org/officeDocument/2006/relationships/hyperlink" Target="http://www.memoireonline.com/10/12/6205/Mise-en-place-dun-modele-de-gestion-des-paiements-des-frais-scolaires-Cas-de-lInstitut-Kyesh.html" TargetMode="External"/><Relationship Id="rId30" Type="http://schemas.openxmlformats.org/officeDocument/2006/relationships/hyperlink" Target="http://www.memoireonline.com/10/12/6205/Mise-en-place-dun-modele-de-gestion-des-paiements-des-frais-scolaires-Cas-de-lInstitut-Kyesh.html" TargetMode="External"/><Relationship Id="rId35" Type="http://schemas.openxmlformats.org/officeDocument/2006/relationships/hyperlink" Target="http://www.memoireonline.com/10/12/6205/Mise-en-place-dun-modele-de-gestion-des-paiements-des-frais-scolaires-Cas-de-lInstitut-Kyesh.html" TargetMode="External"/><Relationship Id="rId56" Type="http://schemas.openxmlformats.org/officeDocument/2006/relationships/hyperlink" Target="http://www.memoireonline.com/10/12/6205/Mise-en-place-dun-modele-de-gestion-des-paiements-des-frais-scolaires-Cas-de-lInstitut-Kyesh.html" TargetMode="External"/><Relationship Id="rId77" Type="http://schemas.openxmlformats.org/officeDocument/2006/relationships/hyperlink" Target="http://www.memoireonline.com/10/12/6205/Mise-en-place-dun-modele-de-gestion-des-paiements-des-frais-scolaires-Cas-de-lInstitut-Kyesh.html" TargetMode="External"/><Relationship Id="rId100" Type="http://schemas.openxmlformats.org/officeDocument/2006/relationships/hyperlink" Target="http://www.memoireonline.com/10/12/6205/Mise-en-place-dun-modele-de-gestion-des-paiements-des-frais-scolaires-Cas-de-lInstitut-Kyesh.html" TargetMode="External"/><Relationship Id="rId105" Type="http://schemas.openxmlformats.org/officeDocument/2006/relationships/hyperlink" Target="http://www.memoireonline.com/10/12/6205/Mise-en-place-dun-modele-de-gestion-des-paiements-des-frais-scolaires-Cas-de-lInstitut-Kyesh.html" TargetMode="External"/><Relationship Id="rId126" Type="http://schemas.openxmlformats.org/officeDocument/2006/relationships/hyperlink" Target="http://www.memoireonline.com/10/12/6205/Mise-en-place-dun-modele-de-gestion-des-paiements-des-frais-scolaires-Cas-de-lInstitut-Kyesh.html" TargetMode="External"/><Relationship Id="rId147" Type="http://schemas.openxmlformats.org/officeDocument/2006/relationships/hyperlink" Target="http://www.memoireonline.com/10/12/6205/Mise-en-place-dun-modele-de-gestion-des-paiements-des-frais-scolaires-Cas-de-lInstitut-Kyesh.html" TargetMode="External"/><Relationship Id="rId168" Type="http://schemas.openxmlformats.org/officeDocument/2006/relationships/hyperlink" Target="http://www.memoireonline.com/10/12/6205/Mise-en-place-dun-modele-de-gestion-des-paiements-des-frais-scolaires-Cas-de-lInstitut-Kyesh.html" TargetMode="External"/><Relationship Id="rId8" Type="http://schemas.openxmlformats.org/officeDocument/2006/relationships/image" Target="media/image1.png"/><Relationship Id="rId51" Type="http://schemas.openxmlformats.org/officeDocument/2006/relationships/hyperlink" Target="http://www.memoireonline.com/10/12/6205/Mise-en-place-dun-modele-de-gestion-des-paiements-des-frais-scolaires-Cas-de-lInstitut-Kyesh.html" TargetMode="External"/><Relationship Id="rId72" Type="http://schemas.openxmlformats.org/officeDocument/2006/relationships/hyperlink" Target="http://www.memoireonline.com/10/12/6205/Mise-en-place-dun-modele-de-gestion-des-paiements-des-frais-scolaires-Cas-de-lInstitut-Kyesh.html" TargetMode="External"/><Relationship Id="rId93" Type="http://schemas.openxmlformats.org/officeDocument/2006/relationships/hyperlink" Target="http://www.memoireonline.com/10/12/6205/Mise-en-place-dun-modele-de-gestion-des-paiements-des-frais-scolaires-Cas-de-lInstitut-Kyesh.html" TargetMode="External"/><Relationship Id="rId98" Type="http://schemas.openxmlformats.org/officeDocument/2006/relationships/hyperlink" Target="http://www.memoireonline.com/10/12/6205/Mise-en-place-dun-modele-de-gestion-des-paiements-des-frais-scolaires-Cas-de-lInstitut-Kyesh.html" TargetMode="External"/><Relationship Id="rId121" Type="http://schemas.openxmlformats.org/officeDocument/2006/relationships/hyperlink" Target="http://www.memoireonline.com/10/12/6205/Mise-en-place-dun-modele-de-gestion-des-paiements-des-frais-scolaires-Cas-de-lInstitut-Kyesh.html" TargetMode="External"/><Relationship Id="rId142" Type="http://schemas.openxmlformats.org/officeDocument/2006/relationships/hyperlink" Target="http://www.memoireonline.com/10/12/6205/Mise-en-place-dun-modele-de-gestion-des-paiements-des-frais-scolaires-Cas-de-lInstitut-Kyesh.html" TargetMode="External"/><Relationship Id="rId163" Type="http://schemas.openxmlformats.org/officeDocument/2006/relationships/hyperlink" Target="http://www.memoireonline.com/10/12/6205/Mise-en-place-dun-modele-de-gestion-des-paiements-des-frais-scolaires-Cas-de-lInstitut-Kyesh.html" TargetMode="External"/><Relationship Id="rId184" Type="http://schemas.openxmlformats.org/officeDocument/2006/relationships/hyperlink" Target="http://www.memoireonline.com/10/12/6205/Mise-en-place-dun-modele-de-gestion-des-paiements-des-frais-scolaires-Cas-de-lInstitut-Kyesh.html" TargetMode="External"/><Relationship Id="rId189" Type="http://schemas.openxmlformats.org/officeDocument/2006/relationships/hyperlink" Target="http://www.memoireonline.com/10/12/6205/Mise-en-place-dun-modele-de-gestion-des-paiements-des-frais-scolaires-Cas-de-lInstitut-Kyesh.html" TargetMode="External"/><Relationship Id="rId3" Type="http://schemas.microsoft.com/office/2007/relationships/stylesWithEffects" Target="stylesWithEffects.xml"/><Relationship Id="rId214" Type="http://schemas.openxmlformats.org/officeDocument/2006/relationships/fontTable" Target="fontTable.xml"/><Relationship Id="rId25" Type="http://schemas.openxmlformats.org/officeDocument/2006/relationships/image" Target="media/image3.png"/><Relationship Id="rId46" Type="http://schemas.openxmlformats.org/officeDocument/2006/relationships/hyperlink" Target="http://www.memoireonline.com/10/12/6205/Mise-en-place-dun-modele-de-gestion-des-paiements-des-frais-scolaires-Cas-de-lInstitut-Kyesh.html" TargetMode="External"/><Relationship Id="rId67" Type="http://schemas.openxmlformats.org/officeDocument/2006/relationships/hyperlink" Target="http://www.memoireonline.com/10/12/6205/Mise-en-place-dun-modele-de-gestion-des-paiements-des-frais-scolaires-Cas-de-lInstitut-Kyesh.html" TargetMode="External"/><Relationship Id="rId116" Type="http://schemas.openxmlformats.org/officeDocument/2006/relationships/hyperlink" Target="http://www.memoireonline.com/10/12/6205/Mise-en-place-dun-modele-de-gestion-des-paiements-des-frais-scolaires-Cas-de-lInstitut-Kyesh.html" TargetMode="External"/><Relationship Id="rId137" Type="http://schemas.openxmlformats.org/officeDocument/2006/relationships/hyperlink" Target="http://www.memoireonline.com/10/12/6205/Mise-en-place-dun-modele-de-gestion-des-paiements-des-frais-scolaires-Cas-de-lInstitut-Kyesh.html" TargetMode="External"/><Relationship Id="rId158" Type="http://schemas.openxmlformats.org/officeDocument/2006/relationships/hyperlink" Target="http://www.memoireonline.com/10/12/6205/Mise-en-place-dun-modele-de-gestion-des-paiements-des-frais-scolaires-Cas-de-lInstitut-Kyesh.html" TargetMode="External"/><Relationship Id="rId20" Type="http://schemas.openxmlformats.org/officeDocument/2006/relationships/hyperlink" Target="http://www.memoireonline.com/10/12/6205/Mise-en-place-dun-modele-de-gestion-des-paiements-des-frais-scolaires-Cas-de-lInstitut-Kyesh.html" TargetMode="External"/><Relationship Id="rId41" Type="http://schemas.openxmlformats.org/officeDocument/2006/relationships/image" Target="media/image7.png"/><Relationship Id="rId62" Type="http://schemas.openxmlformats.org/officeDocument/2006/relationships/hyperlink" Target="http://www.memoireonline.com/10/12/6205/Mise-en-place-dun-modele-de-gestion-des-paiements-des-frais-scolaires-Cas-de-lInstitut-Kyesh.html" TargetMode="External"/><Relationship Id="rId83" Type="http://schemas.openxmlformats.org/officeDocument/2006/relationships/hyperlink" Target="http://www.memoireonline.com/10/12/6205/Mise-en-place-dun-modele-de-gestion-des-paiements-des-frais-scolaires-Cas-de-lInstitut-Kyesh.html" TargetMode="External"/><Relationship Id="rId88" Type="http://schemas.openxmlformats.org/officeDocument/2006/relationships/hyperlink" Target="http://www.memoireonline.com/10/12/6205/Mise-en-place-dun-modele-de-gestion-des-paiements-des-frais-scolaires-Cas-de-lInstitut-Kyesh.html" TargetMode="External"/><Relationship Id="rId111" Type="http://schemas.openxmlformats.org/officeDocument/2006/relationships/hyperlink" Target="http://www.memoireonline.com/10/12/6205/Mise-en-place-dun-modele-de-gestion-des-paiements-des-frais-scolaires-Cas-de-lInstitut-Kyesh.html" TargetMode="External"/><Relationship Id="rId132" Type="http://schemas.openxmlformats.org/officeDocument/2006/relationships/hyperlink" Target="http://www.memoireonline.com/10/12/6205/Mise-en-place-dun-modele-de-gestion-des-paiements-des-frais-scolaires-Cas-de-lInstitut-Kyesh.html" TargetMode="External"/><Relationship Id="rId153" Type="http://schemas.openxmlformats.org/officeDocument/2006/relationships/hyperlink" Target="http://www.memoireonline.com/10/12/6205/Mise-en-place-dun-modele-de-gestion-des-paiements-des-frais-scolaires-Cas-de-lInstitut-Kyesh.html" TargetMode="External"/><Relationship Id="rId174" Type="http://schemas.openxmlformats.org/officeDocument/2006/relationships/hyperlink" Target="http://www.memoireonline.com/10/12/6205/Mise-en-place-dun-modele-de-gestion-des-paiements-des-frais-scolaires-Cas-de-lInstitut-Kyesh.html" TargetMode="External"/><Relationship Id="rId179" Type="http://schemas.openxmlformats.org/officeDocument/2006/relationships/hyperlink" Target="http://www.memoireonline.com/10/12/6205/Mise-en-place-dun-modele-de-gestion-des-paiements-des-frais-scolaires-Cas-de-lInstitut-Kyesh.html" TargetMode="External"/><Relationship Id="rId195" Type="http://schemas.openxmlformats.org/officeDocument/2006/relationships/hyperlink" Target="http://www.memoireonline.com/10/12/6205/Mise-en-place-dun-modele-de-gestion-des-paiements-des-frais-scolaires-Cas-de-lInstitut-Kyesh.html" TargetMode="External"/><Relationship Id="rId209" Type="http://schemas.openxmlformats.org/officeDocument/2006/relationships/control" Target="activeX/activeX1.xml"/><Relationship Id="rId190" Type="http://schemas.openxmlformats.org/officeDocument/2006/relationships/hyperlink" Target="http://www.memoireonline.com/10/12/6205/Mise-en-place-dun-modele-de-gestion-des-paiements-des-frais-scolaires-Cas-de-lInstitut-Kyesh.html" TargetMode="External"/><Relationship Id="rId204" Type="http://schemas.openxmlformats.org/officeDocument/2006/relationships/hyperlink" Target="http://www.memoireonline.com/10/12/6205/Mise-en-place-dun-modele-de-gestion-des-paiements-des-frais-scolaires-Cas-de-lInstitut-Kyesh.html" TargetMode="External"/><Relationship Id="rId15" Type="http://schemas.openxmlformats.org/officeDocument/2006/relationships/hyperlink" Target="http://www.memoireonline.com/10/12/6205/Mise-en-place-dun-modele-de-gestion-des-paiements-des-frais-scolaires-Cas-de-lInstitut-Kyesh.html" TargetMode="External"/><Relationship Id="rId36" Type="http://schemas.openxmlformats.org/officeDocument/2006/relationships/hyperlink" Target="http://www.memoireonline.com/10/12/6205/Mise-en-place-dun-modele-de-gestion-des-paiements-des-frais-scolaires-Cas-de-lInstitut-Kyesh.html" TargetMode="External"/><Relationship Id="rId57" Type="http://schemas.openxmlformats.org/officeDocument/2006/relationships/hyperlink" Target="http://www.memoireonline.com/10/12/6205/Mise-en-place-dun-modele-de-gestion-des-paiements-des-frais-scolaires-Cas-de-lInstitut-Kyesh.html" TargetMode="External"/><Relationship Id="rId106" Type="http://schemas.openxmlformats.org/officeDocument/2006/relationships/hyperlink" Target="http://www.memoireonline.com/10/12/6205/Mise-en-place-dun-modele-de-gestion-des-paiements-des-frais-scolaires-Cas-de-lInstitut-Kyesh.html" TargetMode="External"/><Relationship Id="rId127" Type="http://schemas.openxmlformats.org/officeDocument/2006/relationships/hyperlink" Target="http://www.memoireonline.com/10/12/6205/Mise-en-place-dun-modele-de-gestion-des-paiements-des-frais-scolaires-Cas-de-lInstitut-Kyesh.html" TargetMode="External"/><Relationship Id="rId10" Type="http://schemas.openxmlformats.org/officeDocument/2006/relationships/hyperlink" Target="http://www.memoireonline.com/10/12/6205/Mise-en-place-dun-modele-de-gestion-des-paiements-des-frais-scolaires-Cas-de-lInstitut-Kyesh.html" TargetMode="External"/><Relationship Id="rId31" Type="http://schemas.openxmlformats.org/officeDocument/2006/relationships/hyperlink" Target="http://www.memoireonline.com/10/12/6205/Mise-en-place-dun-modele-de-gestion-des-paiements-des-frais-scolaires-Cas-de-lInstitut-Kyesh.html" TargetMode="External"/><Relationship Id="rId52" Type="http://schemas.openxmlformats.org/officeDocument/2006/relationships/hyperlink" Target="http://www.memoireonline.com/10/12/6205/Mise-en-place-dun-modele-de-gestion-des-paiements-des-frais-scolaires-Cas-de-lInstitut-Kyesh.html" TargetMode="External"/><Relationship Id="rId73" Type="http://schemas.openxmlformats.org/officeDocument/2006/relationships/hyperlink" Target="http://www.memoireonline.com/10/12/6205/Mise-en-place-dun-modele-de-gestion-des-paiements-des-frais-scolaires-Cas-de-lInstitut-Kyesh.html" TargetMode="External"/><Relationship Id="rId78" Type="http://schemas.openxmlformats.org/officeDocument/2006/relationships/hyperlink" Target="http://www.memoireonline.com/10/12/6205/Mise-en-place-dun-modele-de-gestion-des-paiements-des-frais-scolaires-Cas-de-lInstitut-Kyesh.html" TargetMode="External"/><Relationship Id="rId94" Type="http://schemas.openxmlformats.org/officeDocument/2006/relationships/hyperlink" Target="http://www.memoireonline.com/10/12/6205/Mise-en-place-dun-modele-de-gestion-des-paiements-des-frais-scolaires-Cas-de-lInstitut-Kyesh.html" TargetMode="External"/><Relationship Id="rId99" Type="http://schemas.openxmlformats.org/officeDocument/2006/relationships/hyperlink" Target="http://www.memoireonline.com/10/12/6205/Mise-en-place-dun-modele-de-gestion-des-paiements-des-frais-scolaires-Cas-de-lInstitut-Kyesh.html" TargetMode="External"/><Relationship Id="rId101" Type="http://schemas.openxmlformats.org/officeDocument/2006/relationships/hyperlink" Target="http://www.memoireonline.com/10/12/6205/Mise-en-place-dun-modele-de-gestion-des-paiements-des-frais-scolaires-Cas-de-lInstitut-Kyesh.html" TargetMode="External"/><Relationship Id="rId122" Type="http://schemas.openxmlformats.org/officeDocument/2006/relationships/hyperlink" Target="http://www.memoireonline.com/10/12/6205/Mise-en-place-dun-modele-de-gestion-des-paiements-des-frais-scolaires-Cas-de-lInstitut-Kyesh.html" TargetMode="External"/><Relationship Id="rId143" Type="http://schemas.openxmlformats.org/officeDocument/2006/relationships/hyperlink" Target="http://www.memoireonline.com/10/12/6205/Mise-en-place-dun-modele-de-gestion-des-paiements-des-frais-scolaires-Cas-de-lInstitut-Kyesh.html" TargetMode="External"/><Relationship Id="rId148" Type="http://schemas.openxmlformats.org/officeDocument/2006/relationships/hyperlink" Target="http://www.memoireonline.com/10/12/6205/Mise-en-place-dun-modele-de-gestion-des-paiements-des-frais-scolaires-Cas-de-lInstitut-Kyesh.html" TargetMode="External"/><Relationship Id="rId164" Type="http://schemas.openxmlformats.org/officeDocument/2006/relationships/hyperlink" Target="http://www.memoireonline.com/10/12/6205/Mise-en-place-dun-modele-de-gestion-des-paiements-des-frais-scolaires-Cas-de-lInstitut-Kyesh.html" TargetMode="External"/><Relationship Id="rId169" Type="http://schemas.openxmlformats.org/officeDocument/2006/relationships/hyperlink" Target="http://www.memoireonline.com/10/12/6205/Mise-en-place-dun-modele-de-gestion-des-paiements-des-frais-scolaires-Cas-de-lInstitut-Kyesh.html" TargetMode="External"/><Relationship Id="rId185" Type="http://schemas.openxmlformats.org/officeDocument/2006/relationships/hyperlink" Target="http://www.memoireonline.com/10/12/6205/Mise-en-place-dun-modele-de-gestion-des-paiements-des-frais-scolaires-Cas-de-lInstitut-Kyesh.html" TargetMode="External"/><Relationship Id="rId4" Type="http://schemas.openxmlformats.org/officeDocument/2006/relationships/settings" Target="settings.xml"/><Relationship Id="rId9" Type="http://schemas.openxmlformats.org/officeDocument/2006/relationships/hyperlink" Target="http://www.memoireonline.com/10/12/6205/Mise-en-place-dun-modele-de-gestion-des-paiements-des-frais-scolaires-Cas-de-lInstitut-Kyesh.html" TargetMode="External"/><Relationship Id="rId180" Type="http://schemas.openxmlformats.org/officeDocument/2006/relationships/hyperlink" Target="http://www.memoireonline.com/10/12/6205/Mise-en-place-dun-modele-de-gestion-des-paiements-des-frais-scolaires-Cas-de-lInstitut-Kyesh.html" TargetMode="External"/><Relationship Id="rId210" Type="http://schemas.openxmlformats.org/officeDocument/2006/relationships/hyperlink" Target="http://www.cursuspro.com/dossiers/choisir-sa-formation/mba-ou-emba/?utm_source=memoireonline&amp;utm_medium=Banni%C3%A8re&amp;utm_campaign=testfevrier" TargetMode="External"/><Relationship Id="rId215" Type="http://schemas.openxmlformats.org/officeDocument/2006/relationships/theme" Target="theme/theme1.xml"/><Relationship Id="rId26" Type="http://schemas.openxmlformats.org/officeDocument/2006/relationships/hyperlink" Target="http://www.memoireonline.com/10/12/6205/Mise-en-place-dun-modele-de-gestion-des-paiements-des-frais-scolaires-Cas-de-lInstitut-Kyesh.html" TargetMode="External"/><Relationship Id="rId47" Type="http://schemas.openxmlformats.org/officeDocument/2006/relationships/hyperlink" Target="http://www.memoireonline.com/10/12/6205/Mise-en-place-dun-modele-de-gestion-des-paiements-des-frais-scolaires-Cas-de-lInstitut-Kyesh.html" TargetMode="External"/><Relationship Id="rId68" Type="http://schemas.openxmlformats.org/officeDocument/2006/relationships/hyperlink" Target="http://www.memoireonline.com/10/12/6205/Mise-en-place-dun-modele-de-gestion-des-paiements-des-frais-scolaires-Cas-de-lInstitut-Kyesh.html" TargetMode="External"/><Relationship Id="rId89" Type="http://schemas.openxmlformats.org/officeDocument/2006/relationships/hyperlink" Target="http://www.memoireonline.com/10/12/6205/Mise-en-place-dun-modele-de-gestion-des-paiements-des-frais-scolaires-Cas-de-lInstitut-Kyesh.html" TargetMode="External"/><Relationship Id="rId112" Type="http://schemas.openxmlformats.org/officeDocument/2006/relationships/hyperlink" Target="http://www.memoireonline.com/10/12/6205/Mise-en-place-dun-modele-de-gestion-des-paiements-des-frais-scolaires-Cas-de-lInstitut-Kyesh.html" TargetMode="External"/><Relationship Id="rId133" Type="http://schemas.openxmlformats.org/officeDocument/2006/relationships/hyperlink" Target="http://www.memoireonline.com/10/12/6205/Mise-en-place-dun-modele-de-gestion-des-paiements-des-frais-scolaires-Cas-de-lInstitut-Kyesh.html" TargetMode="External"/><Relationship Id="rId154" Type="http://schemas.openxmlformats.org/officeDocument/2006/relationships/hyperlink" Target="http://www.memoireonline.com/10/12/6205/Mise-en-place-dun-modele-de-gestion-des-paiements-des-frais-scolaires-Cas-de-lInstitut-Kyesh.html" TargetMode="External"/><Relationship Id="rId175" Type="http://schemas.openxmlformats.org/officeDocument/2006/relationships/hyperlink" Target="http://www.memoireonline.com/10/12/6205/Mise-en-place-dun-modele-de-gestion-des-paiements-des-frais-scolaires-Cas-de-lInstitut-Kyesh.html" TargetMode="External"/><Relationship Id="rId196" Type="http://schemas.openxmlformats.org/officeDocument/2006/relationships/hyperlink" Target="http://www.memoireonline.com/10/12/6205/Mise-en-place-dun-modele-de-gestion-des-paiements-des-frais-scolaires-Cas-de-lInstitut-Kyesh.html" TargetMode="External"/><Relationship Id="rId200" Type="http://schemas.openxmlformats.org/officeDocument/2006/relationships/hyperlink" Target="http://www.memoireonline.com/10/12/6205/Mise-en-place-dun-modele-de-gestion-des-paiements-des-frais-scolaires-Cas-de-lInstitut-Kyesh.html" TargetMode="External"/><Relationship Id="rId16" Type="http://schemas.openxmlformats.org/officeDocument/2006/relationships/hyperlink" Target="http://www.memoireonline.com/10/12/6205/Mise-en-place-dun-modele-de-gestion-des-paiements-des-frais-scolaires-Cas-de-lInstitut-Kyesh.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99</Pages>
  <Words>18673</Words>
  <Characters>102706</Characters>
  <Application>Microsoft Office Word</Application>
  <DocSecurity>0</DocSecurity>
  <Lines>855</Lines>
  <Paragraphs>242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cp:lastPrinted>2016-04-04T08:21:00Z</cp:lastPrinted>
  <dcterms:created xsi:type="dcterms:W3CDTF">2016-04-04T08:19:00Z</dcterms:created>
  <dcterms:modified xsi:type="dcterms:W3CDTF">2016-04-04T09:39:00Z</dcterms:modified>
</cp:coreProperties>
</file>